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9911A0" w14:textId="4EAEC377" w:rsidR="00DE6642" w:rsidRPr="00362FD2" w:rsidRDefault="00EC1E24" w:rsidP="004F392E">
      <w:pPr>
        <w:pStyle w:val="1"/>
        <w:jc w:val="center"/>
      </w:pPr>
      <w:bookmarkStart w:id="0" w:name="_GoBack"/>
      <w:bookmarkEnd w:id="0"/>
      <w:r w:rsidRPr="00362FD2">
        <w:rPr>
          <w:rFonts w:hint="eastAsia"/>
        </w:rPr>
        <w:t>农机</w:t>
      </w:r>
      <w:r w:rsidR="00DE6642" w:rsidRPr="00362FD2">
        <w:rPr>
          <w:rFonts w:hint="eastAsia"/>
        </w:rPr>
        <w:t>视觉导航参数获取方法综述</w:t>
      </w:r>
    </w:p>
    <w:p w14:paraId="218D88C5" w14:textId="232E71F8" w:rsidR="006C4738" w:rsidRPr="006C4738" w:rsidRDefault="006C4738">
      <w:pPr>
        <w:spacing w:line="360" w:lineRule="auto"/>
        <w:ind w:firstLineChars="0" w:firstLine="0"/>
        <w:jc w:val="center"/>
        <w:pPrChange w:id="1" w:author="陈 海" w:date="2018-10-09T08:37:00Z">
          <w:pPr>
            <w:spacing w:line="360" w:lineRule="auto"/>
            <w:ind w:firstLine="420"/>
            <w:jc w:val="center"/>
          </w:pPr>
        </w:pPrChange>
      </w:pPr>
      <w:r>
        <w:rPr>
          <w:rFonts w:hint="eastAsia"/>
        </w:rPr>
        <w:t>（中国杭州</w:t>
      </w:r>
      <w:r>
        <w:rPr>
          <w:rFonts w:hint="eastAsia"/>
        </w:rPr>
        <w:t xml:space="preserve"> </w:t>
      </w:r>
      <w:r>
        <w:rPr>
          <w:rFonts w:hint="eastAsia"/>
        </w:rPr>
        <w:t>浙江大学生工食品学院</w:t>
      </w:r>
      <w:r>
        <w:rPr>
          <w:rFonts w:hint="eastAsia"/>
        </w:rPr>
        <w:t xml:space="preserve"> 310058</w:t>
      </w:r>
      <w:r>
        <w:rPr>
          <w:rFonts w:hint="eastAsia"/>
        </w:rPr>
        <w:t>）</w:t>
      </w:r>
    </w:p>
    <w:p w14:paraId="04155FA5" w14:textId="459B4E82" w:rsidR="00DA6863" w:rsidRPr="00F06554" w:rsidRDefault="00C05415" w:rsidP="00BD782B">
      <w:pPr>
        <w:ind w:firstLine="480"/>
        <w:rPr>
          <w:color w:val="00B0F0"/>
        </w:rPr>
      </w:pPr>
      <w:r w:rsidRPr="00BD782B">
        <w:rPr>
          <w:rFonts w:ascii="黑体" w:eastAsia="黑体" w:hAnsi="黑体" w:hint="eastAsia"/>
          <w:sz w:val="24"/>
        </w:rPr>
        <w:t>摘要</w:t>
      </w:r>
      <w:r w:rsidR="00BB4D99" w:rsidRPr="00BD782B">
        <w:rPr>
          <w:rFonts w:ascii="黑体" w:eastAsia="黑体" w:hAnsi="黑体" w:hint="eastAsia"/>
          <w:sz w:val="24"/>
        </w:rPr>
        <w:t>：</w:t>
      </w:r>
      <w:r w:rsidR="00DA6863" w:rsidRPr="00F06554">
        <w:rPr>
          <w:rFonts w:hint="eastAsia"/>
          <w:color w:val="00B0F0"/>
        </w:rPr>
        <w:t>农业的现代化离不开自主作业技术，导航技术则是自主作业的基础。国内目前的导航技术主要依靠卫星定位以及组合导航定位，存在价格较高且受环境影响较大的缺点。因此本文介绍了基于机器视觉的导航技术，其关键方法在于</w:t>
      </w:r>
      <w:r w:rsidR="00CB02CB" w:rsidRPr="00F06554">
        <w:rPr>
          <w:rFonts w:hint="eastAsia"/>
          <w:color w:val="00B0F0"/>
        </w:rPr>
        <w:t>视觉导航参数的获取</w:t>
      </w:r>
      <w:r w:rsidR="00DA6863" w:rsidRPr="00F06554">
        <w:rPr>
          <w:rFonts w:hint="eastAsia"/>
          <w:color w:val="00B0F0"/>
        </w:rPr>
        <w:t>。</w:t>
      </w:r>
    </w:p>
    <w:p w14:paraId="2D39238B" w14:textId="6219E89D" w:rsidR="00DA6863" w:rsidRPr="00F06554" w:rsidRDefault="00DA6863" w:rsidP="00DA6863">
      <w:pPr>
        <w:ind w:firstLine="420"/>
        <w:rPr>
          <w:color w:val="00B0F0"/>
        </w:rPr>
      </w:pPr>
      <w:r w:rsidRPr="00F06554">
        <w:rPr>
          <w:rFonts w:hint="eastAsia"/>
          <w:color w:val="00B0F0"/>
        </w:rPr>
        <w:t>本文概述了国内外</w:t>
      </w:r>
      <w:r w:rsidR="00154CDA" w:rsidRPr="00F06554">
        <w:rPr>
          <w:rFonts w:hint="eastAsia"/>
          <w:color w:val="00B0F0"/>
        </w:rPr>
        <w:t>农机视觉导航参数获取方法</w:t>
      </w:r>
      <w:r w:rsidR="004E56F7" w:rsidRPr="00F06554">
        <w:rPr>
          <w:rFonts w:hint="eastAsia"/>
          <w:color w:val="00B0F0"/>
        </w:rPr>
        <w:t>的</w:t>
      </w:r>
      <w:r w:rsidRPr="00F06554">
        <w:rPr>
          <w:rFonts w:hint="eastAsia"/>
          <w:color w:val="00B0F0"/>
        </w:rPr>
        <w:t>研究现状，目前国内主要用典型的图像处理方法（作物行检测方法），包括</w:t>
      </w:r>
      <w:r w:rsidR="005D7867" w:rsidRPr="00F06554">
        <w:rPr>
          <w:rFonts w:hint="eastAsia"/>
          <w:color w:val="00B0F0"/>
        </w:rPr>
        <w:t>颜色空间内灰度变换</w:t>
      </w:r>
      <w:r w:rsidRPr="00F06554">
        <w:rPr>
          <w:rFonts w:hint="eastAsia"/>
          <w:color w:val="00B0F0"/>
        </w:rPr>
        <w:t>，</w:t>
      </w:r>
      <w:r w:rsidR="001C7D74" w:rsidRPr="00F06554">
        <w:rPr>
          <w:rFonts w:hint="eastAsia"/>
          <w:color w:val="00B0F0"/>
        </w:rPr>
        <w:t>对象分割，</w:t>
      </w:r>
      <w:r w:rsidRPr="00F06554">
        <w:rPr>
          <w:rFonts w:hint="eastAsia"/>
          <w:color w:val="00B0F0"/>
        </w:rPr>
        <w:t>定位点提取，行线拟合</w:t>
      </w:r>
      <w:r w:rsidR="00224F04" w:rsidRPr="00F06554">
        <w:rPr>
          <w:rFonts w:hint="eastAsia"/>
          <w:color w:val="00B0F0"/>
        </w:rPr>
        <w:t>以及最后的投影变换</w:t>
      </w:r>
      <w:r w:rsidRPr="00F06554">
        <w:rPr>
          <w:rFonts w:hint="eastAsia"/>
          <w:color w:val="00B0F0"/>
        </w:rPr>
        <w:t>这</w:t>
      </w:r>
      <w:r w:rsidR="00A633DE" w:rsidRPr="00F06554">
        <w:rPr>
          <w:rFonts w:hint="eastAsia"/>
          <w:color w:val="00B0F0"/>
        </w:rPr>
        <w:t>五</w:t>
      </w:r>
      <w:r w:rsidRPr="00F06554">
        <w:rPr>
          <w:rFonts w:hint="eastAsia"/>
          <w:color w:val="00B0F0"/>
        </w:rPr>
        <w:t>个步骤</w:t>
      </w:r>
      <w:r w:rsidR="00FC6ADB" w:rsidRPr="00F06554">
        <w:rPr>
          <w:rFonts w:hint="eastAsia"/>
          <w:color w:val="00B0F0"/>
        </w:rPr>
        <w:t>，介绍了这些步骤中的常用方法及其优缺点</w:t>
      </w:r>
      <w:r w:rsidRPr="00F06554">
        <w:rPr>
          <w:rFonts w:hint="eastAsia"/>
          <w:color w:val="00B0F0"/>
        </w:rPr>
        <w:t>。此外本文还介绍了</w:t>
      </w:r>
      <w:proofErr w:type="gramStart"/>
      <w:r w:rsidR="005A5ACE" w:rsidRPr="00F06554">
        <w:rPr>
          <w:rFonts w:hint="eastAsia"/>
          <w:color w:val="00B0F0"/>
        </w:rPr>
        <w:t>几</w:t>
      </w:r>
      <w:r w:rsidRPr="00F06554">
        <w:rPr>
          <w:rFonts w:hint="eastAsia"/>
          <w:color w:val="00B0F0"/>
        </w:rPr>
        <w:t>种非</w:t>
      </w:r>
      <w:proofErr w:type="gramEnd"/>
      <w:r w:rsidRPr="00F06554">
        <w:rPr>
          <w:rFonts w:hint="eastAsia"/>
          <w:color w:val="00B0F0"/>
        </w:rPr>
        <w:t>典型的作物行线检测法包括</w:t>
      </w:r>
      <w:r w:rsidR="00025DF2" w:rsidRPr="00F06554">
        <w:rPr>
          <w:rFonts w:hint="eastAsia"/>
          <w:color w:val="00B0F0"/>
        </w:rPr>
        <w:t>旋转投影法，基于纹理的模板匹配方法，</w:t>
      </w:r>
      <w:r w:rsidR="00D2461C" w:rsidRPr="00F06554">
        <w:rPr>
          <w:rFonts w:hint="eastAsia"/>
          <w:color w:val="00B0F0"/>
        </w:rPr>
        <w:t>外接矩形法和动态规划法，分析了这些方法的优势于不足之处</w:t>
      </w:r>
      <w:r w:rsidR="000350C5" w:rsidRPr="00F06554">
        <w:rPr>
          <w:rFonts w:hint="eastAsia"/>
          <w:color w:val="00B0F0"/>
        </w:rPr>
        <w:t>，最后</w:t>
      </w:r>
      <w:r w:rsidR="00670CF6" w:rsidRPr="00F06554">
        <w:rPr>
          <w:rFonts w:hint="eastAsia"/>
          <w:color w:val="00B0F0"/>
        </w:rPr>
        <w:t>基于上述分析</w:t>
      </w:r>
      <w:r w:rsidR="000350C5" w:rsidRPr="00F06554">
        <w:rPr>
          <w:rFonts w:hint="eastAsia"/>
          <w:color w:val="00B0F0"/>
        </w:rPr>
        <w:t>提出了一些问题和研究方向</w:t>
      </w:r>
      <w:r w:rsidR="00D2461C" w:rsidRPr="00F06554">
        <w:rPr>
          <w:rFonts w:hint="eastAsia"/>
          <w:color w:val="00B0F0"/>
        </w:rPr>
        <w:t>。</w:t>
      </w:r>
    </w:p>
    <w:p w14:paraId="6EA02D0F" w14:textId="77777777" w:rsidR="00730B03" w:rsidRPr="00DA6863" w:rsidRDefault="00730B03" w:rsidP="00DA6863">
      <w:pPr>
        <w:ind w:firstLine="420"/>
      </w:pPr>
    </w:p>
    <w:p w14:paraId="39A327A3" w14:textId="74A0E695" w:rsidR="00706832" w:rsidRPr="00BB1B10" w:rsidRDefault="00C05415" w:rsidP="00706832">
      <w:pPr>
        <w:ind w:firstLine="420"/>
        <w:rPr>
          <w:b/>
        </w:rPr>
      </w:pPr>
      <w:r w:rsidRPr="00706832">
        <w:rPr>
          <w:rFonts w:ascii="黑体" w:eastAsia="黑体" w:hAnsi="黑体" w:hint="eastAsia"/>
        </w:rPr>
        <w:t>关键词</w:t>
      </w:r>
      <w:r w:rsidR="00706832">
        <w:rPr>
          <w:rFonts w:ascii="黑体" w:eastAsia="黑体" w:hAnsi="黑体" w:hint="eastAsia"/>
        </w:rPr>
        <w:t>：</w:t>
      </w:r>
      <w:r w:rsidR="00706832" w:rsidRPr="00BB1B10">
        <w:rPr>
          <w:rFonts w:hint="eastAsia"/>
          <w:b/>
        </w:rPr>
        <w:t>视觉导航</w:t>
      </w:r>
      <w:r w:rsidR="00706832">
        <w:rPr>
          <w:rFonts w:hint="eastAsia"/>
          <w:b/>
        </w:rPr>
        <w:t>;</w:t>
      </w:r>
      <w:r w:rsidR="00706832">
        <w:rPr>
          <w:b/>
        </w:rPr>
        <w:t xml:space="preserve"> </w:t>
      </w:r>
      <w:r w:rsidR="00047053">
        <w:rPr>
          <w:rFonts w:hint="eastAsia"/>
          <w:b/>
        </w:rPr>
        <w:t>颜色空间</w:t>
      </w:r>
      <w:r w:rsidR="00047053">
        <w:rPr>
          <w:rFonts w:hint="eastAsia"/>
          <w:b/>
        </w:rPr>
        <w:t>;</w:t>
      </w:r>
      <w:r w:rsidR="00047053">
        <w:rPr>
          <w:b/>
        </w:rPr>
        <w:t xml:space="preserve"> </w:t>
      </w:r>
      <w:r w:rsidR="00A85496">
        <w:rPr>
          <w:rFonts w:hint="eastAsia"/>
          <w:b/>
        </w:rPr>
        <w:t>对象分割</w:t>
      </w:r>
      <w:r w:rsidR="00A85496">
        <w:rPr>
          <w:rFonts w:hint="eastAsia"/>
          <w:b/>
        </w:rPr>
        <w:t>;</w:t>
      </w:r>
      <w:r w:rsidR="00A85496">
        <w:rPr>
          <w:b/>
        </w:rPr>
        <w:t xml:space="preserve"> </w:t>
      </w:r>
      <w:r w:rsidR="00706832" w:rsidRPr="00BB1B10">
        <w:rPr>
          <w:rFonts w:hint="eastAsia"/>
          <w:b/>
        </w:rPr>
        <w:t>定位点</w:t>
      </w:r>
      <w:r w:rsidR="00B35677">
        <w:rPr>
          <w:rFonts w:hint="eastAsia"/>
          <w:b/>
        </w:rPr>
        <w:t>选取</w:t>
      </w:r>
      <w:r w:rsidR="00706832">
        <w:rPr>
          <w:rFonts w:hint="eastAsia"/>
          <w:b/>
        </w:rPr>
        <w:t>;</w:t>
      </w:r>
      <w:r w:rsidR="00706832">
        <w:rPr>
          <w:b/>
        </w:rPr>
        <w:t xml:space="preserve"> </w:t>
      </w:r>
      <w:r w:rsidR="006C567D">
        <w:rPr>
          <w:rFonts w:hint="eastAsia"/>
          <w:b/>
        </w:rPr>
        <w:t>直线拟合</w:t>
      </w:r>
      <w:r w:rsidR="00706832">
        <w:rPr>
          <w:b/>
        </w:rPr>
        <w:t xml:space="preserve">; </w:t>
      </w:r>
      <w:r w:rsidR="00EC45ED">
        <w:rPr>
          <w:rFonts w:hint="eastAsia"/>
          <w:b/>
        </w:rPr>
        <w:t>投影变换</w:t>
      </w:r>
      <w:r w:rsidR="00EC45ED">
        <w:rPr>
          <w:rFonts w:hint="eastAsia"/>
          <w:b/>
        </w:rPr>
        <w:t>;</w:t>
      </w:r>
      <w:r w:rsidR="00EC45ED">
        <w:rPr>
          <w:b/>
        </w:rPr>
        <w:t xml:space="preserve"> </w:t>
      </w:r>
      <w:r w:rsidR="00C55461">
        <w:rPr>
          <w:rFonts w:hint="eastAsia"/>
          <w:b/>
        </w:rPr>
        <w:t>特征纹理</w:t>
      </w:r>
      <w:r w:rsidR="00706832">
        <w:rPr>
          <w:rFonts w:hint="eastAsia"/>
          <w:b/>
        </w:rPr>
        <w:t>;</w:t>
      </w:r>
      <w:r w:rsidR="00706832" w:rsidRPr="00BB1B10">
        <w:rPr>
          <w:rFonts w:hint="eastAsia"/>
          <w:b/>
        </w:rPr>
        <w:t xml:space="preserve"> </w:t>
      </w:r>
      <w:r w:rsidR="00706832" w:rsidRPr="00BB1B10">
        <w:rPr>
          <w:rFonts w:hint="eastAsia"/>
          <w:b/>
        </w:rPr>
        <w:t>动态规划</w:t>
      </w:r>
    </w:p>
    <w:p w14:paraId="220669F9" w14:textId="65564508" w:rsidR="00C05415" w:rsidRPr="00706832" w:rsidRDefault="00C05415" w:rsidP="00706832">
      <w:pPr>
        <w:spacing w:line="360" w:lineRule="auto"/>
        <w:ind w:firstLine="420"/>
        <w:rPr>
          <w:rFonts w:ascii="黑体" w:eastAsia="黑体" w:hAnsi="黑体"/>
        </w:rPr>
      </w:pPr>
    </w:p>
    <w:p w14:paraId="26FCA35C" w14:textId="2DCDF9B5" w:rsidR="009D4C7D" w:rsidRDefault="00CC6165" w:rsidP="004F392E">
      <w:pPr>
        <w:pStyle w:val="2"/>
      </w:pPr>
      <w:r>
        <w:rPr>
          <w:rFonts w:hint="eastAsia"/>
        </w:rPr>
        <w:t>0</w:t>
      </w:r>
      <w:commentRangeStart w:id="2"/>
      <w:r w:rsidR="000402A0">
        <w:rPr>
          <w:rFonts w:hint="eastAsia"/>
        </w:rPr>
        <w:t>引言</w:t>
      </w:r>
      <w:commentRangeEnd w:id="2"/>
      <w:r w:rsidR="00F06554">
        <w:rPr>
          <w:rStyle w:val="aa"/>
          <w:rFonts w:eastAsia="宋体" w:cstheme="minorBidi"/>
          <w:b w:val="0"/>
          <w:bCs w:val="0"/>
        </w:rPr>
        <w:commentReference w:id="2"/>
      </w:r>
    </w:p>
    <w:p w14:paraId="03B26F5B" w14:textId="424F92A0" w:rsidR="00417A41" w:rsidRDefault="00553AF2">
      <w:pPr>
        <w:ind w:firstLine="420"/>
      </w:pPr>
      <w:r>
        <w:rPr>
          <w:rFonts w:hint="eastAsia"/>
        </w:rPr>
        <w:t>自动导航技术是农业现代化与自动化的关键技术，目前的</w:t>
      </w:r>
      <w:commentRangeStart w:id="3"/>
      <w:r>
        <w:rPr>
          <w:rFonts w:hint="eastAsia"/>
        </w:rPr>
        <w:t>自动导航技术主要</w:t>
      </w:r>
      <w:commentRangeEnd w:id="3"/>
      <w:r w:rsidR="00F06554">
        <w:rPr>
          <w:rStyle w:val="aa"/>
        </w:rPr>
        <w:commentReference w:id="3"/>
      </w:r>
      <w:r w:rsidRPr="00F06554">
        <w:rPr>
          <w:rFonts w:hint="eastAsia"/>
          <w:color w:val="00B0F0"/>
        </w:rPr>
        <w:t>利用</w:t>
      </w:r>
      <w:r w:rsidRPr="00F06554">
        <w:rPr>
          <w:color w:val="00B0F0"/>
        </w:rPr>
        <w:t>GPS</w:t>
      </w:r>
      <w:proofErr w:type="gramStart"/>
      <w:r w:rsidR="00720580" w:rsidRPr="00F06554">
        <w:rPr>
          <w:rFonts w:hint="eastAsia"/>
          <w:color w:val="00B0F0"/>
        </w:rPr>
        <w:t>与惯导</w:t>
      </w:r>
      <w:proofErr w:type="gramEnd"/>
      <w:r w:rsidR="008F251F" w:rsidRPr="00F06554">
        <w:rPr>
          <w:rFonts w:hint="eastAsia"/>
          <w:color w:val="00B0F0"/>
        </w:rPr>
        <w:t>进行导航</w:t>
      </w:r>
      <w:r w:rsidR="008F251F">
        <w:rPr>
          <w:rFonts w:hint="eastAsia"/>
        </w:rPr>
        <w:t>，</w:t>
      </w:r>
      <w:r w:rsidR="00E67576">
        <w:rPr>
          <w:rFonts w:hint="eastAsia"/>
        </w:rPr>
        <w:t>精度较高但存在价格相对高昂的问题，且</w:t>
      </w:r>
      <w:r w:rsidR="00E67576">
        <w:rPr>
          <w:rFonts w:hint="eastAsia"/>
        </w:rPr>
        <w:t>G</w:t>
      </w:r>
      <w:r w:rsidR="00E67576">
        <w:t>PS</w:t>
      </w:r>
      <w:r w:rsidR="00E67576">
        <w:rPr>
          <w:rFonts w:hint="eastAsia"/>
        </w:rPr>
        <w:t>定位在作业环境周围有建筑物或树木遮挡时精度下降的问题，</w:t>
      </w:r>
      <w:commentRangeStart w:id="4"/>
      <w:r w:rsidR="00922589">
        <w:rPr>
          <w:rFonts w:hint="eastAsia"/>
        </w:rPr>
        <w:t>视觉导航则可以弥补这些缺</w:t>
      </w:r>
      <w:commentRangeEnd w:id="4"/>
      <w:r w:rsidR="00F06554">
        <w:rPr>
          <w:rStyle w:val="aa"/>
        </w:rPr>
        <w:commentReference w:id="4"/>
      </w:r>
      <w:r w:rsidR="00922589">
        <w:rPr>
          <w:rFonts w:hint="eastAsia"/>
        </w:rPr>
        <w:t>陷。</w:t>
      </w:r>
    </w:p>
    <w:p w14:paraId="01B8DE7E" w14:textId="78B8C217" w:rsidR="00F12F0A" w:rsidRPr="000629A3" w:rsidRDefault="00F12F0A">
      <w:pPr>
        <w:ind w:firstLine="420"/>
      </w:pPr>
      <w:r>
        <w:rPr>
          <w:rFonts w:hint="eastAsia"/>
        </w:rPr>
        <w:t>视觉导航是一种利用</w:t>
      </w:r>
      <w:commentRangeStart w:id="5"/>
      <w:r>
        <w:rPr>
          <w:rFonts w:hint="eastAsia"/>
        </w:rPr>
        <w:t>可见光与不可见光</w:t>
      </w:r>
      <w:commentRangeEnd w:id="5"/>
      <w:r w:rsidR="00F06554">
        <w:rPr>
          <w:rStyle w:val="aa"/>
        </w:rPr>
        <w:commentReference w:id="5"/>
      </w:r>
      <w:r>
        <w:rPr>
          <w:rFonts w:hint="eastAsia"/>
        </w:rPr>
        <w:t>成像技术进行导航的方法，随着</w:t>
      </w:r>
      <w:r w:rsidR="00016DFB">
        <w:rPr>
          <w:rFonts w:hint="eastAsia"/>
        </w:rPr>
        <w:t>图像处理技术、机器学习及人工智能等技术的发展，</w:t>
      </w:r>
      <w:commentRangeStart w:id="6"/>
      <w:r w:rsidR="00C322E3">
        <w:rPr>
          <w:rFonts w:hint="eastAsia"/>
        </w:rPr>
        <w:t>我国农业机械化程度的提高，</w:t>
      </w:r>
      <w:commentRangeEnd w:id="6"/>
      <w:r w:rsidR="00F06554">
        <w:rPr>
          <w:rStyle w:val="aa"/>
        </w:rPr>
        <w:commentReference w:id="6"/>
      </w:r>
      <w:r w:rsidR="00C322E3">
        <w:rPr>
          <w:rFonts w:hint="eastAsia"/>
        </w:rPr>
        <w:t>机器视觉技术在农业工程利于的应用越来越广泛。</w:t>
      </w:r>
    </w:p>
    <w:p w14:paraId="1C2549A8" w14:textId="06737765" w:rsidR="003669E3" w:rsidRDefault="00D33640" w:rsidP="004B5D91">
      <w:pPr>
        <w:ind w:firstLine="420"/>
        <w:rPr>
          <w:b/>
        </w:rPr>
      </w:pPr>
      <w:r>
        <w:rPr>
          <w:rFonts w:hint="eastAsia"/>
        </w:rPr>
        <w:t>国外从上世纪末开始就有了有关视觉导航的研究，总体实现了低速下（</w:t>
      </w:r>
      <w:r>
        <w:rPr>
          <w:rFonts w:hint="eastAsia"/>
        </w:rPr>
        <w:t>1m</w:t>
      </w:r>
      <w:r>
        <w:t>/</w:t>
      </w:r>
      <w:r>
        <w:rPr>
          <w:rFonts w:hint="eastAsia"/>
        </w:rPr>
        <w:t>s</w:t>
      </w:r>
      <w:r>
        <w:rPr>
          <w:rFonts w:hint="eastAsia"/>
        </w:rPr>
        <w:t>左右）在一定路程内导航横向偏差达到厘米级（小于</w:t>
      </w:r>
      <w:r>
        <w:rPr>
          <w:rFonts w:hint="eastAsia"/>
        </w:rPr>
        <w:t>10</w:t>
      </w:r>
      <w:r>
        <w:rPr>
          <w:rFonts w:hint="eastAsia"/>
        </w:rPr>
        <w:t>厘米）。</w:t>
      </w:r>
      <w:r>
        <w:rPr>
          <w:rFonts w:hint="eastAsia"/>
        </w:rPr>
        <w:t>2016</w:t>
      </w:r>
      <w:r>
        <w:rPr>
          <w:rFonts w:hint="eastAsia"/>
        </w:rPr>
        <w:t>年澳大利亚的</w:t>
      </w:r>
      <w:r w:rsidRPr="00040CED">
        <w:t xml:space="preserve">Ball, D.; </w:t>
      </w:r>
      <w:proofErr w:type="spellStart"/>
      <w:r w:rsidRPr="00040CED">
        <w:t>Upcroft</w:t>
      </w:r>
      <w:proofErr w:type="spellEnd"/>
      <w:r w:rsidRPr="00040CED">
        <w:t>, B.; Wyeth, G</w:t>
      </w:r>
      <w:r w:rsidR="003B24F7">
        <w:fldChar w:fldCharType="begin"/>
      </w:r>
      <w:r w:rsidR="003B24F7">
        <w:instrText xml:space="preserve"> ADDIN NE.Ref.{AE98F8FC-1F2D-4961-9F87-2DCB41329D0D}</w:instrText>
      </w:r>
      <w:r w:rsidR="003B24F7">
        <w:fldChar w:fldCharType="separate"/>
      </w:r>
      <w:r w:rsidR="00CB6DE8">
        <w:rPr>
          <w:rFonts w:eastAsia="华文仿宋" w:cs="Times New Roman"/>
          <w:color w:val="080000"/>
          <w:kern w:val="0"/>
          <w:szCs w:val="21"/>
          <w:vertAlign w:val="superscript"/>
        </w:rPr>
        <w:t>[1]</w:t>
      </w:r>
      <w:r w:rsidR="003B24F7">
        <w:fldChar w:fldCharType="end"/>
      </w:r>
      <w:r>
        <w:rPr>
          <w:rFonts w:hint="eastAsia"/>
        </w:rPr>
        <w:t>等人设计了一个</w:t>
      </w:r>
      <w:r w:rsidRPr="00040CED">
        <w:rPr>
          <w:rFonts w:hint="eastAsia"/>
        </w:rPr>
        <w:t>基于视觉的障碍检测和导航系统</w:t>
      </w:r>
      <w:r>
        <w:rPr>
          <w:rFonts w:hint="eastAsia"/>
        </w:rPr>
        <w:t>，</w:t>
      </w:r>
      <w:r w:rsidRPr="00040CED">
        <w:rPr>
          <w:rFonts w:hint="eastAsia"/>
        </w:rPr>
        <w:t>机器人能够继续在</w:t>
      </w:r>
      <w:r w:rsidRPr="00040CED">
        <w:rPr>
          <w:rFonts w:hint="eastAsia"/>
        </w:rPr>
        <w:t>5</w:t>
      </w:r>
      <w:r w:rsidRPr="00040CED">
        <w:rPr>
          <w:rFonts w:hint="eastAsia"/>
        </w:rPr>
        <w:t>分钟的</w:t>
      </w:r>
      <w:r w:rsidRPr="00040CED">
        <w:rPr>
          <w:rFonts w:hint="eastAsia"/>
        </w:rPr>
        <w:t>GPS</w:t>
      </w:r>
      <w:r w:rsidRPr="00040CED">
        <w:rPr>
          <w:rFonts w:hint="eastAsia"/>
        </w:rPr>
        <w:t>中断，通过视觉跟踪作物行。</w:t>
      </w:r>
      <w:r>
        <w:rPr>
          <w:rFonts w:hint="eastAsia"/>
        </w:rPr>
        <w:t>实验误差在小麦行，高粱茬、夜晚高粱茬、鹰嘴豆的误差分别为</w:t>
      </w:r>
      <w:r>
        <w:rPr>
          <w:rFonts w:hint="eastAsia"/>
        </w:rPr>
        <w:t>(</w:t>
      </w:r>
      <w:r>
        <w:t>m):</w:t>
      </w:r>
      <w:r w:rsidRPr="00BB167F">
        <w:t>0.034</w:t>
      </w:r>
      <w:r>
        <w:rPr>
          <w:rFonts w:hint="eastAsia"/>
        </w:rPr>
        <w:t>、</w:t>
      </w:r>
      <w:r w:rsidRPr="00BB167F">
        <w:t>0.060</w:t>
      </w:r>
      <w:r>
        <w:rPr>
          <w:rFonts w:hint="eastAsia"/>
        </w:rPr>
        <w:t>、</w:t>
      </w:r>
      <w:r w:rsidRPr="00BB167F">
        <w:t>0.100</w:t>
      </w:r>
      <w:r>
        <w:rPr>
          <w:rFonts w:hint="eastAsia"/>
        </w:rPr>
        <w:t>、</w:t>
      </w:r>
      <w:r w:rsidRPr="00BB167F">
        <w:t>0.048</w:t>
      </w:r>
      <w:r>
        <w:rPr>
          <w:rFonts w:hint="eastAsia"/>
        </w:rPr>
        <w:t>。</w:t>
      </w:r>
      <w:r>
        <w:rPr>
          <w:rFonts w:hint="eastAsia"/>
        </w:rPr>
        <w:t>2016</w:t>
      </w:r>
      <w:r>
        <w:rPr>
          <w:rFonts w:hint="eastAsia"/>
        </w:rPr>
        <w:t>年西班牙的</w:t>
      </w:r>
      <w:r w:rsidRPr="00D17111">
        <w:t>-Guevara, J. M.; Conesa-Munoz, J.; Andujar, D.</w:t>
      </w:r>
      <w:r>
        <w:rPr>
          <w:rFonts w:hint="eastAsia"/>
        </w:rPr>
        <w:t>等人</w:t>
      </w:r>
      <w:r w:rsidR="003B24F7">
        <w:fldChar w:fldCharType="begin"/>
      </w:r>
      <w:r w:rsidR="003B24F7">
        <w:instrText xml:space="preserve"> ADDIN NE.Ref.{AF392801-D0D7-458D-A98B-1E51FE8737F9}</w:instrText>
      </w:r>
      <w:r w:rsidR="003B24F7">
        <w:fldChar w:fldCharType="separate"/>
      </w:r>
      <w:r w:rsidR="00CB6DE8">
        <w:rPr>
          <w:rFonts w:eastAsia="华文仿宋" w:cs="Times New Roman"/>
          <w:color w:val="080000"/>
          <w:kern w:val="0"/>
          <w:szCs w:val="21"/>
          <w:vertAlign w:val="superscript"/>
        </w:rPr>
        <w:t>[2]</w:t>
      </w:r>
      <w:r w:rsidR="003B24F7">
        <w:fldChar w:fldCharType="end"/>
      </w:r>
      <w:r>
        <w:rPr>
          <w:rFonts w:hint="eastAsia"/>
        </w:rPr>
        <w:t>设计了视觉与</w:t>
      </w:r>
      <w:r>
        <w:rPr>
          <w:rFonts w:hint="eastAsia"/>
        </w:rPr>
        <w:t>G</w:t>
      </w:r>
      <w:r>
        <w:t>PS</w:t>
      </w:r>
      <w:r>
        <w:rPr>
          <w:rFonts w:hint="eastAsia"/>
        </w:rPr>
        <w:t>融合导航系统，</w:t>
      </w:r>
      <w:r w:rsidRPr="00702D8F">
        <w:rPr>
          <w:rFonts w:hint="eastAsia"/>
        </w:rPr>
        <w:t>设计并开发了两个模糊控制器，实现了视觉导航。</w:t>
      </w:r>
      <w:r>
        <w:rPr>
          <w:rFonts w:hint="eastAsia"/>
        </w:rPr>
        <w:t>速度在</w:t>
      </w:r>
      <w:r>
        <w:rPr>
          <w:rFonts w:hint="eastAsia"/>
        </w:rPr>
        <w:t>0.3m</w:t>
      </w:r>
      <w:r>
        <w:t>/</w:t>
      </w:r>
      <w:r>
        <w:rPr>
          <w:rFonts w:hint="eastAsia"/>
        </w:rPr>
        <w:t>s</w:t>
      </w:r>
      <w:r>
        <w:rPr>
          <w:rFonts w:hint="eastAsia"/>
        </w:rPr>
        <w:t>左右位置偏差小于</w:t>
      </w:r>
      <w:r>
        <w:rPr>
          <w:rFonts w:hint="eastAsia"/>
        </w:rPr>
        <w:t>2cm</w:t>
      </w:r>
      <w:r>
        <w:rPr>
          <w:rFonts w:hint="eastAsia"/>
        </w:rPr>
        <w:t>，角度小于</w:t>
      </w:r>
      <w:r>
        <w:rPr>
          <w:rFonts w:hint="eastAsia"/>
        </w:rPr>
        <w:t>2</w:t>
      </w:r>
      <w:r>
        <w:rPr>
          <w:rFonts w:hint="eastAsia"/>
        </w:rPr>
        <w:t>°。文献表明，视觉导航可作为</w:t>
      </w:r>
      <w:r>
        <w:rPr>
          <w:rFonts w:hint="eastAsia"/>
        </w:rPr>
        <w:t>G</w:t>
      </w:r>
      <w:r>
        <w:t>PS</w:t>
      </w:r>
      <w:r>
        <w:rPr>
          <w:rFonts w:hint="eastAsia"/>
        </w:rPr>
        <w:t>导航辅助导航，且能在</w:t>
      </w:r>
      <w:r>
        <w:rPr>
          <w:rFonts w:hint="eastAsia"/>
        </w:rPr>
        <w:t>G</w:t>
      </w:r>
      <w:r>
        <w:t>PS</w:t>
      </w:r>
      <w:r>
        <w:rPr>
          <w:rFonts w:hint="eastAsia"/>
        </w:rPr>
        <w:t>导航失效一段时间内起到独立起到导航作用</w:t>
      </w:r>
      <w:r w:rsidR="00AD27DC">
        <w:rPr>
          <w:rFonts w:hint="eastAsia"/>
        </w:rPr>
        <w:t>。</w:t>
      </w:r>
    </w:p>
    <w:p w14:paraId="37928438" w14:textId="26F35B3A" w:rsidR="001F51B8" w:rsidRDefault="001F51B8" w:rsidP="001F51B8">
      <w:pPr>
        <w:ind w:firstLine="420"/>
      </w:pPr>
      <w:r>
        <w:rPr>
          <w:rFonts w:hint="eastAsia"/>
        </w:rPr>
        <w:t>近年来国内中国农业大学、华南农业大学、华南理工大学、江苏大学、等高校</w:t>
      </w:r>
      <w:r w:rsidR="004B5D91">
        <w:rPr>
          <w:rFonts w:hint="eastAsia"/>
        </w:rPr>
        <w:t>也都</w:t>
      </w:r>
      <w:r>
        <w:rPr>
          <w:rFonts w:hint="eastAsia"/>
        </w:rPr>
        <w:t>对视觉导航及</w:t>
      </w:r>
      <w:r>
        <w:rPr>
          <w:rFonts w:hint="eastAsia"/>
        </w:rPr>
        <w:t>G</w:t>
      </w:r>
      <w:r>
        <w:t>PS</w:t>
      </w:r>
      <w:r>
        <w:rPr>
          <w:rFonts w:hint="eastAsia"/>
        </w:rPr>
        <w:t>与视觉导航融合相关技术进行了研究，结果表明目前的视觉导航图像处理速度能满足作业要求，对复杂情况下作物行线提取都有了较为成熟的方法，可去除杂草、阴影、光照等影响，误差能够达到厘米级（</w:t>
      </w:r>
      <w:r>
        <w:rPr>
          <w:rFonts w:hint="eastAsia"/>
        </w:rPr>
        <w:t>10cm</w:t>
      </w:r>
      <w:r>
        <w:rPr>
          <w:rFonts w:hint="eastAsia"/>
        </w:rPr>
        <w:t>内）。与</w:t>
      </w:r>
      <w:r>
        <w:rPr>
          <w:rFonts w:hint="eastAsia"/>
        </w:rPr>
        <w:t>G</w:t>
      </w:r>
      <w:r>
        <w:t>PS</w:t>
      </w:r>
      <w:r>
        <w:rPr>
          <w:rFonts w:hint="eastAsia"/>
        </w:rPr>
        <w:t>的融合研究也表明且视觉导航能对</w:t>
      </w:r>
      <w:r>
        <w:rPr>
          <w:rFonts w:hint="eastAsia"/>
        </w:rPr>
        <w:t>G</w:t>
      </w:r>
      <w:r>
        <w:t>PS</w:t>
      </w:r>
      <w:r>
        <w:rPr>
          <w:rFonts w:hint="eastAsia"/>
        </w:rPr>
        <w:t>导航起到辅助作用。</w:t>
      </w:r>
    </w:p>
    <w:p w14:paraId="6A3F2794" w14:textId="70D73BA9" w:rsidR="004F0C63" w:rsidRDefault="001F51B8" w:rsidP="004F0C63">
      <w:pPr>
        <w:ind w:firstLine="420"/>
      </w:pPr>
      <w:r>
        <w:rPr>
          <w:rFonts w:hint="eastAsia"/>
        </w:rPr>
        <w:t>但大多文献限于模拟环境下，没有在真实农田环境中进行作业实验研究，尤其是水田环境作业机械，未见实验案例，而少数拖拉机有进行真实作业实验，其误差多为</w:t>
      </w:r>
      <w:r>
        <w:rPr>
          <w:rFonts w:hint="eastAsia"/>
        </w:rPr>
        <w:t>R</w:t>
      </w:r>
      <w:r>
        <w:t>TK-GPS</w:t>
      </w:r>
      <w:r>
        <w:rPr>
          <w:rFonts w:hint="eastAsia"/>
        </w:rPr>
        <w:t>来评判，除</w:t>
      </w:r>
      <w:r>
        <w:rPr>
          <w:rFonts w:hint="eastAsia"/>
        </w:rPr>
        <w:t>R</w:t>
      </w:r>
      <w:r>
        <w:t>TK-GPS</w:t>
      </w:r>
      <w:r>
        <w:rPr>
          <w:rFonts w:hint="eastAsia"/>
        </w:rPr>
        <w:t>来衡量误差外，其余误差多为图像本身提取参数与实际参数（人为选取）进行比较。</w:t>
      </w:r>
    </w:p>
    <w:p w14:paraId="0C18A946" w14:textId="7CFD3B0A" w:rsidR="00640141" w:rsidRDefault="00640141" w:rsidP="004F0C63">
      <w:pPr>
        <w:ind w:firstLine="420"/>
        <w:rPr>
          <w:ins w:id="7" w:author="Fang" w:date="2018-10-04T13:07:00Z"/>
        </w:rPr>
      </w:pPr>
      <w:r>
        <w:rPr>
          <w:rFonts w:hint="eastAsia"/>
        </w:rPr>
        <w:t>视觉导航主要分为三个部分，导航参数获取→控制策略→执行机构（实现环境），其中导航参数的获取是视觉导航的关键步骤。视觉导航不能够普及的一个重要原因是其受环境影</w:t>
      </w:r>
      <w:r>
        <w:rPr>
          <w:rFonts w:hint="eastAsia"/>
        </w:rPr>
        <w:lastRenderedPageBreak/>
        <w:t>响较大，受到天气如光照、风雨，农作物缺失、杂草等因素，倘若有一套能适应复杂情况的图像处理方法，能够加快视觉导航在农业自动化中的应用。因此，为了解决视觉导航由于环境因素造成的不稳定性，需要对图像处理的技术进行进一步研究。</w:t>
      </w:r>
    </w:p>
    <w:p w14:paraId="31D2E352" w14:textId="77777777" w:rsidR="0048200B" w:rsidRPr="00640141" w:rsidRDefault="0048200B" w:rsidP="0048200B">
      <w:pPr>
        <w:ind w:firstLine="420"/>
        <w:rPr>
          <w:ins w:id="8" w:author="Fang" w:date="2018-10-04T13:07:00Z"/>
        </w:rPr>
      </w:pPr>
      <w:ins w:id="9" w:author="Fang" w:date="2018-10-04T13:07:00Z">
        <w:r>
          <w:rPr>
            <w:rFonts w:hint="eastAsia"/>
          </w:rPr>
          <w:t>本文。。。。。</w:t>
        </w:r>
      </w:ins>
    </w:p>
    <w:p w14:paraId="19CEE925" w14:textId="77777777" w:rsidR="0048200B" w:rsidRDefault="0048200B" w:rsidP="004F0C63">
      <w:pPr>
        <w:ind w:firstLine="420"/>
      </w:pPr>
    </w:p>
    <w:p w14:paraId="411BA43C" w14:textId="4B6828C1" w:rsidR="00575E08" w:rsidRPr="00CE44BD" w:rsidRDefault="00CC6165" w:rsidP="004F392E">
      <w:pPr>
        <w:pStyle w:val="2"/>
      </w:pPr>
      <w:r>
        <w:rPr>
          <w:rFonts w:hint="eastAsia"/>
        </w:rPr>
        <w:t>1</w:t>
      </w:r>
      <w:r w:rsidR="00EE4138" w:rsidRPr="00CE44BD">
        <w:rPr>
          <w:rFonts w:hint="eastAsia"/>
        </w:rPr>
        <w:t>传统</w:t>
      </w:r>
      <w:r w:rsidR="003E645D">
        <w:rPr>
          <w:rFonts w:hint="eastAsia"/>
        </w:rPr>
        <w:t>视觉导航参数</w:t>
      </w:r>
      <w:r w:rsidR="00575E08" w:rsidRPr="00CE44BD">
        <w:rPr>
          <w:rFonts w:hint="eastAsia"/>
        </w:rPr>
        <w:t>获取</w:t>
      </w:r>
    </w:p>
    <w:p w14:paraId="1AD57BED" w14:textId="43C61DB9" w:rsidR="00814D5C" w:rsidRDefault="00B027A0">
      <w:pPr>
        <w:ind w:firstLine="420"/>
      </w:pPr>
      <w:r>
        <w:rPr>
          <w:rFonts w:hint="eastAsia"/>
        </w:rPr>
        <w:t>传统</w:t>
      </w:r>
      <w:r w:rsidR="00256BF8">
        <w:rPr>
          <w:rFonts w:hint="eastAsia"/>
        </w:rPr>
        <w:t>视觉</w:t>
      </w:r>
      <w:r>
        <w:rPr>
          <w:rFonts w:hint="eastAsia"/>
        </w:rPr>
        <w:t>导航</w:t>
      </w:r>
      <w:r w:rsidR="00256BF8">
        <w:rPr>
          <w:rFonts w:hint="eastAsia"/>
        </w:rPr>
        <w:t>参数</w:t>
      </w:r>
      <w:r>
        <w:rPr>
          <w:rFonts w:hint="eastAsia"/>
        </w:rPr>
        <w:t>获取一般分为</w:t>
      </w:r>
      <w:commentRangeStart w:id="10"/>
      <w:r w:rsidR="00E94A74">
        <w:rPr>
          <w:rFonts w:hint="eastAsia"/>
        </w:rPr>
        <w:t>五</w:t>
      </w:r>
      <w:r>
        <w:rPr>
          <w:rFonts w:hint="eastAsia"/>
        </w:rPr>
        <w:t>个步骤</w:t>
      </w:r>
      <w:commentRangeEnd w:id="10"/>
      <w:r w:rsidR="0048200B">
        <w:rPr>
          <w:rStyle w:val="aa"/>
        </w:rPr>
        <w:commentReference w:id="10"/>
      </w:r>
      <w:r w:rsidR="00FC4867">
        <w:rPr>
          <w:rFonts w:hint="eastAsia"/>
        </w:rPr>
        <w:t>：</w:t>
      </w:r>
    </w:p>
    <w:p w14:paraId="59CD8E62" w14:textId="49F349B5" w:rsidR="00FC4867" w:rsidRDefault="007A64BC" w:rsidP="004D1CAE">
      <w:pPr>
        <w:ind w:firstLineChars="0" w:firstLine="0"/>
      </w:pPr>
      <w:r>
        <w:rPr>
          <w:noProof/>
        </w:rPr>
        <w:drawing>
          <wp:inline distT="0" distB="0" distL="0" distR="0" wp14:anchorId="155F71DC" wp14:editId="02324AD6">
            <wp:extent cx="5274310" cy="10121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012190"/>
                    </a:xfrm>
                    <a:prstGeom prst="rect">
                      <a:avLst/>
                    </a:prstGeom>
                  </pic:spPr>
                </pic:pic>
              </a:graphicData>
            </a:graphic>
          </wp:inline>
        </w:drawing>
      </w:r>
    </w:p>
    <w:p w14:paraId="7E7FA190" w14:textId="76962D7B" w:rsidR="00A34C77" w:rsidRDefault="0053692F" w:rsidP="004F392E">
      <w:pPr>
        <w:pStyle w:val="3"/>
      </w:pPr>
      <w:r>
        <w:rPr>
          <w:rFonts w:hint="eastAsia"/>
        </w:rPr>
        <w:t>1.1</w:t>
      </w:r>
      <w:r>
        <w:t xml:space="preserve"> </w:t>
      </w:r>
      <w:r w:rsidR="00CD404D">
        <w:rPr>
          <w:rFonts w:hint="eastAsia"/>
        </w:rPr>
        <w:t>灰度变换</w:t>
      </w:r>
    </w:p>
    <w:p w14:paraId="64DCA8A0" w14:textId="622265CF" w:rsidR="00B91DC9" w:rsidRDefault="00B91DC9" w:rsidP="008C625F">
      <w:pPr>
        <w:ind w:firstLine="420"/>
      </w:pPr>
      <w:r>
        <w:rPr>
          <w:rFonts w:hint="eastAsia"/>
        </w:rPr>
        <w:t>利用</w:t>
      </w:r>
      <w:r>
        <w:rPr>
          <w:rFonts w:hint="eastAsia"/>
        </w:rPr>
        <w:t>R</w:t>
      </w:r>
      <w:r>
        <w:t>GB</w:t>
      </w:r>
      <w:r>
        <w:rPr>
          <w:rFonts w:hint="eastAsia"/>
        </w:rPr>
        <w:t>的线性组合是一种常用的</w:t>
      </w:r>
      <w:commentRangeStart w:id="11"/>
      <w:r>
        <w:rPr>
          <w:rFonts w:hint="eastAsia"/>
        </w:rPr>
        <w:t>灰度变换</w:t>
      </w:r>
      <w:commentRangeEnd w:id="11"/>
      <w:r w:rsidR="00B16146">
        <w:rPr>
          <w:rStyle w:val="aa"/>
        </w:rPr>
        <w:commentReference w:id="11"/>
      </w:r>
      <w:r>
        <w:rPr>
          <w:rFonts w:hint="eastAsia"/>
        </w:rPr>
        <w:t>方法，</w:t>
      </w:r>
      <w:proofErr w:type="spellStart"/>
      <w:r>
        <w:t>rR+gG+bB</w:t>
      </w:r>
      <w:proofErr w:type="spellEnd"/>
      <w:r>
        <w:rPr>
          <w:rFonts w:hint="eastAsia"/>
        </w:rPr>
        <w:t>，典型的有</w:t>
      </w:r>
      <w:r>
        <w:rPr>
          <w:rFonts w:hint="eastAsia"/>
        </w:rPr>
        <w:t>E</w:t>
      </w:r>
      <w:r>
        <w:t>XG=2G-R-B,I3=</w:t>
      </w:r>
      <w:r w:rsidRPr="00522A32">
        <w:rPr>
          <w:rFonts w:hint="eastAsia"/>
        </w:rPr>
        <w:t xml:space="preserve"> </w:t>
      </w:r>
      <w:r>
        <w:rPr>
          <w:rFonts w:hint="eastAsia"/>
        </w:rPr>
        <w:t>(</w:t>
      </w:r>
      <w:r>
        <w:t xml:space="preserve">2G-R-B)/4, </w:t>
      </w:r>
      <w:r>
        <w:rPr>
          <w:rFonts w:hint="eastAsia"/>
        </w:rPr>
        <w:t>C</w:t>
      </w:r>
      <w:r>
        <w:t>IVE=0.441*R-0.811*G+O.385*B+18.78745</w:t>
      </w:r>
      <w:r>
        <w:rPr>
          <w:rFonts w:hint="eastAsia"/>
        </w:rPr>
        <w:t>等</w:t>
      </w:r>
      <w:ins w:id="12" w:author="Fang" w:date="2018-10-04T13:09:00Z">
        <w:r w:rsidR="00FB55ED">
          <w:rPr>
            <w:rFonts w:hint="eastAsia"/>
          </w:rPr>
          <w:t>[</w:t>
        </w:r>
        <w:r w:rsidR="00FB55ED">
          <w:t>]</w:t>
        </w:r>
      </w:ins>
      <w:r>
        <w:rPr>
          <w:rFonts w:hint="eastAsia"/>
        </w:rPr>
        <w:t>，主要用于绿色植物的提取，等优点是对所有绿色植物都有效，如水稻秧苗、棉花、小麦、玉米等，计算速度较快，缺点是无法识别杂草，且对于不同作物，最佳提取因子可能有差异，如用</w:t>
      </w:r>
      <w:r>
        <w:rPr>
          <w:rFonts w:hint="eastAsia"/>
        </w:rPr>
        <w:t>1.9</w:t>
      </w:r>
      <w:r>
        <w:t>G-R-B</w:t>
      </w:r>
      <w:r>
        <w:rPr>
          <w:rFonts w:hint="eastAsia"/>
        </w:rPr>
        <w:t>，因为若用</w:t>
      </w:r>
      <w:r>
        <w:rPr>
          <w:rFonts w:hint="eastAsia"/>
        </w:rPr>
        <w:t>2</w:t>
      </w:r>
      <w:r>
        <w:t>G-R-B</w:t>
      </w:r>
      <w:r>
        <w:rPr>
          <w:rFonts w:hint="eastAsia"/>
        </w:rPr>
        <w:t>将会过度提取</w:t>
      </w:r>
      <w:commentRangeStart w:id="13"/>
      <w:r>
        <w:rPr>
          <w:rFonts w:hint="eastAsia"/>
        </w:rPr>
        <w:t>，腐蚀玉米根茎</w:t>
      </w:r>
      <w:commentRangeEnd w:id="13"/>
      <w:r w:rsidR="0048200B">
        <w:rPr>
          <w:rStyle w:val="aa"/>
        </w:rPr>
        <w:commentReference w:id="13"/>
      </w:r>
      <w:r>
        <w:fldChar w:fldCharType="begin"/>
      </w:r>
      <w:r w:rsidR="00731A02">
        <w:instrText xml:space="preserve"> ADDIN NE.Ref.{DEC3D4B9-DC81-4149-81C3-CD30DB372488}</w:instrText>
      </w:r>
      <w:r>
        <w:fldChar w:fldCharType="separate"/>
      </w:r>
      <w:r w:rsidR="00CB6DE8">
        <w:rPr>
          <w:rFonts w:eastAsia="华文仿宋" w:cs="Times New Roman"/>
          <w:color w:val="080000"/>
          <w:kern w:val="0"/>
          <w:szCs w:val="21"/>
          <w:vertAlign w:val="superscript"/>
        </w:rPr>
        <w:t>[3]</w:t>
      </w:r>
      <w:r>
        <w:fldChar w:fldCharType="end"/>
      </w:r>
      <w:r>
        <w:rPr>
          <w:rFonts w:hint="eastAsia"/>
        </w:rPr>
        <w:t>。</w:t>
      </w:r>
      <w:commentRangeStart w:id="14"/>
      <w:proofErr w:type="spellStart"/>
      <w:r w:rsidRPr="009B3BA9">
        <w:t>Guijarro</w:t>
      </w:r>
      <w:proofErr w:type="spellEnd"/>
      <w:r w:rsidRPr="009B3BA9">
        <w:t xml:space="preserve">, M. </w:t>
      </w:r>
      <w:proofErr w:type="spellStart"/>
      <w:r w:rsidRPr="009B3BA9">
        <w:t>Pajares</w:t>
      </w:r>
      <w:proofErr w:type="spellEnd"/>
      <w:r w:rsidRPr="009B3BA9">
        <w:t xml:space="preserve">, G.; </w:t>
      </w:r>
      <w:proofErr w:type="spellStart"/>
      <w:r w:rsidRPr="009B3BA9">
        <w:t>Riomoros</w:t>
      </w:r>
      <w:proofErr w:type="spellEnd"/>
      <w:r w:rsidRPr="009B3BA9">
        <w:t>, I.</w:t>
      </w:r>
      <w:r>
        <w:rPr>
          <w:rFonts w:hint="eastAsia"/>
        </w:rPr>
        <w:t>等</w:t>
      </w:r>
      <w:commentRangeEnd w:id="14"/>
      <w:r w:rsidR="00760477">
        <w:rPr>
          <w:rStyle w:val="aa"/>
        </w:rPr>
        <w:commentReference w:id="14"/>
      </w:r>
      <w:r>
        <w:fldChar w:fldCharType="begin"/>
      </w:r>
      <w:r w:rsidR="00731A02">
        <w:instrText xml:space="preserve"> ADDIN NE.Ref.{E67DD707-34EB-44D3-9B62-2FB320B76415}</w:instrText>
      </w:r>
      <w:r>
        <w:fldChar w:fldCharType="separate"/>
      </w:r>
      <w:r w:rsidR="00CB6DE8">
        <w:rPr>
          <w:rFonts w:eastAsia="华文仿宋" w:cs="Times New Roman"/>
          <w:color w:val="080000"/>
          <w:kern w:val="0"/>
          <w:szCs w:val="21"/>
          <w:vertAlign w:val="superscript"/>
        </w:rPr>
        <w:t>[4]</w:t>
      </w:r>
      <w:r>
        <w:fldChar w:fldCharType="end"/>
      </w:r>
      <w:r>
        <w:rPr>
          <w:rFonts w:hint="eastAsia"/>
        </w:rPr>
        <w:t>研究了</w:t>
      </w:r>
      <w:r>
        <w:rPr>
          <w:rFonts w:hint="eastAsia"/>
        </w:rPr>
        <w:t>E</w:t>
      </w:r>
      <w:r>
        <w:t>XG,EXR,EXB,CIVE,VEG</w:t>
      </w:r>
      <w:r>
        <w:rPr>
          <w:rFonts w:hint="eastAsia"/>
        </w:rPr>
        <w:t>组合使用的颜色空间，证明了比单独使用更加准确。</w:t>
      </w:r>
    </w:p>
    <w:p w14:paraId="003DF9CA" w14:textId="77777777" w:rsidR="00B91DC9" w:rsidRDefault="00B91DC9" w:rsidP="008C625F">
      <w:pPr>
        <w:ind w:firstLine="420"/>
      </w:pPr>
      <w:r>
        <w:rPr>
          <w:rFonts w:hint="eastAsia"/>
        </w:rPr>
        <w:t>H</w:t>
      </w:r>
      <w:r>
        <w:t>SV/HIS,</w:t>
      </w:r>
      <w:r>
        <w:rPr>
          <w:rFonts w:hint="eastAsia"/>
        </w:rPr>
        <w:t>可以用于非绿色植物的颜色特征提取，如成熟水稻，其优点为</w:t>
      </w:r>
      <w:r>
        <w:rPr>
          <w:rFonts w:hint="eastAsia"/>
        </w:rPr>
        <w:t>H</w:t>
      </w:r>
      <w:r>
        <w:rPr>
          <w:rFonts w:hint="eastAsia"/>
        </w:rPr>
        <w:t>和</w:t>
      </w:r>
      <w:r>
        <w:rPr>
          <w:rFonts w:hint="eastAsia"/>
        </w:rPr>
        <w:t>S</w:t>
      </w:r>
      <w:r>
        <w:rPr>
          <w:rFonts w:hint="eastAsia"/>
        </w:rPr>
        <w:t>分量不受光照强度影响，且可用于非绿色植物，缺点是计算量较大且</w:t>
      </w:r>
      <w:r>
        <w:rPr>
          <w:rFonts w:hint="eastAsia"/>
        </w:rPr>
        <w:t>H</w:t>
      </w:r>
      <w:r>
        <w:rPr>
          <w:rFonts w:hint="eastAsia"/>
        </w:rPr>
        <w:t>分量与</w:t>
      </w:r>
      <w:r>
        <w:rPr>
          <w:rFonts w:hint="eastAsia"/>
        </w:rPr>
        <w:t>R</w:t>
      </w:r>
      <w:r>
        <w:t>GB</w:t>
      </w:r>
      <w:r>
        <w:rPr>
          <w:rFonts w:hint="eastAsia"/>
        </w:rPr>
        <w:t>转换为非线性，易造成失真。</w:t>
      </w:r>
    </w:p>
    <w:p w14:paraId="64A470EE" w14:textId="627EB0C2" w:rsidR="00B91DC9" w:rsidRDefault="00B91DC9" w:rsidP="008C625F">
      <w:pPr>
        <w:ind w:firstLine="420"/>
      </w:pPr>
      <w:proofErr w:type="spellStart"/>
      <w:r>
        <w:rPr>
          <w:rFonts w:hint="eastAsia"/>
        </w:rPr>
        <w:t>Y</w:t>
      </w:r>
      <w:r>
        <w:t>C</w:t>
      </w:r>
      <w:r>
        <w:rPr>
          <w:rFonts w:hint="eastAsia"/>
        </w:rPr>
        <w:t>r</w:t>
      </w:r>
      <w:r>
        <w:t>Cb</w:t>
      </w:r>
      <w:proofErr w:type="spellEnd"/>
      <w:r>
        <w:t>\</w:t>
      </w:r>
      <w:proofErr w:type="spellStart"/>
      <w:r>
        <w:t>YCrCg</w:t>
      </w:r>
      <w:proofErr w:type="spellEnd"/>
      <w:r>
        <w:rPr>
          <w:rFonts w:hint="eastAsia"/>
        </w:rPr>
        <w:t>是一种色度和色相分离的方法</w:t>
      </w:r>
      <w:ins w:id="15" w:author="Fang" w:date="2018-10-04T13:09:00Z">
        <w:r w:rsidR="00FB55ED">
          <w:rPr>
            <w:rFonts w:hint="eastAsia"/>
          </w:rPr>
          <w:t>[</w:t>
        </w:r>
        <w:r w:rsidR="00FB55ED">
          <w:t>]</w:t>
        </w:r>
      </w:ins>
      <w:r>
        <w:rPr>
          <w:rFonts w:hint="eastAsia"/>
        </w:rPr>
        <w:t>，</w:t>
      </w:r>
      <w:r w:rsidR="00D117EC">
        <w:rPr>
          <w:rFonts w:hint="eastAsia"/>
        </w:rPr>
        <w:t>孟庆宽</w:t>
      </w:r>
      <w:r w:rsidR="00D117EC">
        <w:fldChar w:fldCharType="begin"/>
      </w:r>
      <w:r w:rsidR="00D117EC">
        <w:instrText xml:space="preserve"> ADDIN NE.Ref.{4FCCC6EF-D399-4F43-8FDC-B9341AADFD56}</w:instrText>
      </w:r>
      <w:r w:rsidR="00D117EC">
        <w:fldChar w:fldCharType="separate"/>
      </w:r>
      <w:r w:rsidR="00CB6DE8">
        <w:rPr>
          <w:rFonts w:eastAsia="华文仿宋" w:cs="Times New Roman"/>
          <w:color w:val="080000"/>
          <w:kern w:val="0"/>
          <w:szCs w:val="21"/>
          <w:vertAlign w:val="superscript"/>
        </w:rPr>
        <w:t>[5]</w:t>
      </w:r>
      <w:r w:rsidR="00D117EC">
        <w:fldChar w:fldCharType="end"/>
      </w:r>
      <w:r w:rsidR="00D117EC">
        <w:rPr>
          <w:rFonts w:hint="eastAsia"/>
        </w:rPr>
        <w:t>等人利用</w:t>
      </w:r>
      <w:r>
        <w:t>C</w:t>
      </w:r>
      <w:r>
        <w:rPr>
          <w:rFonts w:hint="eastAsia"/>
        </w:rPr>
        <w:t>g</w:t>
      </w:r>
      <w:r>
        <w:rPr>
          <w:rFonts w:hint="eastAsia"/>
        </w:rPr>
        <w:t>检测作物，</w:t>
      </w:r>
      <w:r>
        <w:rPr>
          <w:rFonts w:hint="eastAsia"/>
        </w:rPr>
        <w:t>C</w:t>
      </w:r>
      <w:r>
        <w:t>r</w:t>
      </w:r>
      <w:r>
        <w:rPr>
          <w:rFonts w:hint="eastAsia"/>
        </w:rPr>
        <w:t>检测新旧土，优点是适用于易受光照影响的图像</w:t>
      </w:r>
      <w:r w:rsidR="00D117EC">
        <w:rPr>
          <w:rFonts w:hint="eastAsia"/>
        </w:rPr>
        <w:t>。</w:t>
      </w:r>
    </w:p>
    <w:p w14:paraId="138D3D4C" w14:textId="5E0384EE" w:rsidR="00B91DC9" w:rsidRDefault="00B91DC9" w:rsidP="008C625F">
      <w:pPr>
        <w:ind w:firstLine="420"/>
      </w:pPr>
      <w:r>
        <w:rPr>
          <w:rFonts w:hint="eastAsia"/>
        </w:rPr>
        <w:t>暗原色法的原理是对于存在色彩艳丽和颜色较暗的物体或者表面，则这些物体或表面的</w:t>
      </w:r>
      <w:r>
        <w:rPr>
          <w:rFonts w:hint="eastAsia"/>
        </w:rPr>
        <w:t xml:space="preserve"> RGB </w:t>
      </w:r>
      <w:r>
        <w:rPr>
          <w:rFonts w:hint="eastAsia"/>
        </w:rPr>
        <w:t>三个通道中任意一个通道的</w:t>
      </w:r>
      <w:proofErr w:type="gramStart"/>
      <w:r>
        <w:rPr>
          <w:rFonts w:hint="eastAsia"/>
        </w:rPr>
        <w:t>值必然</w:t>
      </w:r>
      <w:proofErr w:type="gramEnd"/>
      <w:r>
        <w:rPr>
          <w:rFonts w:hint="eastAsia"/>
        </w:rPr>
        <w:t>很小，其对应的暗原色图像也总是灰暗的。其优点在于可以</w:t>
      </w:r>
      <w:proofErr w:type="gramStart"/>
      <w:r>
        <w:rPr>
          <w:rFonts w:hint="eastAsia"/>
        </w:rPr>
        <w:t>提取非</w:t>
      </w:r>
      <w:proofErr w:type="gramEnd"/>
      <w:r>
        <w:rPr>
          <w:rFonts w:hint="eastAsia"/>
        </w:rPr>
        <w:t>绿色植物，且速度相对</w:t>
      </w:r>
      <w:r>
        <w:rPr>
          <w:rFonts w:hint="eastAsia"/>
        </w:rPr>
        <w:t>R</w:t>
      </w:r>
      <w:r>
        <w:t>GB</w:t>
      </w:r>
      <w:r>
        <w:rPr>
          <w:rFonts w:hint="eastAsia"/>
        </w:rPr>
        <w:t>更快，缺点是物体颜色与大气光线相似时，暗通道无效；受阳光影响较大</w:t>
      </w:r>
      <w:r>
        <w:fldChar w:fldCharType="begin"/>
      </w:r>
      <w:r w:rsidR="00731A02">
        <w:instrText xml:space="preserve"> ADDIN NE.Ref.{553D1A9C-E6AD-4EF0-ABB3-01612053EB36}</w:instrText>
      </w:r>
      <w:r>
        <w:fldChar w:fldCharType="separate"/>
      </w:r>
      <w:r w:rsidR="00CB6DE8">
        <w:rPr>
          <w:rFonts w:eastAsia="华文仿宋" w:cs="Times New Roman"/>
          <w:color w:val="080000"/>
          <w:kern w:val="0"/>
          <w:szCs w:val="21"/>
          <w:vertAlign w:val="superscript"/>
        </w:rPr>
        <w:t>[6]</w:t>
      </w:r>
      <w:r>
        <w:fldChar w:fldCharType="end"/>
      </w:r>
      <w:r>
        <w:rPr>
          <w:rFonts w:hint="eastAsia"/>
        </w:rPr>
        <w:t>。</w:t>
      </w:r>
    </w:p>
    <w:p w14:paraId="2C753E83" w14:textId="77777777" w:rsidR="00B91DC9" w:rsidRDefault="00B91DC9" w:rsidP="008C625F">
      <w:pPr>
        <w:ind w:firstLine="420"/>
      </w:pPr>
      <w:commentRangeStart w:id="16"/>
      <w:r>
        <w:rPr>
          <w:rFonts w:hint="eastAsia"/>
        </w:rPr>
        <w:t>总结来说</w:t>
      </w:r>
      <w:commentRangeEnd w:id="16"/>
      <w:r w:rsidR="00760477">
        <w:rPr>
          <w:rStyle w:val="aa"/>
        </w:rPr>
        <w:commentReference w:id="16"/>
      </w:r>
      <w:r>
        <w:t>RGB</w:t>
      </w:r>
      <w:r>
        <w:rPr>
          <w:rFonts w:hint="eastAsia"/>
        </w:rPr>
        <w:t>法是最常用的方法，对于各种绿色植物都有较好的提取效果，但存在无法识别杂草和对不同作物需要微调系数的缺点，在实际导航中应根据实际情况选取合适的颜色空间。</w:t>
      </w:r>
    </w:p>
    <w:tbl>
      <w:tblPr>
        <w:tblStyle w:val="a8"/>
        <w:tblW w:w="0" w:type="auto"/>
        <w:tblBorders>
          <w:left w:val="none" w:sz="0" w:space="0" w:color="auto"/>
          <w:right w:val="none" w:sz="0" w:space="0" w:color="auto"/>
          <w:insideV w:val="none" w:sz="0" w:space="0" w:color="auto"/>
        </w:tblBorders>
        <w:tblLook w:val="04A0" w:firstRow="1" w:lastRow="0" w:firstColumn="1" w:lastColumn="0" w:noHBand="0" w:noVBand="1"/>
      </w:tblPr>
      <w:tblGrid>
        <w:gridCol w:w="763"/>
        <w:gridCol w:w="2866"/>
        <w:gridCol w:w="1333"/>
        <w:gridCol w:w="1286"/>
        <w:gridCol w:w="2058"/>
      </w:tblGrid>
      <w:tr w:rsidR="00CB6DE8" w14:paraId="28D10ED3" w14:textId="77777777" w:rsidTr="00EF59BF">
        <w:tc>
          <w:tcPr>
            <w:tcW w:w="0" w:type="auto"/>
          </w:tcPr>
          <w:p w14:paraId="1976AF43" w14:textId="0C1F75A4" w:rsidR="00007DAF" w:rsidRDefault="00007DAF" w:rsidP="00007DAF">
            <w:pPr>
              <w:ind w:firstLineChars="0" w:firstLine="0"/>
            </w:pPr>
            <w:r>
              <w:rPr>
                <w:rFonts w:hint="eastAsia"/>
              </w:rPr>
              <w:t>文献</w:t>
            </w:r>
          </w:p>
        </w:tc>
        <w:tc>
          <w:tcPr>
            <w:tcW w:w="0" w:type="auto"/>
          </w:tcPr>
          <w:p w14:paraId="20BF10F6" w14:textId="3017BB3C" w:rsidR="00007DAF" w:rsidRDefault="00007DAF" w:rsidP="00007DAF">
            <w:pPr>
              <w:ind w:firstLineChars="0" w:firstLine="0"/>
            </w:pPr>
            <w:r>
              <w:rPr>
                <w:rFonts w:hint="eastAsia"/>
              </w:rPr>
              <w:t>方法</w:t>
            </w:r>
          </w:p>
        </w:tc>
        <w:tc>
          <w:tcPr>
            <w:tcW w:w="0" w:type="auto"/>
          </w:tcPr>
          <w:p w14:paraId="5CFA6663" w14:textId="77777777" w:rsidR="00007DAF" w:rsidRDefault="00007DAF" w:rsidP="00007DAF">
            <w:pPr>
              <w:ind w:firstLineChars="0" w:firstLine="0"/>
            </w:pPr>
            <w:r>
              <w:rPr>
                <w:rFonts w:hint="eastAsia"/>
              </w:rPr>
              <w:t>对象</w:t>
            </w:r>
          </w:p>
        </w:tc>
        <w:tc>
          <w:tcPr>
            <w:tcW w:w="0" w:type="auto"/>
          </w:tcPr>
          <w:p w14:paraId="0D36C693" w14:textId="6B4721DF" w:rsidR="00007DAF" w:rsidRDefault="00007DAF" w:rsidP="00007DAF">
            <w:pPr>
              <w:ind w:firstLineChars="0" w:firstLine="0"/>
            </w:pPr>
            <w:r>
              <w:rPr>
                <w:rFonts w:hint="eastAsia"/>
              </w:rPr>
              <w:t>优点</w:t>
            </w:r>
          </w:p>
        </w:tc>
        <w:tc>
          <w:tcPr>
            <w:tcW w:w="0" w:type="auto"/>
          </w:tcPr>
          <w:p w14:paraId="0EA46679" w14:textId="6BA56689" w:rsidR="00007DAF" w:rsidRDefault="00007DAF" w:rsidP="00007DAF">
            <w:pPr>
              <w:ind w:firstLineChars="0" w:firstLine="0"/>
            </w:pPr>
            <w:r>
              <w:rPr>
                <w:rFonts w:hint="eastAsia"/>
              </w:rPr>
              <w:t>缺点</w:t>
            </w:r>
          </w:p>
        </w:tc>
      </w:tr>
      <w:tr w:rsidR="00CB6DE8" w14:paraId="552D19B3" w14:textId="77777777" w:rsidTr="00EF59BF">
        <w:tc>
          <w:tcPr>
            <w:tcW w:w="0" w:type="auto"/>
          </w:tcPr>
          <w:p w14:paraId="2DF0C3A2" w14:textId="77777777" w:rsidR="00007DAF" w:rsidRDefault="00007DAF" w:rsidP="00007DAF">
            <w:pPr>
              <w:ind w:firstLineChars="0" w:firstLine="0"/>
            </w:pPr>
            <w:commentRangeStart w:id="17"/>
            <w:r>
              <w:rPr>
                <w:rFonts w:hint="eastAsia"/>
              </w:rPr>
              <w:t>……</w:t>
            </w:r>
            <w:commentRangeEnd w:id="17"/>
            <w:r w:rsidR="00760477">
              <w:rPr>
                <w:rStyle w:val="aa"/>
              </w:rPr>
              <w:commentReference w:id="17"/>
            </w:r>
          </w:p>
          <w:p w14:paraId="0188CBF9" w14:textId="0ED1311B" w:rsidR="00007DAF" w:rsidRDefault="00007DAF" w:rsidP="00007DAF">
            <w:pPr>
              <w:ind w:firstLineChars="0" w:firstLine="0"/>
            </w:pPr>
            <w:r>
              <w:fldChar w:fldCharType="begin"/>
            </w:r>
            <w:r>
              <w:instrText xml:space="preserve"> ADDIN NE.Ref.{1FD5508D-45FB-4753-896B-886520F60896}</w:instrText>
            </w:r>
            <w:r>
              <w:fldChar w:fldCharType="separate"/>
            </w:r>
            <w:r w:rsidR="00CB6DE8">
              <w:rPr>
                <w:rFonts w:eastAsia="华文仿宋" w:cs="Times New Roman"/>
                <w:color w:val="080000"/>
                <w:kern w:val="0"/>
                <w:szCs w:val="21"/>
                <w:vertAlign w:val="superscript"/>
              </w:rPr>
              <w:t>[7]</w:t>
            </w:r>
            <w:r>
              <w:fldChar w:fldCharType="end"/>
            </w:r>
          </w:p>
        </w:tc>
        <w:tc>
          <w:tcPr>
            <w:tcW w:w="0" w:type="auto"/>
          </w:tcPr>
          <w:p w14:paraId="68A5940C" w14:textId="792E553C" w:rsidR="00007DAF" w:rsidRDefault="00007DAF" w:rsidP="00007DAF">
            <w:pPr>
              <w:ind w:firstLineChars="0" w:firstLine="0"/>
            </w:pPr>
            <w:r>
              <w:rPr>
                <w:rFonts w:hint="eastAsia"/>
              </w:rPr>
              <w:t>R</w:t>
            </w:r>
            <w:r>
              <w:t>GB</w:t>
            </w:r>
            <w:r>
              <w:rPr>
                <w:rFonts w:hint="eastAsia"/>
              </w:rPr>
              <w:t>线性组合：</w:t>
            </w:r>
          </w:p>
          <w:p w14:paraId="332D88C5" w14:textId="77777777" w:rsidR="00007DAF" w:rsidRDefault="00007DAF" w:rsidP="00007DAF">
            <w:pPr>
              <w:ind w:firstLineChars="0" w:firstLine="0"/>
            </w:pPr>
            <w:r>
              <w:rPr>
                <w:rFonts w:hint="eastAsia"/>
              </w:rPr>
              <w:t>E</w:t>
            </w:r>
            <w:r>
              <w:t>XG:2G-R-B;</w:t>
            </w:r>
          </w:p>
          <w:p w14:paraId="74E4C36E" w14:textId="77777777" w:rsidR="00007DAF" w:rsidRDefault="00007DAF" w:rsidP="00007DAF">
            <w:pPr>
              <w:ind w:firstLineChars="0" w:firstLine="0"/>
            </w:pPr>
            <w:r>
              <w:rPr>
                <w:rFonts w:hint="eastAsia"/>
              </w:rPr>
              <w:t>I</w:t>
            </w:r>
            <w:r>
              <w:t>3: (2G-R-B)/4;</w:t>
            </w:r>
          </w:p>
          <w:p w14:paraId="072A5950" w14:textId="77777777" w:rsidR="00007DAF" w:rsidRDefault="00007DAF" w:rsidP="00007DAF">
            <w:pPr>
              <w:ind w:firstLineChars="0" w:firstLine="0"/>
            </w:pPr>
            <w:r>
              <w:rPr>
                <w:rFonts w:hint="eastAsia"/>
              </w:rPr>
              <w:t>C</w:t>
            </w:r>
            <w:r>
              <w:t>IVE: 0.441*R-0.811*G +O.385*B+ 18.78745</w:t>
            </w:r>
          </w:p>
        </w:tc>
        <w:tc>
          <w:tcPr>
            <w:tcW w:w="0" w:type="auto"/>
          </w:tcPr>
          <w:p w14:paraId="7EB0F965" w14:textId="77777777" w:rsidR="00007DAF" w:rsidRDefault="00007DAF" w:rsidP="00007DAF">
            <w:pPr>
              <w:ind w:firstLineChars="0" w:firstLine="0"/>
            </w:pPr>
            <w:r>
              <w:rPr>
                <w:rFonts w:hint="eastAsia"/>
              </w:rPr>
              <w:t>主要为绿色植物</w:t>
            </w:r>
          </w:p>
        </w:tc>
        <w:tc>
          <w:tcPr>
            <w:tcW w:w="0" w:type="auto"/>
          </w:tcPr>
          <w:p w14:paraId="0E696673" w14:textId="28D52BB0" w:rsidR="00007DAF" w:rsidRDefault="00007DAF" w:rsidP="00007DAF">
            <w:pPr>
              <w:ind w:firstLineChars="0" w:firstLine="0"/>
            </w:pPr>
            <w:r>
              <w:rPr>
                <w:rFonts w:hint="eastAsia"/>
              </w:rPr>
              <w:t>计算速度较快</w:t>
            </w:r>
          </w:p>
        </w:tc>
        <w:tc>
          <w:tcPr>
            <w:tcW w:w="0" w:type="auto"/>
          </w:tcPr>
          <w:p w14:paraId="5BD680DA" w14:textId="77777777" w:rsidR="00007DAF" w:rsidRDefault="00007DAF" w:rsidP="00007DAF">
            <w:pPr>
              <w:ind w:firstLineChars="0" w:firstLine="0"/>
            </w:pPr>
            <w:r>
              <w:rPr>
                <w:rFonts w:hint="eastAsia"/>
              </w:rPr>
              <w:t>无法识别杂草，且不同作物的最佳提取因子有差异。</w:t>
            </w:r>
          </w:p>
          <w:p w14:paraId="02FA57DC" w14:textId="4F1A1B23" w:rsidR="00007DAF" w:rsidRDefault="00007DAF" w:rsidP="00007DAF">
            <w:pPr>
              <w:ind w:firstLineChars="0" w:firstLine="0"/>
            </w:pPr>
            <w:r>
              <w:rPr>
                <w:rFonts w:hint="eastAsia"/>
              </w:rPr>
              <w:t>对光照敏感。</w:t>
            </w:r>
          </w:p>
        </w:tc>
      </w:tr>
      <w:tr w:rsidR="00CB6DE8" w14:paraId="4E507DC1" w14:textId="77777777" w:rsidTr="00EF59BF">
        <w:tc>
          <w:tcPr>
            <w:tcW w:w="0" w:type="auto"/>
          </w:tcPr>
          <w:p w14:paraId="0E147385" w14:textId="4C0D7446" w:rsidR="00007DAF" w:rsidRDefault="00007DAF" w:rsidP="00007DAF">
            <w:pPr>
              <w:ind w:firstLineChars="0" w:firstLine="0"/>
            </w:pPr>
            <w:r>
              <w:fldChar w:fldCharType="begin"/>
            </w:r>
            <w:r>
              <w:instrText xml:space="preserve"> ADDIN NE.Ref.{7BEBC46D-6631-4269-B3CD-D921F3F7A1C2}</w:instrText>
            </w:r>
            <w:r>
              <w:fldChar w:fldCharType="separate"/>
            </w:r>
            <w:r w:rsidR="00CB6DE8">
              <w:rPr>
                <w:rFonts w:eastAsia="华文仿宋" w:cs="Times New Roman"/>
                <w:color w:val="080000"/>
                <w:kern w:val="0"/>
                <w:szCs w:val="21"/>
                <w:vertAlign w:val="superscript"/>
              </w:rPr>
              <w:t>[8]</w:t>
            </w:r>
            <w:r>
              <w:fldChar w:fldCharType="end"/>
            </w:r>
            <w:r>
              <w:fldChar w:fldCharType="begin"/>
            </w:r>
            <w:r>
              <w:instrText xml:space="preserve"> ADDIN NE.Ref.{3C0C6DA0-1D3E-47F9-9096-3D0917EA9C10}</w:instrText>
            </w:r>
            <w:r>
              <w:fldChar w:fldCharType="separate"/>
            </w:r>
            <w:r w:rsidR="00CB6DE8">
              <w:rPr>
                <w:rFonts w:eastAsia="华文仿宋" w:cs="Times New Roman"/>
                <w:color w:val="080000"/>
                <w:kern w:val="0"/>
                <w:szCs w:val="21"/>
                <w:vertAlign w:val="superscript"/>
              </w:rPr>
              <w:t>[9]</w:t>
            </w:r>
            <w:r>
              <w:fldChar w:fldCharType="end"/>
            </w:r>
          </w:p>
        </w:tc>
        <w:tc>
          <w:tcPr>
            <w:tcW w:w="0" w:type="auto"/>
          </w:tcPr>
          <w:p w14:paraId="303C44F7" w14:textId="631974B6" w:rsidR="00007DAF" w:rsidRDefault="00007DAF" w:rsidP="00007DAF">
            <w:pPr>
              <w:ind w:firstLineChars="0" w:firstLine="0"/>
            </w:pPr>
            <w:r>
              <w:rPr>
                <w:rFonts w:hint="eastAsia"/>
              </w:rPr>
              <w:t>H</w:t>
            </w:r>
            <w:r>
              <w:t>IS</w:t>
            </w:r>
            <w:r>
              <w:rPr>
                <w:rFonts w:hint="eastAsia"/>
              </w:rPr>
              <w:t>、</w:t>
            </w:r>
            <w:r>
              <w:rPr>
                <w:rFonts w:hint="eastAsia"/>
              </w:rPr>
              <w:t>H</w:t>
            </w:r>
            <w:r>
              <w:t>SV</w:t>
            </w:r>
            <w:r>
              <w:rPr>
                <w:rFonts w:hint="eastAsia"/>
              </w:rPr>
              <w:t>的</w:t>
            </w:r>
            <w:r>
              <w:rPr>
                <w:rFonts w:hint="eastAsia"/>
              </w:rPr>
              <w:t>H</w:t>
            </w:r>
            <w:r>
              <w:rPr>
                <w:rFonts w:hint="eastAsia"/>
              </w:rPr>
              <w:t>分量</w:t>
            </w:r>
            <w:r>
              <w:fldChar w:fldCharType="begin"/>
            </w:r>
            <w:r>
              <w:instrText xml:space="preserve"> ADDIN NE.Ref.{521FFF80-2C96-49C1-AB02-D0501301D96E}</w:instrText>
            </w:r>
            <w:r>
              <w:fldChar w:fldCharType="separate"/>
            </w:r>
            <w:r w:rsidR="00CB6DE8">
              <w:rPr>
                <w:rFonts w:eastAsia="华文仿宋" w:cs="Times New Roman"/>
                <w:color w:val="080000"/>
                <w:kern w:val="0"/>
                <w:szCs w:val="21"/>
                <w:vertAlign w:val="superscript"/>
              </w:rPr>
              <w:t>[8]</w:t>
            </w:r>
            <w:r>
              <w:fldChar w:fldCharType="end"/>
            </w:r>
          </w:p>
          <w:p w14:paraId="132E940C" w14:textId="1A80A9FE" w:rsidR="00007DAF" w:rsidRDefault="00007DAF" w:rsidP="00007DAF">
            <w:pPr>
              <w:ind w:firstLineChars="0" w:firstLine="0"/>
            </w:pPr>
            <w:r>
              <w:rPr>
                <w:rFonts w:hint="eastAsia"/>
              </w:rPr>
              <w:t>S</w:t>
            </w:r>
            <w:r>
              <w:rPr>
                <w:rFonts w:hint="eastAsia"/>
              </w:rPr>
              <w:t>分量</w:t>
            </w:r>
            <w:r>
              <w:fldChar w:fldCharType="begin"/>
            </w:r>
            <w:r>
              <w:instrText xml:space="preserve"> ADDIN NE.Ref.{FE16E735-A4EB-4915-8ED7-AEF4B76A1DC5}</w:instrText>
            </w:r>
            <w:r>
              <w:fldChar w:fldCharType="separate"/>
            </w:r>
            <w:r w:rsidR="00CB6DE8">
              <w:rPr>
                <w:rFonts w:eastAsia="华文仿宋" w:cs="Times New Roman"/>
                <w:color w:val="080000"/>
                <w:kern w:val="0"/>
                <w:szCs w:val="21"/>
                <w:vertAlign w:val="superscript"/>
              </w:rPr>
              <w:t>[9]</w:t>
            </w:r>
            <w:r>
              <w:fldChar w:fldCharType="end"/>
            </w:r>
          </w:p>
          <w:p w14:paraId="7CF23B71" w14:textId="77777777" w:rsidR="00007DAF" w:rsidRDefault="00007DAF" w:rsidP="00007DAF">
            <w:pPr>
              <w:ind w:firstLineChars="0" w:firstLine="0"/>
            </w:pPr>
            <w:r>
              <w:rPr>
                <w:rFonts w:hint="eastAsia"/>
              </w:rPr>
              <w:t>其中，</w:t>
            </w:r>
            <w:r>
              <w:rPr>
                <w:rFonts w:hint="eastAsia"/>
              </w:rPr>
              <w:t xml:space="preserve">H </w:t>
            </w:r>
            <w:r>
              <w:rPr>
                <w:rFonts w:hint="eastAsia"/>
              </w:rPr>
              <w:t>表示不同颜色，</w:t>
            </w:r>
            <w:r>
              <w:rPr>
                <w:rFonts w:hint="eastAsia"/>
              </w:rPr>
              <w:t xml:space="preserve">S </w:t>
            </w:r>
            <w:r>
              <w:rPr>
                <w:rFonts w:hint="eastAsia"/>
              </w:rPr>
              <w:t>表示颜色的深浅，</w:t>
            </w:r>
            <w:r>
              <w:rPr>
                <w:rFonts w:hint="eastAsia"/>
              </w:rPr>
              <w:t xml:space="preserve">I </w:t>
            </w:r>
            <w:r>
              <w:rPr>
                <w:rFonts w:hint="eastAsia"/>
              </w:rPr>
              <w:t>表示颜色的明暗程度</w:t>
            </w:r>
          </w:p>
          <w:p w14:paraId="73DF48E5" w14:textId="77777777" w:rsidR="00007DAF" w:rsidRPr="00D43FEB" w:rsidRDefault="00007DAF" w:rsidP="00007DAF">
            <w:pPr>
              <w:ind w:firstLineChars="0" w:firstLine="0"/>
            </w:pPr>
            <w:r>
              <w:rPr>
                <w:rFonts w:hint="eastAsia"/>
              </w:rPr>
              <w:lastRenderedPageBreak/>
              <w:t>H</w:t>
            </w:r>
            <w:r>
              <w:rPr>
                <w:rFonts w:hint="eastAsia"/>
              </w:rPr>
              <w:t>和</w:t>
            </w:r>
            <w:r>
              <w:rPr>
                <w:rFonts w:hint="eastAsia"/>
              </w:rPr>
              <w:t>S</w:t>
            </w:r>
            <w:r>
              <w:rPr>
                <w:rFonts w:hint="eastAsia"/>
              </w:rPr>
              <w:t>分量不受光照强度影响，</w:t>
            </w:r>
          </w:p>
        </w:tc>
        <w:tc>
          <w:tcPr>
            <w:tcW w:w="0" w:type="auto"/>
          </w:tcPr>
          <w:p w14:paraId="57FC7A4B" w14:textId="77777777" w:rsidR="00007DAF" w:rsidRDefault="00007DAF" w:rsidP="00007DAF">
            <w:pPr>
              <w:ind w:firstLineChars="0" w:firstLine="0"/>
            </w:pPr>
            <w:commentRangeStart w:id="18"/>
            <w:r>
              <w:rPr>
                <w:rFonts w:hint="eastAsia"/>
              </w:rPr>
              <w:lastRenderedPageBreak/>
              <w:t>非须</w:t>
            </w:r>
            <w:commentRangeEnd w:id="18"/>
            <w:r w:rsidR="004B3E44">
              <w:rPr>
                <w:rStyle w:val="aa"/>
              </w:rPr>
              <w:commentReference w:id="18"/>
            </w:r>
            <w:r>
              <w:rPr>
                <w:rFonts w:hint="eastAsia"/>
              </w:rPr>
              <w:t>绿色植物，如成熟水稻（黄色）</w:t>
            </w:r>
          </w:p>
        </w:tc>
        <w:tc>
          <w:tcPr>
            <w:tcW w:w="0" w:type="auto"/>
          </w:tcPr>
          <w:p w14:paraId="0BEC67E4" w14:textId="1EA39DDE" w:rsidR="00007DAF" w:rsidRPr="00920D14" w:rsidRDefault="00007DAF" w:rsidP="00007DAF">
            <w:pPr>
              <w:ind w:firstLineChars="0" w:firstLine="0"/>
            </w:pPr>
            <w:r>
              <w:rPr>
                <w:rFonts w:hint="eastAsia"/>
              </w:rPr>
              <w:t>不局限于绿色植物，不受光照影响</w:t>
            </w:r>
          </w:p>
          <w:p w14:paraId="2D0BAEE6" w14:textId="27D20BFD" w:rsidR="00007DAF" w:rsidRPr="00920D14" w:rsidRDefault="00007DAF" w:rsidP="00007DAF">
            <w:pPr>
              <w:ind w:firstLineChars="0" w:firstLine="0"/>
            </w:pPr>
            <w:r w:rsidRPr="00920D14">
              <w:rPr>
                <w:rFonts w:hint="eastAsia"/>
              </w:rPr>
              <w:t xml:space="preserve"> </w:t>
            </w:r>
          </w:p>
        </w:tc>
        <w:tc>
          <w:tcPr>
            <w:tcW w:w="0" w:type="auto"/>
          </w:tcPr>
          <w:p w14:paraId="5462C2C7" w14:textId="55CA7AC0" w:rsidR="00007DAF" w:rsidRPr="00386F78" w:rsidRDefault="00007DAF" w:rsidP="00007DAF">
            <w:pPr>
              <w:ind w:firstLineChars="0" w:firstLine="0"/>
            </w:pPr>
            <w:r>
              <w:rPr>
                <w:rFonts w:hint="eastAsia"/>
              </w:rPr>
              <w:t>计算量较大且需要颜色差异较为明显，且</w:t>
            </w:r>
            <w:r>
              <w:rPr>
                <w:rFonts w:hint="eastAsia"/>
              </w:rPr>
              <w:t>H</w:t>
            </w:r>
            <w:r>
              <w:rPr>
                <w:rFonts w:hint="eastAsia"/>
              </w:rPr>
              <w:t>分量与</w:t>
            </w:r>
            <w:r>
              <w:rPr>
                <w:rFonts w:hint="eastAsia"/>
              </w:rPr>
              <w:t>R</w:t>
            </w:r>
            <w:r>
              <w:t>GB</w:t>
            </w:r>
            <w:r>
              <w:rPr>
                <w:rFonts w:hint="eastAsia"/>
              </w:rPr>
              <w:t>转换为非线性，易造成失真</w:t>
            </w:r>
          </w:p>
        </w:tc>
      </w:tr>
      <w:tr w:rsidR="00CB6DE8" w14:paraId="03C6061A" w14:textId="77777777" w:rsidTr="00EF59BF">
        <w:tc>
          <w:tcPr>
            <w:tcW w:w="0" w:type="auto"/>
          </w:tcPr>
          <w:p w14:paraId="443CAA42" w14:textId="0ACC2286" w:rsidR="00007DAF" w:rsidRDefault="00007DAF" w:rsidP="00007DAF">
            <w:pPr>
              <w:ind w:firstLineChars="0" w:firstLine="0"/>
            </w:pPr>
            <w:r>
              <w:lastRenderedPageBreak/>
              <w:fldChar w:fldCharType="begin"/>
            </w:r>
            <w:r>
              <w:instrText xml:space="preserve"> ADDIN NE.Ref.{1FD8B4F5-3610-4603-843B-CC95A29BAD79}</w:instrText>
            </w:r>
            <w:r>
              <w:fldChar w:fldCharType="separate"/>
            </w:r>
            <w:r w:rsidR="00CB6DE8">
              <w:rPr>
                <w:rFonts w:eastAsia="华文仿宋" w:cs="Times New Roman"/>
                <w:color w:val="080000"/>
                <w:kern w:val="0"/>
                <w:szCs w:val="21"/>
                <w:vertAlign w:val="superscript"/>
              </w:rPr>
              <w:t>[5, 10]</w:t>
            </w:r>
            <w:r>
              <w:fldChar w:fldCharType="end"/>
            </w:r>
          </w:p>
        </w:tc>
        <w:tc>
          <w:tcPr>
            <w:tcW w:w="0" w:type="auto"/>
          </w:tcPr>
          <w:p w14:paraId="5A6D28EC" w14:textId="41A07887" w:rsidR="00007DAF" w:rsidRDefault="00007DAF" w:rsidP="00007DAF">
            <w:pPr>
              <w:ind w:firstLineChars="0" w:firstLine="0"/>
            </w:pPr>
            <w:proofErr w:type="spellStart"/>
            <w:r>
              <w:rPr>
                <w:rFonts w:hint="eastAsia"/>
              </w:rPr>
              <w:t>Y</w:t>
            </w:r>
            <w:r>
              <w:t>C</w:t>
            </w:r>
            <w:r>
              <w:rPr>
                <w:rFonts w:hint="eastAsia"/>
              </w:rPr>
              <w:t>r</w:t>
            </w:r>
            <w:r>
              <w:t>Cb</w:t>
            </w:r>
            <w:proofErr w:type="spellEnd"/>
            <w:r>
              <w:t>\</w:t>
            </w:r>
            <w:proofErr w:type="spellStart"/>
            <w:r>
              <w:t>YCrCg</w:t>
            </w:r>
            <w:proofErr w:type="spellEnd"/>
          </w:p>
          <w:p w14:paraId="28C7C772" w14:textId="77777777" w:rsidR="00007DAF" w:rsidRDefault="00007DAF" w:rsidP="00007DAF">
            <w:pPr>
              <w:ind w:firstLineChars="0" w:firstLine="0"/>
            </w:pPr>
            <w:r>
              <w:rPr>
                <w:rFonts w:hint="eastAsia"/>
              </w:rPr>
              <w:t>色度和色相分离，</w:t>
            </w:r>
          </w:p>
          <w:p w14:paraId="133B19F6" w14:textId="77777777" w:rsidR="00007DAF" w:rsidRDefault="00007DAF" w:rsidP="00007DAF">
            <w:pPr>
              <w:ind w:firstLineChars="0" w:firstLine="0"/>
            </w:pPr>
            <w:r>
              <w:t>C</w:t>
            </w:r>
            <w:r>
              <w:rPr>
                <w:rFonts w:hint="eastAsia"/>
              </w:rPr>
              <w:t>g</w:t>
            </w:r>
            <w:r>
              <w:rPr>
                <w:rFonts w:hint="eastAsia"/>
              </w:rPr>
              <w:t>检测作物</w:t>
            </w:r>
          </w:p>
          <w:p w14:paraId="5D5FB906" w14:textId="77777777" w:rsidR="00007DAF" w:rsidRDefault="00007DAF" w:rsidP="00007DAF">
            <w:pPr>
              <w:ind w:firstLineChars="0" w:firstLine="0"/>
            </w:pPr>
            <w:r>
              <w:rPr>
                <w:rFonts w:hint="eastAsia"/>
              </w:rPr>
              <w:t>C</w:t>
            </w:r>
            <w:r>
              <w:t>r</w:t>
            </w:r>
            <w:r>
              <w:rPr>
                <w:rFonts w:hint="eastAsia"/>
              </w:rPr>
              <w:t>检测新旧土</w:t>
            </w:r>
          </w:p>
        </w:tc>
        <w:tc>
          <w:tcPr>
            <w:tcW w:w="0" w:type="auto"/>
          </w:tcPr>
          <w:p w14:paraId="3C4A0009" w14:textId="77777777" w:rsidR="00007DAF" w:rsidRDefault="00007DAF" w:rsidP="00007DAF">
            <w:pPr>
              <w:ind w:firstLineChars="0" w:firstLine="0"/>
            </w:pPr>
          </w:p>
        </w:tc>
        <w:tc>
          <w:tcPr>
            <w:tcW w:w="0" w:type="auto"/>
          </w:tcPr>
          <w:p w14:paraId="7FF46CB9" w14:textId="35449BF8" w:rsidR="00007DAF" w:rsidRDefault="00007DAF" w:rsidP="00007DAF">
            <w:pPr>
              <w:ind w:firstLineChars="0" w:firstLine="0"/>
            </w:pPr>
            <w:r>
              <w:rPr>
                <w:rFonts w:hint="eastAsia"/>
              </w:rPr>
              <w:t>适用于易受光照变化影响的图像</w:t>
            </w:r>
            <w:r>
              <w:t xml:space="preserve"> </w:t>
            </w:r>
          </w:p>
        </w:tc>
        <w:tc>
          <w:tcPr>
            <w:tcW w:w="0" w:type="auto"/>
          </w:tcPr>
          <w:p w14:paraId="3B962D38" w14:textId="77777777" w:rsidR="00007DAF" w:rsidRPr="00A32F79" w:rsidRDefault="00007DAF" w:rsidP="00007DAF">
            <w:pPr>
              <w:ind w:firstLineChars="0" w:firstLine="0"/>
            </w:pPr>
          </w:p>
        </w:tc>
      </w:tr>
      <w:tr w:rsidR="00CB6DE8" w14:paraId="4EC50ECC" w14:textId="77777777" w:rsidTr="00EF59BF">
        <w:tc>
          <w:tcPr>
            <w:tcW w:w="0" w:type="auto"/>
          </w:tcPr>
          <w:p w14:paraId="0818AA26" w14:textId="5A87037C" w:rsidR="00007DAF" w:rsidRDefault="00007DAF" w:rsidP="00007DAF">
            <w:pPr>
              <w:ind w:firstLineChars="0" w:firstLine="0"/>
            </w:pPr>
            <w:r>
              <w:fldChar w:fldCharType="begin"/>
            </w:r>
            <w:r>
              <w:instrText xml:space="preserve"> ADDIN NE.Ref.{2D6A7153-BBD8-414C-BC33-3E42C7B22D7D}</w:instrText>
            </w:r>
            <w:r>
              <w:fldChar w:fldCharType="separate"/>
            </w:r>
            <w:r w:rsidR="00CB6DE8">
              <w:rPr>
                <w:rFonts w:eastAsia="华文仿宋" w:cs="Times New Roman"/>
                <w:color w:val="080000"/>
                <w:kern w:val="0"/>
                <w:szCs w:val="21"/>
                <w:vertAlign w:val="superscript"/>
              </w:rPr>
              <w:t>[6, 11]</w:t>
            </w:r>
            <w:r>
              <w:fldChar w:fldCharType="end"/>
            </w:r>
          </w:p>
        </w:tc>
        <w:tc>
          <w:tcPr>
            <w:tcW w:w="0" w:type="auto"/>
          </w:tcPr>
          <w:p w14:paraId="08E9C655" w14:textId="665C904C" w:rsidR="00007DAF" w:rsidRDefault="00007DAF" w:rsidP="00007DAF">
            <w:pPr>
              <w:ind w:firstLineChars="0" w:firstLine="0"/>
            </w:pPr>
            <w:r>
              <w:rPr>
                <w:rFonts w:hint="eastAsia"/>
              </w:rPr>
              <w:t>暗原色</w:t>
            </w:r>
          </w:p>
          <w:p w14:paraId="0B6A6DB8" w14:textId="77777777" w:rsidR="00007DAF" w:rsidRDefault="00007DAF" w:rsidP="00007DAF">
            <w:pPr>
              <w:ind w:firstLineChars="0" w:firstLine="0"/>
            </w:pPr>
            <w:r>
              <w:rPr>
                <w:rFonts w:hint="eastAsia"/>
              </w:rPr>
              <w:t>如果图像中包含：</w:t>
            </w:r>
            <w:r>
              <w:rPr>
                <w:rFonts w:hint="eastAsia"/>
              </w:rPr>
              <w:t>1</w:t>
            </w:r>
            <w:r>
              <w:rPr>
                <w:rFonts w:hint="eastAsia"/>
              </w:rPr>
              <w:t>）色彩鲜艳的物体或表面；</w:t>
            </w:r>
            <w:r>
              <w:rPr>
                <w:rFonts w:hint="eastAsia"/>
              </w:rPr>
              <w:t>2</w:t>
            </w:r>
            <w:r>
              <w:rPr>
                <w:rFonts w:hint="eastAsia"/>
              </w:rPr>
              <w:t>）颜色较暗的物体或者表面，则这些物体或</w:t>
            </w:r>
          </w:p>
          <w:p w14:paraId="0CFFE039" w14:textId="77777777" w:rsidR="00007DAF" w:rsidRDefault="00007DAF" w:rsidP="00007DAF">
            <w:pPr>
              <w:ind w:firstLineChars="0" w:firstLine="0"/>
            </w:pPr>
            <w:r>
              <w:rPr>
                <w:rFonts w:hint="eastAsia"/>
              </w:rPr>
              <w:t>表面的</w:t>
            </w:r>
            <w:r>
              <w:rPr>
                <w:rFonts w:hint="eastAsia"/>
              </w:rPr>
              <w:t xml:space="preserve"> RGB </w:t>
            </w:r>
            <w:r>
              <w:rPr>
                <w:rFonts w:hint="eastAsia"/>
              </w:rPr>
              <w:t>三个通道中任意一个通道的</w:t>
            </w:r>
            <w:proofErr w:type="gramStart"/>
            <w:r>
              <w:rPr>
                <w:rFonts w:hint="eastAsia"/>
              </w:rPr>
              <w:t>值必然</w:t>
            </w:r>
            <w:proofErr w:type="gramEnd"/>
            <w:r>
              <w:rPr>
                <w:rFonts w:hint="eastAsia"/>
              </w:rPr>
              <w:t>很小，其对应的暗原色图像也总是灰暗的</w:t>
            </w:r>
          </w:p>
        </w:tc>
        <w:tc>
          <w:tcPr>
            <w:tcW w:w="0" w:type="auto"/>
          </w:tcPr>
          <w:p w14:paraId="4F499CE9" w14:textId="77777777" w:rsidR="00007DAF" w:rsidRDefault="00007DAF" w:rsidP="00007DAF">
            <w:pPr>
              <w:ind w:firstLineChars="0" w:firstLine="0"/>
            </w:pPr>
          </w:p>
        </w:tc>
        <w:tc>
          <w:tcPr>
            <w:tcW w:w="0" w:type="auto"/>
          </w:tcPr>
          <w:p w14:paraId="0DCE6AA3" w14:textId="178D253D" w:rsidR="00007DAF" w:rsidRDefault="00007DAF" w:rsidP="00007DAF">
            <w:pPr>
              <w:ind w:firstLineChars="0" w:firstLine="0"/>
            </w:pPr>
            <w:r>
              <w:rPr>
                <w:rFonts w:hint="eastAsia"/>
              </w:rPr>
              <w:t>优点是速度快，且对象可以是非绿色植物</w:t>
            </w:r>
          </w:p>
        </w:tc>
        <w:tc>
          <w:tcPr>
            <w:tcW w:w="0" w:type="auto"/>
          </w:tcPr>
          <w:p w14:paraId="50E01D40" w14:textId="143250AA" w:rsidR="00007DAF" w:rsidRDefault="00007DAF" w:rsidP="00007DAF">
            <w:pPr>
              <w:ind w:firstLineChars="0" w:firstLine="0"/>
            </w:pPr>
            <w:r>
              <w:rPr>
                <w:rFonts w:hint="eastAsia"/>
              </w:rPr>
              <w:t>是物体颜色与大气光线相似时，暗通道无效；受阳光影响</w:t>
            </w:r>
            <w:r>
              <w:fldChar w:fldCharType="begin"/>
            </w:r>
            <w:r>
              <w:instrText xml:space="preserve"> ADDIN NE.Ref.{B3714D5F-00C1-4A63-B87F-02CEE46F071C}</w:instrText>
            </w:r>
            <w:r>
              <w:fldChar w:fldCharType="separate"/>
            </w:r>
            <w:r w:rsidR="00CB6DE8">
              <w:rPr>
                <w:rFonts w:eastAsia="华文仿宋" w:cs="Times New Roman"/>
                <w:color w:val="080000"/>
                <w:kern w:val="0"/>
                <w:szCs w:val="21"/>
                <w:vertAlign w:val="superscript"/>
              </w:rPr>
              <w:t>[6]</w:t>
            </w:r>
            <w:r>
              <w:fldChar w:fldCharType="end"/>
            </w:r>
            <w:r>
              <w:rPr>
                <w:rFonts w:hint="eastAsia"/>
              </w:rPr>
              <w:t>。</w:t>
            </w:r>
          </w:p>
        </w:tc>
      </w:tr>
    </w:tbl>
    <w:p w14:paraId="18D0FD9F" w14:textId="3FB22013" w:rsidR="004003FC" w:rsidRDefault="00884653" w:rsidP="004F392E">
      <w:pPr>
        <w:pStyle w:val="3"/>
      </w:pPr>
      <w:r>
        <w:rPr>
          <w:rFonts w:hint="eastAsia"/>
        </w:rPr>
        <w:t>1.2</w:t>
      </w:r>
      <w:r>
        <w:t xml:space="preserve"> </w:t>
      </w:r>
      <w:r w:rsidR="00E675C4">
        <w:rPr>
          <w:rFonts w:hint="eastAsia"/>
        </w:rPr>
        <w:t>对象分割</w:t>
      </w:r>
    </w:p>
    <w:p w14:paraId="3F1BE07D" w14:textId="2860AEA8" w:rsidR="003C01DA" w:rsidRDefault="0020561C" w:rsidP="0020561C">
      <w:pPr>
        <w:pStyle w:val="4"/>
      </w:pPr>
      <w:r>
        <w:rPr>
          <w:rFonts w:hint="eastAsia"/>
        </w:rPr>
        <w:t>1.2.1</w:t>
      </w:r>
      <w:r w:rsidR="003C01DA">
        <w:rPr>
          <w:rFonts w:hint="eastAsia"/>
        </w:rPr>
        <w:t>阈值法</w:t>
      </w:r>
      <w:r w:rsidR="008D6AF3">
        <w:rPr>
          <w:rFonts w:hint="eastAsia"/>
        </w:rPr>
        <w:t>(</w:t>
      </w:r>
      <w:r w:rsidR="003C01DA">
        <w:rPr>
          <w:rFonts w:hint="eastAsia"/>
        </w:rPr>
        <w:t>灰度平均值</w:t>
      </w:r>
      <w:r w:rsidR="008D6AF3">
        <w:rPr>
          <w:rFonts w:hint="eastAsia"/>
        </w:rPr>
        <w:t>)</w:t>
      </w:r>
    </w:p>
    <w:p w14:paraId="2B7FED03" w14:textId="77777777" w:rsidR="003C01DA" w:rsidRPr="00A13B79" w:rsidRDefault="003C01DA" w:rsidP="00C81041">
      <w:pPr>
        <w:ind w:firstLine="420"/>
      </w:pPr>
      <m:oMathPara>
        <m:oMath>
          <m:r>
            <m:rPr>
              <m:sty m:val="p"/>
            </m:rPr>
            <w:rPr>
              <w:rFonts w:ascii="Cambria Math" w:hAnsi="Cambria Math"/>
            </w:rPr>
            <m:t>m=</m:t>
          </m:r>
          <m:nary>
            <m:naryPr>
              <m:chr m:val="∑"/>
              <m:limLoc m:val="undOvr"/>
              <m:ctrlPr>
                <w:rPr>
                  <w:rFonts w:ascii="Cambria Math" w:hAnsi="Cambria Math"/>
                </w:rPr>
              </m:ctrlPr>
            </m:naryPr>
            <m:sub>
              <m:r>
                <w:rPr>
                  <w:rFonts w:ascii="Cambria Math" w:hAnsi="Cambria Math"/>
                </w:rPr>
                <m:t>i=0</m:t>
              </m:r>
            </m:sub>
            <m:sup>
              <m:r>
                <w:rPr>
                  <w:rFonts w:ascii="Cambria Math" w:hAnsi="Cambria Math"/>
                </w:rPr>
                <m:t>L-1</m:t>
              </m:r>
            </m:sup>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p(</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e>
          </m:nary>
        </m:oMath>
      </m:oMathPara>
    </w:p>
    <w:p w14:paraId="65B44F26" w14:textId="77777777" w:rsidR="003C01DA" w:rsidRDefault="003C01DA" w:rsidP="00C81041">
      <w:pPr>
        <w:ind w:firstLine="420"/>
      </w:pPr>
      <w:r>
        <w:rPr>
          <w:rFonts w:hint="eastAsia"/>
        </w:rPr>
        <w:t>其中</w:t>
      </w:r>
      <w:r>
        <w:rPr>
          <w:rFonts w:hint="eastAsia"/>
        </w:rPr>
        <w:t>0</w:t>
      </w:r>
      <w:r>
        <w:rPr>
          <w:rFonts w:hint="eastAsia"/>
        </w:rPr>
        <w:t>，</w:t>
      </w:r>
      <w:r>
        <w:rPr>
          <w:rFonts w:hint="eastAsia"/>
        </w:rPr>
        <w:t>1</w:t>
      </w:r>
      <w:r>
        <w:rPr>
          <w:rFonts w:hint="eastAsia"/>
        </w:rPr>
        <w:t>……，</w:t>
      </w:r>
      <w:r>
        <w:rPr>
          <w:rFonts w:hint="eastAsia"/>
        </w:rPr>
        <w:t>i-1</w:t>
      </w:r>
      <w:r>
        <w:rPr>
          <w:rFonts w:hint="eastAsia"/>
        </w:rPr>
        <w:t>是灰度等级，</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Pr>
          <w:rFonts w:hint="eastAsia"/>
        </w:rPr>
        <w:t>为第</w:t>
      </w:r>
      <w:proofErr w:type="spellStart"/>
      <w:r>
        <w:rPr>
          <w:rFonts w:hint="eastAsia"/>
        </w:rPr>
        <w:t>i</w:t>
      </w:r>
      <w:proofErr w:type="spellEnd"/>
      <w:proofErr w:type="gramStart"/>
      <w:r>
        <w:rPr>
          <w:rFonts w:hint="eastAsia"/>
        </w:rPr>
        <w:t>个</w:t>
      </w:r>
      <w:proofErr w:type="gramEnd"/>
      <w:r>
        <w:rPr>
          <w:rFonts w:hint="eastAsia"/>
        </w:rPr>
        <w:t>灰度等级的灰度值，</w:t>
      </w:r>
      <m:oMath>
        <m:r>
          <w:rPr>
            <w:rFonts w:ascii="Cambria Math" w:hAnsi="Cambria Math"/>
          </w:rPr>
          <m:t>p(</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oMath>
      <w:r>
        <w:rPr>
          <w:rFonts w:hint="eastAsia"/>
        </w:rPr>
        <w:t>为此灰度值的数量统计值。根据灰度平均值可以将灰度图划分成二值图。</w:t>
      </w:r>
    </w:p>
    <w:p w14:paraId="514D5472" w14:textId="77777777" w:rsidR="003C01DA" w:rsidRPr="00DF0192" w:rsidRDefault="00030E9C" w:rsidP="00C81041">
      <w:pPr>
        <w:ind w:firstLine="420"/>
      </w:pPr>
      <m:oMathPara>
        <m:oMath>
          <m:sSub>
            <m:sSubPr>
              <m:ctrlPr>
                <w:rPr>
                  <w:rFonts w:ascii="Cambria Math" w:hAnsi="Cambria Math"/>
                  <w:i/>
                </w:rPr>
              </m:ctrlPr>
            </m:sSubPr>
            <m:e>
              <m:r>
                <w:rPr>
                  <w:rFonts w:ascii="Cambria Math" w:hAnsi="Cambria Math"/>
                </w:rPr>
                <m:t>I</m:t>
              </m:r>
            </m:e>
            <m:sub>
              <m:d>
                <m:dPr>
                  <m:ctrlPr>
                    <w:rPr>
                      <w:rFonts w:ascii="Cambria Math" w:hAnsi="Cambria Math"/>
                      <w:i/>
                    </w:rPr>
                  </m:ctrlPr>
                </m:dPr>
                <m:e>
                  <m:r>
                    <w:rPr>
                      <w:rFonts w:ascii="Cambria Math" w:hAnsi="Cambria Math"/>
                    </w:rPr>
                    <m:t>x,y</m:t>
                  </m:r>
                </m:e>
              </m:d>
            </m:sub>
          </m:sSub>
          <m:r>
            <m:rPr>
              <m:sty m:val="p"/>
            </m:rPr>
            <w:rPr>
              <w:rFonts w:ascii="Cambria Math" w:hAnsi="Cambria Math"/>
            </w:rPr>
            <m:t>=</m:t>
          </m:r>
          <m:r>
            <m:rPr>
              <m:sty m:val="p"/>
            </m:rPr>
            <w:rPr>
              <w:rFonts w:ascii="Cambria Math" w:hAnsi="Cambria Math" w:hint="eastAsia"/>
            </w:rPr>
            <m:t>{</m:t>
          </m:r>
          <m:m>
            <m:mPr>
              <m:mcs>
                <m:mc>
                  <m:mcPr>
                    <m:count m:val="1"/>
                    <m:mcJc m:val="center"/>
                  </m:mcPr>
                </m:mc>
              </m:mcs>
              <m:ctrlPr>
                <w:rPr>
                  <w:rFonts w:ascii="Cambria Math" w:hAnsi="Cambria Math"/>
                </w:rPr>
              </m:ctrlPr>
            </m:mPr>
            <m:mr>
              <m:e>
                <m:r>
                  <w:rPr>
                    <w:rFonts w:ascii="Cambria Math" w:hAnsi="Cambria Math" w:hint="eastAsia"/>
                  </w:rPr>
                  <m:t>1</m:t>
                </m:r>
                <m:r>
                  <w:rPr>
                    <w:rFonts w:ascii="Cambria Math" w:hAnsi="Cambria Math"/>
                  </w:rPr>
                  <m:t xml:space="preserve">;   </m:t>
                </m:r>
                <m:sSub>
                  <m:sSubPr>
                    <m:ctrlPr>
                      <w:rPr>
                        <w:rFonts w:ascii="Cambria Math" w:hAnsi="Cambria Math"/>
                        <w:i/>
                      </w:rPr>
                    </m:ctrlPr>
                  </m:sSubPr>
                  <m:e>
                    <m:r>
                      <w:rPr>
                        <w:rFonts w:ascii="Cambria Math" w:hAnsi="Cambria Math"/>
                      </w:rPr>
                      <m:t>I</m:t>
                    </m:r>
                  </m:e>
                  <m:sub>
                    <m:d>
                      <m:dPr>
                        <m:ctrlPr>
                          <w:rPr>
                            <w:rFonts w:ascii="Cambria Math" w:hAnsi="Cambria Math"/>
                            <w:i/>
                          </w:rPr>
                        </m:ctrlPr>
                      </m:dPr>
                      <m:e>
                        <m:r>
                          <w:rPr>
                            <w:rFonts w:ascii="Cambria Math" w:hAnsi="Cambria Math"/>
                          </w:rPr>
                          <m:t>x,y</m:t>
                        </m:r>
                      </m:e>
                    </m:d>
                  </m:sub>
                </m:sSub>
                <m:r>
                  <w:rPr>
                    <w:rFonts w:ascii="Cambria Math" w:hAnsi="Cambria Math"/>
                  </w:rPr>
                  <m:t>≥m;</m:t>
                </m:r>
              </m:e>
            </m:mr>
            <m:mr>
              <m:e>
                <m:r>
                  <w:rPr>
                    <w:rFonts w:ascii="Cambria Math" w:hAnsi="Cambria Math" w:hint="eastAsia"/>
                  </w:rPr>
                  <m:t>0</m:t>
                </m:r>
                <m:r>
                  <w:rPr>
                    <w:rFonts w:ascii="Cambria Math" w:hAnsi="Cambria Math"/>
                  </w:rPr>
                  <m:t xml:space="preserve">;   </m:t>
                </m:r>
                <m:sSub>
                  <m:sSubPr>
                    <m:ctrlPr>
                      <w:rPr>
                        <w:rFonts w:ascii="Cambria Math" w:hAnsi="Cambria Math"/>
                        <w:i/>
                      </w:rPr>
                    </m:ctrlPr>
                  </m:sSubPr>
                  <m:e>
                    <m:r>
                      <w:rPr>
                        <w:rFonts w:ascii="Cambria Math" w:hAnsi="Cambria Math"/>
                      </w:rPr>
                      <m:t>I</m:t>
                    </m:r>
                  </m:e>
                  <m:sub>
                    <m:d>
                      <m:dPr>
                        <m:ctrlPr>
                          <w:rPr>
                            <w:rFonts w:ascii="Cambria Math" w:hAnsi="Cambria Math"/>
                            <w:i/>
                          </w:rPr>
                        </m:ctrlPr>
                      </m:dPr>
                      <m:e>
                        <m:r>
                          <w:rPr>
                            <w:rFonts w:ascii="Cambria Math" w:hAnsi="Cambria Math"/>
                          </w:rPr>
                          <m:t>x,y</m:t>
                        </m:r>
                      </m:e>
                    </m:d>
                  </m:sub>
                </m:sSub>
                <m:r>
                  <w:rPr>
                    <w:rFonts w:ascii="Cambria Math" w:hAnsi="Cambria Math"/>
                  </w:rPr>
                  <m:t xml:space="preserve">&lt;m. </m:t>
                </m:r>
              </m:e>
            </m:mr>
          </m:m>
        </m:oMath>
      </m:oMathPara>
    </w:p>
    <w:p w14:paraId="02DFEB9D" w14:textId="2A6A9593" w:rsidR="003C01DA" w:rsidRDefault="003C01DA" w:rsidP="00C81041">
      <w:pPr>
        <w:ind w:firstLine="420"/>
      </w:pPr>
      <w:r>
        <w:fldChar w:fldCharType="begin"/>
      </w:r>
      <w:r w:rsidR="00731A02">
        <w:instrText xml:space="preserve"> ADDIN NE.Ref.{DDE1A9B6-E35F-42B1-BF66-EA3F8B6B979A}</w:instrText>
      </w:r>
      <w:r>
        <w:fldChar w:fldCharType="separate"/>
      </w:r>
      <w:r w:rsidR="00CB6DE8">
        <w:rPr>
          <w:rFonts w:eastAsia="华文仿宋" w:cs="Times New Roman"/>
          <w:color w:val="080000"/>
          <w:kern w:val="0"/>
          <w:szCs w:val="21"/>
          <w:vertAlign w:val="superscript"/>
        </w:rPr>
        <w:t>[12, 13]</w:t>
      </w:r>
      <w:r>
        <w:fldChar w:fldCharType="end"/>
      </w:r>
      <w:r>
        <w:rPr>
          <w:rFonts w:hint="eastAsia"/>
        </w:rPr>
        <w:t>用平均灰度值对</w:t>
      </w:r>
      <w:r>
        <w:rPr>
          <w:rFonts w:hint="eastAsia"/>
        </w:rPr>
        <w:t>xx</w:t>
      </w:r>
      <w:r>
        <w:rPr>
          <w:rFonts w:hint="eastAsia"/>
        </w:rPr>
        <w:t>进行分割，平均灰度值的优点在于速度较快，缺点在于稳健性不够。</w:t>
      </w:r>
    </w:p>
    <w:p w14:paraId="68C0D700" w14:textId="397E8775" w:rsidR="00962FFD" w:rsidRDefault="0020561C" w:rsidP="0020561C">
      <w:pPr>
        <w:pStyle w:val="4"/>
      </w:pPr>
      <w:r>
        <w:rPr>
          <w:rFonts w:hint="eastAsia"/>
        </w:rPr>
        <w:t>1.2.2</w:t>
      </w:r>
      <w:r>
        <w:t xml:space="preserve"> </w:t>
      </w:r>
      <w:proofErr w:type="gramStart"/>
      <w:r w:rsidR="00962FFD">
        <w:rPr>
          <w:rFonts w:hint="eastAsia"/>
        </w:rPr>
        <w:t>最大类间方差</w:t>
      </w:r>
      <w:proofErr w:type="gramEnd"/>
      <w:r w:rsidR="00962FFD">
        <w:rPr>
          <w:rFonts w:hint="eastAsia"/>
        </w:rPr>
        <w:t>法</w:t>
      </w:r>
    </w:p>
    <w:p w14:paraId="49050AB8" w14:textId="77777777" w:rsidR="00962FFD" w:rsidRDefault="00962FFD" w:rsidP="00962FFD">
      <w:pPr>
        <w:ind w:firstLine="420"/>
      </w:pPr>
      <w:r>
        <w:rPr>
          <w:rFonts w:hint="eastAsia"/>
        </w:rPr>
        <w:t xml:space="preserve">OTSU </w:t>
      </w:r>
      <w:r>
        <w:rPr>
          <w:rFonts w:hint="eastAsia"/>
        </w:rPr>
        <w:t>法是基于分割出的目标与背景之间的方差最大的思想来确定阈值。</w:t>
      </w:r>
      <w:r>
        <w:rPr>
          <w:rFonts w:hint="eastAsia"/>
        </w:rPr>
        <w:t xml:space="preserve"> </w:t>
      </w:r>
      <w:r>
        <w:rPr>
          <w:rFonts w:hint="eastAsia"/>
        </w:rPr>
        <w:t>设图像的灰度范围为</w:t>
      </w:r>
      <w:r>
        <w:rPr>
          <w:rFonts w:hint="eastAsia"/>
        </w:rPr>
        <w:t>{0,1,</w:t>
      </w:r>
      <w:r>
        <w:rPr>
          <w:rFonts w:hint="eastAsia"/>
        </w:rPr>
        <w:t>…</w:t>
      </w:r>
      <w:r>
        <w:rPr>
          <w:rFonts w:hint="eastAsia"/>
        </w:rPr>
        <w:t>,m-1}</w:t>
      </w:r>
      <w:r>
        <w:rPr>
          <w:rFonts w:hint="eastAsia"/>
        </w:rPr>
        <w:t>，在图像中灰度值为</w:t>
      </w:r>
      <w:r>
        <w:rPr>
          <w:rFonts w:hint="eastAsia"/>
        </w:rPr>
        <w:t xml:space="preserve"> </w:t>
      </w:r>
      <w:proofErr w:type="spellStart"/>
      <w:r>
        <w:rPr>
          <w:rFonts w:hint="eastAsia"/>
        </w:rPr>
        <w:t>i</w:t>
      </w:r>
      <w:proofErr w:type="spellEnd"/>
      <w:r>
        <w:rPr>
          <w:rFonts w:hint="eastAsia"/>
        </w:rPr>
        <w:t xml:space="preserve"> </w:t>
      </w:r>
      <w:r>
        <w:rPr>
          <w:rFonts w:hint="eastAsia"/>
        </w:rPr>
        <w:t>的概率为</w:t>
      </w:r>
      <w:r>
        <w:rPr>
          <w:rFonts w:hint="eastAsia"/>
        </w:rPr>
        <w:t>Pi</w:t>
      </w:r>
      <w:r>
        <w:rPr>
          <w:rFonts w:hint="eastAsia"/>
        </w:rPr>
        <w:t>，阈值</w:t>
      </w:r>
      <w:r>
        <w:rPr>
          <w:rFonts w:hint="eastAsia"/>
        </w:rPr>
        <w:t xml:space="preserve"> T </w:t>
      </w:r>
      <w:r>
        <w:rPr>
          <w:rFonts w:hint="eastAsia"/>
        </w:rPr>
        <w:t>将图像分割为目标类</w:t>
      </w:r>
      <w:r>
        <w:rPr>
          <w:rFonts w:hint="eastAsia"/>
        </w:rPr>
        <w:t>A0={0,1,</w:t>
      </w:r>
      <w:r>
        <w:rPr>
          <w:rFonts w:hint="eastAsia"/>
        </w:rPr>
        <w:t>…</w:t>
      </w:r>
      <w:r>
        <w:rPr>
          <w:rFonts w:hint="eastAsia"/>
        </w:rPr>
        <w:t>,T}</w:t>
      </w:r>
      <w:r>
        <w:rPr>
          <w:rFonts w:hint="eastAsia"/>
        </w:rPr>
        <w:t>，背景类</w:t>
      </w:r>
      <w:r>
        <w:rPr>
          <w:rFonts w:hint="eastAsia"/>
        </w:rPr>
        <w:t xml:space="preserve"> A1={T+1,T+2,</w:t>
      </w:r>
      <w:r>
        <w:rPr>
          <w:rFonts w:hint="eastAsia"/>
        </w:rPr>
        <w:t>…</w:t>
      </w:r>
      <w:r>
        <w:rPr>
          <w:rFonts w:hint="eastAsia"/>
        </w:rPr>
        <w:t>,m-1}</w:t>
      </w:r>
      <w:r>
        <w:rPr>
          <w:rFonts w:hint="eastAsia"/>
        </w:rPr>
        <w:t>，各</w:t>
      </w:r>
      <w:proofErr w:type="gramStart"/>
      <w:r>
        <w:rPr>
          <w:rFonts w:hint="eastAsia"/>
        </w:rPr>
        <w:t>类发生</w:t>
      </w:r>
      <w:proofErr w:type="gramEnd"/>
      <w:r>
        <w:rPr>
          <w:rFonts w:hint="eastAsia"/>
        </w:rPr>
        <w:t>的概率为</w:t>
      </w:r>
      <w:r>
        <w:rPr>
          <w:rFonts w:hint="eastAsia"/>
        </w:rPr>
        <w:t xml:space="preserve"> </w:t>
      </w:r>
      <w:r>
        <w:rPr>
          <w:rFonts w:hint="eastAsia"/>
        </w:rPr>
        <w:t>ω</w:t>
      </w:r>
      <w:r>
        <w:rPr>
          <w:rFonts w:hint="eastAsia"/>
        </w:rPr>
        <w:t>0</w:t>
      </w:r>
      <w:r>
        <w:rPr>
          <w:rFonts w:hint="eastAsia"/>
        </w:rPr>
        <w:t>、ω</w:t>
      </w:r>
      <w:r>
        <w:rPr>
          <w:rFonts w:hint="eastAsia"/>
        </w:rPr>
        <w:t xml:space="preserve">1 </w:t>
      </w:r>
      <w:r>
        <w:rPr>
          <w:rFonts w:hint="eastAsia"/>
        </w:rPr>
        <w:t>及平均灰度值</w:t>
      </w:r>
      <w:r>
        <w:rPr>
          <w:rFonts w:hint="eastAsia"/>
        </w:rPr>
        <w:t xml:space="preserve"> </w:t>
      </w:r>
      <w:r>
        <w:rPr>
          <w:rFonts w:hint="eastAsia"/>
        </w:rPr>
        <w:t>μ</w:t>
      </w:r>
      <w:r>
        <w:rPr>
          <w:rFonts w:hint="eastAsia"/>
        </w:rPr>
        <w:t>0</w:t>
      </w:r>
      <w:r>
        <w:rPr>
          <w:rFonts w:hint="eastAsia"/>
        </w:rPr>
        <w:t>、μ</w:t>
      </w:r>
      <w:r>
        <w:rPr>
          <w:rFonts w:hint="eastAsia"/>
        </w:rPr>
        <w:t>1,</w:t>
      </w:r>
      <w:r>
        <w:rPr>
          <w:rFonts w:hint="eastAsia"/>
        </w:rPr>
        <w:t>由此可得：</w:t>
      </w:r>
    </w:p>
    <w:p w14:paraId="61790803" w14:textId="77777777" w:rsidR="00962FFD" w:rsidRPr="006B042D" w:rsidRDefault="00030E9C" w:rsidP="00962FFD">
      <w:pPr>
        <w:ind w:firstLine="420"/>
      </w:pPr>
      <m:oMath>
        <m:sSub>
          <m:sSubPr>
            <m:ctrlPr>
              <w:rPr>
                <w:rFonts w:ascii="Cambria Math" w:hAnsi="Cambria Math"/>
              </w:rPr>
            </m:ctrlPr>
          </m:sSubPr>
          <m:e>
            <m:r>
              <m:rPr>
                <m:sty m:val="p"/>
              </m:rPr>
              <w:rPr>
                <w:rFonts w:ascii="Cambria Math" w:hAnsi="Cambria Math"/>
              </w:rPr>
              <m:t>ω</m:t>
            </m:r>
          </m:e>
          <m:sub>
            <m:r>
              <w:rPr>
                <w:rFonts w:ascii="Cambria Math" w:hAnsi="Cambria Math" w:hint="eastAsia"/>
              </w:rPr>
              <m:t>0</m:t>
            </m:r>
          </m:sub>
        </m:sSub>
        <m:r>
          <w:rPr>
            <w:rFonts w:ascii="Cambria Math" w:hAnsi="Cambria Math" w:hint="eastAsia"/>
          </w:rPr>
          <m:t>=</m:t>
        </m:r>
        <m:nary>
          <m:naryPr>
            <m:chr m:val="∑"/>
            <m:limLoc m:val="undOvr"/>
            <m:ctrlPr>
              <w:rPr>
                <w:rFonts w:ascii="Cambria Math" w:hAnsi="Cambria Math"/>
                <w:i/>
              </w:rPr>
            </m:ctrlPr>
          </m:naryPr>
          <m:sub>
            <m:r>
              <w:rPr>
                <w:rFonts w:ascii="Cambria Math" w:hAnsi="Cambria Math" w:hint="eastAsia"/>
              </w:rPr>
              <m:t>i</m:t>
            </m:r>
            <m:r>
              <w:rPr>
                <w:rFonts w:ascii="Cambria Math" w:hAnsi="Cambria Math"/>
              </w:rPr>
              <m:t>-0</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oMath>
      <w:r w:rsidR="00962FFD">
        <w:rPr>
          <w:rFonts w:hint="eastAsia"/>
        </w:rPr>
        <w:t>，</w:t>
      </w:r>
      <m:oMath>
        <m:sSub>
          <m:sSubPr>
            <m:ctrlPr>
              <w:rPr>
                <w:rFonts w:ascii="Cambria Math" w:hAnsi="Cambria Math"/>
              </w:rPr>
            </m:ctrlPr>
          </m:sSubPr>
          <m:e>
            <m:r>
              <m:rPr>
                <m:sty m:val="p"/>
              </m:rPr>
              <w:rPr>
                <w:rFonts w:ascii="Cambria Math" w:hAnsi="Cambria Math"/>
              </w:rPr>
              <m:t>ω</m:t>
            </m:r>
          </m:e>
          <m:sub>
            <m:r>
              <w:rPr>
                <w:rFonts w:ascii="Cambria Math" w:hAnsi="Cambria Math"/>
              </w:rPr>
              <m:t>1</m:t>
            </m:r>
          </m:sub>
        </m:sSub>
        <m:r>
          <w:rPr>
            <w:rFonts w:ascii="Cambria Math" w:hAnsi="Cambria Math" w:hint="eastAsia"/>
          </w:rPr>
          <m:t>=</m:t>
        </m:r>
        <m:nary>
          <m:naryPr>
            <m:chr m:val="∑"/>
            <m:limLoc m:val="undOvr"/>
            <m:ctrlPr>
              <w:rPr>
                <w:rFonts w:ascii="Cambria Math" w:hAnsi="Cambria Math"/>
                <w:i/>
              </w:rPr>
            </m:ctrlPr>
          </m:naryPr>
          <m:sub>
            <m:r>
              <w:rPr>
                <w:rFonts w:ascii="Cambria Math" w:hAnsi="Cambria Math" w:hint="eastAsia"/>
              </w:rPr>
              <m:t>i</m:t>
            </m:r>
            <m:r>
              <w:rPr>
                <w:rFonts w:ascii="Cambria Math" w:hAnsi="Cambria Math"/>
              </w:rPr>
              <m:t>-T+1</m:t>
            </m:r>
          </m:sub>
          <m:sup>
            <m:r>
              <w:rPr>
                <w:rFonts w:ascii="Cambria Math" w:hAnsi="Cambria Math"/>
              </w:rPr>
              <m:t>m-1</m:t>
            </m:r>
          </m:sup>
          <m:e>
            <m:sSub>
              <m:sSubPr>
                <m:ctrlPr>
                  <w:rPr>
                    <w:rFonts w:ascii="Cambria Math" w:hAnsi="Cambria Math"/>
                    <w:i/>
                  </w:rPr>
                </m:ctrlPr>
              </m:sSubPr>
              <m:e>
                <m:r>
                  <w:rPr>
                    <w:rFonts w:ascii="Cambria Math" w:hAnsi="Cambria Math"/>
                  </w:rPr>
                  <m:t>P</m:t>
                </m:r>
              </m:e>
              <m:sub>
                <m:r>
                  <w:rPr>
                    <w:rFonts w:ascii="Cambria Math" w:hAnsi="Cambria Math"/>
                  </w:rPr>
                  <m:t>i</m:t>
                </m:r>
              </m:sub>
            </m:sSub>
          </m:e>
        </m:nary>
      </m:oMath>
      <w:r w:rsidR="00962FFD">
        <w:rPr>
          <w:rFonts w:hint="eastAsia"/>
        </w:rPr>
        <w:t>,</w:t>
      </w:r>
      <m:oMath>
        <m:sSub>
          <m:sSubPr>
            <m:ctrlPr>
              <w:rPr>
                <w:rFonts w:ascii="Cambria Math" w:hAnsi="Cambria Math"/>
              </w:rPr>
            </m:ctrlPr>
          </m:sSubPr>
          <m:e>
            <m:r>
              <m:rPr>
                <m:sty m:val="p"/>
              </m:rPr>
              <w:rPr>
                <w:rFonts w:ascii="Cambria Math" w:hAnsi="Cambria Math"/>
              </w:rPr>
              <m:t>μ</m:t>
            </m:r>
          </m:e>
          <m:sub>
            <m:r>
              <w:rPr>
                <w:rFonts w:ascii="Cambria Math" w:hAnsi="Cambria Math" w:hint="eastAsia"/>
              </w:rPr>
              <m:t>0</m:t>
            </m:r>
          </m:sub>
        </m:sSub>
        <m:r>
          <w:rPr>
            <w:rFonts w:ascii="Cambria Math" w:hAnsi="Cambria Math" w:hint="eastAsia"/>
          </w:rPr>
          <m:t>=</m:t>
        </m:r>
        <m:nary>
          <m:naryPr>
            <m:chr m:val="∑"/>
            <m:limLoc m:val="undOvr"/>
            <m:ctrlPr>
              <w:rPr>
                <w:rFonts w:ascii="Cambria Math" w:hAnsi="Cambria Math"/>
                <w:i/>
              </w:rPr>
            </m:ctrlPr>
          </m:naryPr>
          <m:sub>
            <m:r>
              <w:rPr>
                <w:rFonts w:ascii="Cambria Math" w:hAnsi="Cambria Math" w:hint="eastAsia"/>
              </w:rPr>
              <m:t>i</m:t>
            </m:r>
            <m:r>
              <w:rPr>
                <w:rFonts w:ascii="Cambria Math" w:hAnsi="Cambria Math"/>
              </w:rPr>
              <m:t>=0</m:t>
            </m:r>
          </m:sub>
          <m:sup>
            <m:r>
              <w:rPr>
                <w:rFonts w:ascii="Cambria Math" w:hAnsi="Cambria Math"/>
              </w:rPr>
              <m:t>T</m:t>
            </m:r>
          </m:sup>
          <m:e>
            <m:f>
              <m:fPr>
                <m:ctrlPr>
                  <w:rPr>
                    <w:rFonts w:ascii="Cambria Math" w:hAnsi="Cambria Math"/>
                    <w:i/>
                  </w:rPr>
                </m:ctrlPr>
              </m:fPr>
              <m:num>
                <m:sSub>
                  <m:sSubPr>
                    <m:ctrlPr>
                      <w:rPr>
                        <w:rFonts w:ascii="Cambria Math" w:hAnsi="Cambria Math"/>
                        <w:i/>
                      </w:rPr>
                    </m:ctrlPr>
                  </m:sSubPr>
                  <m:e>
                    <m:r>
                      <w:rPr>
                        <w:rFonts w:ascii="Cambria Math" w:hAnsi="Cambria Math"/>
                      </w:rPr>
                      <m:t>iP</m:t>
                    </m:r>
                  </m:e>
                  <m:sub>
                    <m:r>
                      <w:rPr>
                        <w:rFonts w:ascii="Cambria Math" w:hAnsi="Cambria Math"/>
                      </w:rPr>
                      <m:t>i</m:t>
                    </m:r>
                  </m:sub>
                </m:sSub>
              </m:num>
              <m:den>
                <m:sSub>
                  <m:sSubPr>
                    <m:ctrlPr>
                      <w:rPr>
                        <w:rFonts w:ascii="Cambria Math" w:hAnsi="Cambria Math"/>
                      </w:rPr>
                    </m:ctrlPr>
                  </m:sSubPr>
                  <m:e>
                    <m:r>
                      <m:rPr>
                        <m:sty m:val="p"/>
                      </m:rPr>
                      <w:rPr>
                        <w:rFonts w:ascii="Cambria Math" w:hAnsi="Cambria Math"/>
                      </w:rPr>
                      <m:t>ω</m:t>
                    </m:r>
                  </m:e>
                  <m:sub>
                    <m:r>
                      <w:rPr>
                        <w:rFonts w:ascii="Cambria Math" w:hAnsi="Cambria Math" w:hint="eastAsia"/>
                      </w:rPr>
                      <m:t>0</m:t>
                    </m:r>
                  </m:sub>
                </m:sSub>
              </m:den>
            </m:f>
          </m:e>
        </m:nary>
      </m:oMath>
      <w:r w:rsidR="00962FFD">
        <w:rPr>
          <w:rFonts w:hint="eastAsia"/>
        </w:rPr>
        <w:t>,</w:t>
      </w:r>
      <m:oMath>
        <m:sSub>
          <m:sSubPr>
            <m:ctrlPr>
              <w:rPr>
                <w:rFonts w:ascii="Cambria Math" w:hAnsi="Cambria Math"/>
              </w:rPr>
            </m:ctrlPr>
          </m:sSubPr>
          <m:e>
            <m:r>
              <m:rPr>
                <m:sty m:val="p"/>
              </m:rPr>
              <w:rPr>
                <w:rFonts w:ascii="Cambria Math" w:hAnsi="Cambria Math"/>
              </w:rPr>
              <m:t>μ</m:t>
            </m:r>
          </m:e>
          <m:sub>
            <m:r>
              <w:rPr>
                <w:rFonts w:ascii="Cambria Math" w:hAnsi="Cambria Math"/>
              </w:rPr>
              <m:t>1</m:t>
            </m:r>
          </m:sub>
        </m:sSub>
        <m:r>
          <w:rPr>
            <w:rFonts w:ascii="Cambria Math" w:hAnsi="Cambria Math" w:hint="eastAsia"/>
          </w:rPr>
          <m:t>=</m:t>
        </m:r>
        <m:nary>
          <m:naryPr>
            <m:chr m:val="∑"/>
            <m:limLoc m:val="undOvr"/>
            <m:ctrlPr>
              <w:rPr>
                <w:rFonts w:ascii="Cambria Math" w:hAnsi="Cambria Math"/>
                <w:i/>
              </w:rPr>
            </m:ctrlPr>
          </m:naryPr>
          <m:sub>
            <m:r>
              <w:rPr>
                <w:rFonts w:ascii="Cambria Math" w:hAnsi="Cambria Math" w:hint="eastAsia"/>
              </w:rPr>
              <m:t>i</m:t>
            </m:r>
            <m:r>
              <w:rPr>
                <w:rFonts w:ascii="Cambria Math" w:hAnsi="Cambria Math"/>
              </w:rPr>
              <m:t>-T+!</m:t>
            </m:r>
          </m:sub>
          <m:sup>
            <m:r>
              <w:rPr>
                <w:rFonts w:ascii="Cambria Math" w:hAnsi="Cambria Math"/>
              </w:rPr>
              <m:t>m-1</m:t>
            </m:r>
          </m:sup>
          <m:e>
            <m:f>
              <m:fPr>
                <m:ctrlPr>
                  <w:rPr>
                    <w:rFonts w:ascii="Cambria Math" w:hAnsi="Cambria Math"/>
                    <w:i/>
                  </w:rPr>
                </m:ctrlPr>
              </m:fPr>
              <m:num>
                <m:sSub>
                  <m:sSubPr>
                    <m:ctrlPr>
                      <w:rPr>
                        <w:rFonts w:ascii="Cambria Math" w:hAnsi="Cambria Math"/>
                        <w:i/>
                      </w:rPr>
                    </m:ctrlPr>
                  </m:sSubPr>
                  <m:e>
                    <m:r>
                      <w:rPr>
                        <w:rFonts w:ascii="Cambria Math" w:hAnsi="Cambria Math"/>
                      </w:rPr>
                      <m:t>iP</m:t>
                    </m:r>
                  </m:e>
                  <m:sub>
                    <m:r>
                      <w:rPr>
                        <w:rFonts w:ascii="Cambria Math" w:hAnsi="Cambria Math"/>
                      </w:rPr>
                      <m:t>i</m:t>
                    </m:r>
                  </m:sub>
                </m:sSub>
              </m:num>
              <m:den>
                <m:sSub>
                  <m:sSubPr>
                    <m:ctrlPr>
                      <w:rPr>
                        <w:rFonts w:ascii="Cambria Math" w:hAnsi="Cambria Math"/>
                      </w:rPr>
                    </m:ctrlPr>
                  </m:sSubPr>
                  <m:e>
                    <m:r>
                      <m:rPr>
                        <m:sty m:val="p"/>
                      </m:rPr>
                      <w:rPr>
                        <w:rFonts w:ascii="Cambria Math" w:hAnsi="Cambria Math"/>
                      </w:rPr>
                      <m:t>ω</m:t>
                    </m:r>
                  </m:e>
                  <m:sub>
                    <m:r>
                      <w:rPr>
                        <w:rFonts w:ascii="Cambria Math" w:hAnsi="Cambria Math" w:hint="eastAsia"/>
                      </w:rPr>
                      <m:t>0</m:t>
                    </m:r>
                  </m:sub>
                </m:sSub>
              </m:den>
            </m:f>
          </m:e>
        </m:nary>
      </m:oMath>
    </w:p>
    <w:p w14:paraId="7B354CC1" w14:textId="77777777" w:rsidR="00962FFD" w:rsidRDefault="00962FFD" w:rsidP="00962FFD">
      <w:pPr>
        <w:ind w:firstLine="420"/>
      </w:pPr>
      <w:r w:rsidRPr="00FE317F">
        <w:rPr>
          <w:rFonts w:hint="eastAsia"/>
        </w:rPr>
        <w:t>从灰度最小值到最大值遍历</w:t>
      </w:r>
      <w:r w:rsidRPr="00FE317F">
        <w:rPr>
          <w:rFonts w:hint="eastAsia"/>
        </w:rPr>
        <w:t xml:space="preserve"> T</w:t>
      </w:r>
      <w:r w:rsidRPr="00FE317F">
        <w:rPr>
          <w:rFonts w:hint="eastAsia"/>
        </w:rPr>
        <w:t>，当阈值</w:t>
      </w:r>
      <w:r w:rsidRPr="00FE317F">
        <w:rPr>
          <w:rFonts w:hint="eastAsia"/>
        </w:rPr>
        <w:t xml:space="preserve"> T </w:t>
      </w:r>
      <w:proofErr w:type="gramStart"/>
      <w:r w:rsidRPr="00FE317F">
        <w:rPr>
          <w:rFonts w:hint="eastAsia"/>
        </w:rPr>
        <w:t>使类间方差</w:t>
      </w:r>
      <w:proofErr w:type="gramEnd"/>
      <w:r w:rsidRPr="00FE317F">
        <w:rPr>
          <w:rFonts w:hint="eastAsia"/>
        </w:rPr>
        <w:t>最大时，该</w:t>
      </w:r>
      <w:r w:rsidRPr="00FE317F">
        <w:rPr>
          <w:rFonts w:hint="eastAsia"/>
        </w:rPr>
        <w:t xml:space="preserve"> T </w:t>
      </w:r>
      <w:r w:rsidRPr="00FE317F">
        <w:rPr>
          <w:rFonts w:hint="eastAsia"/>
        </w:rPr>
        <w:t>值为最佳</w:t>
      </w:r>
      <w:proofErr w:type="gramStart"/>
      <w:r w:rsidRPr="00FE317F">
        <w:rPr>
          <w:rFonts w:hint="eastAsia"/>
        </w:rPr>
        <w:t>分隔值</w:t>
      </w:r>
      <w:proofErr w:type="gramEnd"/>
      <w:r>
        <w:t>.</w:t>
      </w:r>
    </w:p>
    <w:p w14:paraId="46CE7702" w14:textId="77777777" w:rsidR="00962FFD" w:rsidRDefault="00962FFD" w:rsidP="00962FFD">
      <w:pPr>
        <w:ind w:firstLine="420"/>
      </w:pPr>
      <w:r>
        <w:t>Xx</w:t>
      </w:r>
      <w:r>
        <w:rPr>
          <w:rFonts w:hint="eastAsia"/>
        </w:rPr>
        <w:t>等人用这种方法对图像进行分割，结果显示，该方法对于直方图上具有明显波峰波谷的图像表现出很好的分割效果，但相反，对于物体与背景不存在明显灰度差异或者各物体灰度范围具有较大重叠的图像分割效果不佳。</w:t>
      </w:r>
    </w:p>
    <w:p w14:paraId="635E87D3" w14:textId="0D66EA9A" w:rsidR="003C01DA" w:rsidRDefault="0020561C" w:rsidP="0020561C">
      <w:pPr>
        <w:pStyle w:val="4"/>
      </w:pPr>
      <w:r>
        <w:rPr>
          <w:rFonts w:hint="eastAsia"/>
        </w:rPr>
        <w:t>1.2.3</w:t>
      </w:r>
      <w:r w:rsidR="003C01DA">
        <w:rPr>
          <w:rFonts w:hint="eastAsia"/>
        </w:rPr>
        <w:t>聚类法</w:t>
      </w:r>
    </w:p>
    <w:p w14:paraId="3C8DA6C9" w14:textId="77777777" w:rsidR="003C01DA" w:rsidRDefault="003C01DA" w:rsidP="00C81041">
      <w:pPr>
        <w:ind w:firstLine="420"/>
      </w:pPr>
      <w:r>
        <w:rPr>
          <w:rFonts w:hint="eastAsia"/>
        </w:rPr>
        <w:t>设聚类类别为</w:t>
      </w:r>
      <w:r>
        <w:rPr>
          <w:rFonts w:hint="eastAsia"/>
        </w:rPr>
        <w:t>C</w:t>
      </w:r>
      <w:r>
        <w:t>,X={}</w:t>
      </w:r>
      <w:r>
        <w:rPr>
          <w:rFonts w:hint="eastAsia"/>
        </w:rPr>
        <w:t>……。</w:t>
      </w:r>
    </w:p>
    <w:p w14:paraId="2144448A" w14:textId="66582775" w:rsidR="003C01DA" w:rsidRDefault="003C01DA" w:rsidP="00C81041">
      <w:pPr>
        <w:ind w:firstLine="420"/>
      </w:pPr>
      <w:r>
        <w:rPr>
          <w:rFonts w:hint="eastAsia"/>
        </w:rPr>
        <w:t>模糊</w:t>
      </w:r>
      <w:r>
        <w:rPr>
          <w:rFonts w:hint="eastAsia"/>
        </w:rPr>
        <w:t>C</w:t>
      </w:r>
      <w:r>
        <w:rPr>
          <w:rFonts w:hint="eastAsia"/>
        </w:rPr>
        <w:t>聚类方法根据图像像素与聚类中心的加权相似度，通过迭代使目标函数最小获取最佳聚类。考虑到传统模糊</w:t>
      </w:r>
      <w:r>
        <w:rPr>
          <w:rFonts w:hint="eastAsia"/>
        </w:rPr>
        <w:t>C</w:t>
      </w:r>
      <w:r>
        <w:rPr>
          <w:rFonts w:hint="eastAsia"/>
        </w:rPr>
        <w:t>聚类方法只考虑像素灰度信息，对含有噪声的图像分割效</w:t>
      </w:r>
      <w:r>
        <w:rPr>
          <w:rFonts w:hint="eastAsia"/>
        </w:rPr>
        <w:lastRenderedPageBreak/>
        <w:t>果不佳，孟庆宽等用了基于二维直方图的模糊</w:t>
      </w:r>
      <w:r>
        <w:rPr>
          <w:rFonts w:hint="eastAsia"/>
        </w:rPr>
        <w:t>C</w:t>
      </w:r>
      <w:r>
        <w:rPr>
          <w:rFonts w:hint="eastAsia"/>
        </w:rPr>
        <w:t>聚类方法。</w:t>
      </w:r>
    </w:p>
    <w:p w14:paraId="53061B9A" w14:textId="77777777" w:rsidR="003C01DA" w:rsidRDefault="003C01DA" w:rsidP="00C81041">
      <w:pPr>
        <w:ind w:firstLine="420"/>
      </w:pPr>
      <w:r>
        <w:rPr>
          <w:rFonts w:hint="eastAsia"/>
        </w:rPr>
        <w:t>K</w:t>
      </w:r>
      <w:r>
        <w:t>-means</w:t>
      </w:r>
      <w:r>
        <w:rPr>
          <w:rFonts w:hint="eastAsia"/>
        </w:rPr>
        <w:t>分割</w:t>
      </w:r>
    </w:p>
    <w:p w14:paraId="2C5DC900" w14:textId="77777777" w:rsidR="003C01DA" w:rsidRDefault="003C01DA" w:rsidP="00C81041">
      <w:pPr>
        <w:ind w:firstLine="420"/>
      </w:pPr>
      <w:r>
        <w:rPr>
          <w:rFonts w:hint="eastAsia"/>
        </w:rPr>
        <w:t>根据所有样品</w:t>
      </w:r>
      <w:proofErr w:type="gramStart"/>
      <w:r>
        <w:rPr>
          <w:rFonts w:hint="eastAsia"/>
        </w:rPr>
        <w:t>类到类中心</w:t>
      </w:r>
      <w:proofErr w:type="gramEnd"/>
      <w:r>
        <w:rPr>
          <w:rFonts w:hint="eastAsia"/>
        </w:rPr>
        <w:t>的距离平方和最小原则，实现具有相似性的特征归属到同一类，农田环境中，将农作物归为同一类：</w:t>
      </w:r>
    </w:p>
    <w:p w14:paraId="24F4C79D" w14:textId="77777777" w:rsidR="003C01DA" w:rsidRDefault="003C01DA" w:rsidP="00C81041">
      <w:pPr>
        <w:ind w:firstLine="420"/>
      </w:pPr>
      <w:r>
        <w:rPr>
          <w:rFonts w:hint="eastAsia"/>
        </w:rPr>
        <w:t>（</w:t>
      </w:r>
      <w:r>
        <w:rPr>
          <w:rFonts w:hint="eastAsia"/>
        </w:rPr>
        <w:t>1</w:t>
      </w:r>
      <w:r>
        <w:rPr>
          <w:rFonts w:hint="eastAsia"/>
        </w:rPr>
        <w:t>）初始化类中心值。利用等距离法确定各个类的初始中心值。</w:t>
      </w:r>
    </w:p>
    <w:p w14:paraId="5D9A97DE" w14:textId="77777777" w:rsidR="003C01DA" w:rsidRDefault="003C01DA" w:rsidP="00C81041">
      <w:pPr>
        <w:ind w:firstLine="420"/>
      </w:pPr>
      <w:r>
        <w:rPr>
          <w:rFonts w:hint="eastAsia"/>
        </w:rPr>
        <w:t>（</w:t>
      </w:r>
      <w:r>
        <w:rPr>
          <w:rFonts w:hint="eastAsia"/>
        </w:rPr>
        <w:t>2</w:t>
      </w:r>
      <w:r>
        <w:rPr>
          <w:rFonts w:hint="eastAsia"/>
        </w:rPr>
        <w:t>）基于特征空间的欧式距离将各个像素</w:t>
      </w:r>
      <w:proofErr w:type="gramStart"/>
      <w:r>
        <w:rPr>
          <w:rFonts w:hint="eastAsia"/>
        </w:rPr>
        <w:t>点分配</w:t>
      </w:r>
      <w:proofErr w:type="gramEnd"/>
      <w:r>
        <w:rPr>
          <w:rFonts w:hint="eastAsia"/>
        </w:rPr>
        <w:t>到最近的类中。</w:t>
      </w:r>
    </w:p>
    <w:p w14:paraId="0EC10495" w14:textId="77777777" w:rsidR="003C01DA" w:rsidRDefault="003C01DA" w:rsidP="00C81041">
      <w:pPr>
        <w:ind w:firstLine="420"/>
      </w:pPr>
      <w:r>
        <w:rPr>
          <w:rFonts w:hint="eastAsia"/>
        </w:rPr>
        <w:t>（</w:t>
      </w:r>
      <w:r>
        <w:rPr>
          <w:rFonts w:hint="eastAsia"/>
        </w:rPr>
        <w:t>3</w:t>
      </w:r>
      <w:r>
        <w:rPr>
          <w:rFonts w:hint="eastAsia"/>
        </w:rPr>
        <w:t>）根据各个类中的像素平均值计算类更新后的中心值</w:t>
      </w:r>
    </w:p>
    <w:p w14:paraId="1DD96EF2" w14:textId="77777777" w:rsidR="003C01DA" w:rsidRDefault="003C01DA" w:rsidP="00C81041">
      <w:pPr>
        <w:ind w:firstLine="420"/>
      </w:pPr>
      <w:r>
        <w:rPr>
          <w:rFonts w:hint="eastAsia"/>
        </w:rPr>
        <w:t>（</w:t>
      </w:r>
      <w:r>
        <w:rPr>
          <w:rFonts w:hint="eastAsia"/>
        </w:rPr>
        <w:t>4</w:t>
      </w:r>
      <w:r>
        <w:rPr>
          <w:rFonts w:hint="eastAsia"/>
        </w:rPr>
        <w:t>）重复步骤（</w:t>
      </w:r>
      <w:r>
        <w:rPr>
          <w:rFonts w:hint="eastAsia"/>
        </w:rPr>
        <w:t>2</w:t>
      </w:r>
      <w:r>
        <w:rPr>
          <w:rFonts w:hint="eastAsia"/>
        </w:rPr>
        <w:t>）（</w:t>
      </w:r>
      <w:r>
        <w:rPr>
          <w:rFonts w:hint="eastAsia"/>
        </w:rPr>
        <w:t>3</w:t>
      </w:r>
      <w:r>
        <w:rPr>
          <w:rFonts w:hint="eastAsia"/>
        </w:rPr>
        <w:t>）</w:t>
      </w:r>
      <w:proofErr w:type="gramStart"/>
      <w:r>
        <w:rPr>
          <w:rFonts w:hint="eastAsia"/>
        </w:rPr>
        <w:t>计算类间的</w:t>
      </w:r>
      <w:proofErr w:type="gramEnd"/>
      <w:r>
        <w:rPr>
          <w:rFonts w:hint="eastAsia"/>
        </w:rPr>
        <w:t>距离</w:t>
      </w:r>
      <w:r>
        <w:rPr>
          <w:rFonts w:hint="eastAsia"/>
        </w:rPr>
        <w:t>M</w:t>
      </w:r>
      <w:r>
        <w:rPr>
          <w:rFonts w:hint="eastAsia"/>
        </w:rPr>
        <w:t>，直到</w:t>
      </w:r>
      <w:r>
        <w:rPr>
          <w:rFonts w:hint="eastAsia"/>
        </w:rPr>
        <w:t>M</w:t>
      </w:r>
      <w:r>
        <w:rPr>
          <w:rFonts w:hint="eastAsia"/>
        </w:rPr>
        <w:t>满足设定阈值。分割阈值由最后中心确定。</w:t>
      </w:r>
    </w:p>
    <w:p w14:paraId="4901210D" w14:textId="12AB1097" w:rsidR="003C01DA" w:rsidRDefault="003C01DA" w:rsidP="00C81041">
      <w:pPr>
        <w:ind w:firstLine="420"/>
      </w:pPr>
      <w:r>
        <w:rPr>
          <w:rFonts w:hint="eastAsia"/>
        </w:rPr>
        <w:t>该方法的优点在于</w:t>
      </w:r>
      <w:r w:rsidR="00997863">
        <w:rPr>
          <w:rFonts w:hint="eastAsia"/>
        </w:rPr>
        <w:t>可分割多种对象，</w:t>
      </w:r>
      <w:r w:rsidR="001D70EB">
        <w:rPr>
          <w:rFonts w:hint="eastAsia"/>
        </w:rPr>
        <w:t>且稳健性较高</w:t>
      </w:r>
      <w:r w:rsidR="00EC3EB1">
        <w:rPr>
          <w:rFonts w:hint="eastAsia"/>
        </w:rPr>
        <w:t>，</w:t>
      </w:r>
      <w:r>
        <w:rPr>
          <w:rFonts w:hint="eastAsia"/>
        </w:rPr>
        <w:t>缺点在于</w:t>
      </w:r>
      <w:r w:rsidR="00A71F94">
        <w:rPr>
          <w:rFonts w:hint="eastAsia"/>
        </w:rPr>
        <w:t>计算相对复杂</w:t>
      </w:r>
      <w:r w:rsidR="00910D6F">
        <w:rPr>
          <w:rFonts w:hint="eastAsia"/>
        </w:rPr>
        <w:t>。</w:t>
      </w:r>
    </w:p>
    <w:p w14:paraId="2400ADC9" w14:textId="11E066FB" w:rsidR="003C01DA" w:rsidRDefault="00315C42" w:rsidP="00C13F66">
      <w:pPr>
        <w:pStyle w:val="4"/>
      </w:pPr>
      <w:r>
        <w:rPr>
          <w:rFonts w:hint="eastAsia"/>
        </w:rPr>
        <w:t>1.2.4</w:t>
      </w:r>
      <w:r>
        <w:t xml:space="preserve"> </w:t>
      </w:r>
      <w:r w:rsidR="003C01DA">
        <w:rPr>
          <w:rFonts w:hint="eastAsia"/>
        </w:rPr>
        <w:t>迭代法</w:t>
      </w:r>
    </w:p>
    <w:p w14:paraId="4917CAAA" w14:textId="77777777" w:rsidR="003C01DA" w:rsidRDefault="003C01DA" w:rsidP="00C81041">
      <w:pPr>
        <w:ind w:firstLine="420"/>
      </w:pPr>
      <w:r>
        <w:rPr>
          <w:rFonts w:hint="eastAsia"/>
        </w:rPr>
        <w:t>(</w:t>
      </w:r>
      <w:r>
        <w:t>1)</w:t>
      </w:r>
      <w:commentRangeStart w:id="19"/>
      <w:r>
        <w:rPr>
          <w:rFonts w:hint="eastAsia"/>
        </w:rPr>
        <w:t>初始化图像的四个角为背景</w:t>
      </w:r>
    </w:p>
    <w:p w14:paraId="30C6C303" w14:textId="77777777" w:rsidR="003C01DA" w:rsidRDefault="003C01DA" w:rsidP="00C81041">
      <w:pPr>
        <w:ind w:firstLine="420"/>
      </w:pPr>
      <w:r>
        <w:rPr>
          <w:rFonts w:hint="eastAsia"/>
        </w:rPr>
        <w:t>(</w:t>
      </w:r>
      <w:r>
        <w:t>2)</w:t>
      </w:r>
      <w:r>
        <w:rPr>
          <w:rFonts w:hint="eastAsia"/>
        </w:rPr>
        <w:t>生成背景判定函数</w:t>
      </w:r>
    </w:p>
    <w:p w14:paraId="5434091B" w14:textId="77777777" w:rsidR="003C01DA" w:rsidRDefault="003C01DA" w:rsidP="00C81041">
      <w:pPr>
        <w:ind w:firstLine="420"/>
      </w:pPr>
      <w:r>
        <w:t>(3)</w:t>
      </w:r>
      <w:r>
        <w:rPr>
          <w:rFonts w:hint="eastAsia"/>
        </w:rPr>
        <w:t>根据</w:t>
      </w:r>
      <w:r>
        <w:rPr>
          <w:rFonts w:hint="eastAsia"/>
        </w:rPr>
        <w:t>(</w:t>
      </w:r>
      <w:r>
        <w:t>2)</w:t>
      </w:r>
      <w:r>
        <w:rPr>
          <w:rFonts w:hint="eastAsia"/>
        </w:rPr>
        <w:t>中函数判定背景和</w:t>
      </w:r>
      <w:proofErr w:type="gramStart"/>
      <w:r>
        <w:rPr>
          <w:rFonts w:hint="eastAsia"/>
        </w:rPr>
        <w:t>目</w:t>
      </w:r>
      <w:commentRangeEnd w:id="19"/>
      <w:proofErr w:type="gramEnd"/>
      <w:r w:rsidR="00B16146">
        <w:rPr>
          <w:rStyle w:val="aa"/>
        </w:rPr>
        <w:commentReference w:id="19"/>
      </w:r>
      <w:r>
        <w:rPr>
          <w:rFonts w:hint="eastAsia"/>
        </w:rPr>
        <w:t>标</w:t>
      </w:r>
    </w:p>
    <w:p w14:paraId="6B4E216E" w14:textId="71E2C7A5" w:rsidR="003C01DA" w:rsidRDefault="003C01DA" w:rsidP="00C81041">
      <w:pPr>
        <w:ind w:firstLine="420"/>
      </w:pPr>
      <w:r>
        <w:t>(4)</w:t>
      </w:r>
      <w:r>
        <w:rPr>
          <w:rFonts w:hint="eastAsia"/>
        </w:rPr>
        <w:t>重复</w:t>
      </w:r>
      <w:r>
        <w:rPr>
          <w:rFonts w:hint="eastAsia"/>
        </w:rPr>
        <w:t>(</w:t>
      </w:r>
      <w:r>
        <w:t>2)(3)</w:t>
      </w:r>
      <w:r>
        <w:rPr>
          <w:rFonts w:hint="eastAsia"/>
        </w:rPr>
        <w:t>直到限定值。</w:t>
      </w:r>
    </w:p>
    <w:p w14:paraId="5FB5B6BB" w14:textId="506AD056" w:rsidR="003C01DA" w:rsidRDefault="00BB370D" w:rsidP="00C81041">
      <w:pPr>
        <w:ind w:firstLine="420"/>
      </w:pPr>
      <w:r>
        <w:rPr>
          <w:rFonts w:hint="eastAsia"/>
        </w:rPr>
        <w:t>优点在于</w:t>
      </w:r>
      <w:r w:rsidR="006E28F2">
        <w:rPr>
          <w:rFonts w:hint="eastAsia"/>
        </w:rPr>
        <w:t>能够准确提取对象</w:t>
      </w:r>
      <w:r>
        <w:rPr>
          <w:rFonts w:hint="eastAsia"/>
        </w:rPr>
        <w:t>，</w:t>
      </w:r>
      <w:r w:rsidR="003C01DA">
        <w:rPr>
          <w:rFonts w:hint="eastAsia"/>
        </w:rPr>
        <w:t>缺点在于初始背景选取对结果的影响。</w:t>
      </w:r>
    </w:p>
    <w:tbl>
      <w:tblPr>
        <w:tblStyle w:val="a8"/>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018"/>
        <w:gridCol w:w="1257"/>
        <w:gridCol w:w="1136"/>
        <w:gridCol w:w="1677"/>
        <w:gridCol w:w="2218"/>
      </w:tblGrid>
      <w:tr w:rsidR="00290DFD" w14:paraId="71923421" w14:textId="77777777" w:rsidTr="00EF59BF">
        <w:tc>
          <w:tcPr>
            <w:tcW w:w="0" w:type="auto"/>
          </w:tcPr>
          <w:p w14:paraId="2E0EE552" w14:textId="77777777" w:rsidR="00290DFD" w:rsidRDefault="00290DFD" w:rsidP="004D223F">
            <w:pPr>
              <w:ind w:firstLineChars="0" w:firstLine="0"/>
            </w:pPr>
            <w:r>
              <w:rPr>
                <w:rFonts w:hint="eastAsia"/>
              </w:rPr>
              <w:t>文献</w:t>
            </w:r>
          </w:p>
        </w:tc>
        <w:tc>
          <w:tcPr>
            <w:tcW w:w="0" w:type="auto"/>
          </w:tcPr>
          <w:p w14:paraId="0C803EE7" w14:textId="77777777" w:rsidR="00290DFD" w:rsidRDefault="00290DFD" w:rsidP="004D223F">
            <w:pPr>
              <w:ind w:firstLineChars="0" w:firstLine="0"/>
            </w:pPr>
            <w:r>
              <w:rPr>
                <w:rFonts w:hint="eastAsia"/>
              </w:rPr>
              <w:t>方法</w:t>
            </w:r>
          </w:p>
        </w:tc>
        <w:tc>
          <w:tcPr>
            <w:tcW w:w="0" w:type="auto"/>
          </w:tcPr>
          <w:p w14:paraId="2EF9DBAA" w14:textId="77777777" w:rsidR="00290DFD" w:rsidRDefault="00290DFD" w:rsidP="004D223F">
            <w:pPr>
              <w:ind w:firstLineChars="0" w:firstLine="0"/>
            </w:pPr>
            <w:r>
              <w:rPr>
                <w:rFonts w:hint="eastAsia"/>
              </w:rPr>
              <w:t>对象</w:t>
            </w:r>
          </w:p>
        </w:tc>
        <w:tc>
          <w:tcPr>
            <w:tcW w:w="0" w:type="auto"/>
          </w:tcPr>
          <w:p w14:paraId="426CE7FE" w14:textId="77777777" w:rsidR="00290DFD" w:rsidRDefault="00290DFD" w:rsidP="004D223F">
            <w:pPr>
              <w:ind w:firstLineChars="0" w:firstLine="0"/>
            </w:pPr>
            <w:r>
              <w:rPr>
                <w:rFonts w:hint="eastAsia"/>
              </w:rPr>
              <w:t>优点</w:t>
            </w:r>
          </w:p>
        </w:tc>
        <w:tc>
          <w:tcPr>
            <w:tcW w:w="0" w:type="auto"/>
          </w:tcPr>
          <w:p w14:paraId="670CCFF1" w14:textId="77777777" w:rsidR="00290DFD" w:rsidRDefault="00290DFD" w:rsidP="004D223F">
            <w:pPr>
              <w:ind w:firstLineChars="0" w:firstLine="0"/>
            </w:pPr>
            <w:r>
              <w:rPr>
                <w:rFonts w:hint="eastAsia"/>
              </w:rPr>
              <w:t>缺点</w:t>
            </w:r>
          </w:p>
        </w:tc>
      </w:tr>
      <w:tr w:rsidR="00290DFD" w14:paraId="304B04A3" w14:textId="77777777" w:rsidTr="00EF59BF">
        <w:tc>
          <w:tcPr>
            <w:tcW w:w="0" w:type="auto"/>
          </w:tcPr>
          <w:p w14:paraId="7F416F2C" w14:textId="623F4327" w:rsidR="00290DFD" w:rsidRDefault="00290DFD" w:rsidP="004D223F">
            <w:pPr>
              <w:ind w:firstLineChars="0" w:firstLine="0"/>
            </w:pPr>
            <w:r>
              <w:fldChar w:fldCharType="begin"/>
            </w:r>
            <w:r>
              <w:instrText xml:space="preserve"> ADDIN NE.Ref.{91174198-4358-4164-9523-2571794F9CC8}</w:instrText>
            </w:r>
            <w:r>
              <w:fldChar w:fldCharType="separate"/>
            </w:r>
            <w:r w:rsidR="00CB6DE8">
              <w:rPr>
                <w:rFonts w:eastAsia="华文仿宋" w:cs="Times New Roman"/>
                <w:color w:val="080000"/>
                <w:kern w:val="0"/>
                <w:szCs w:val="21"/>
                <w:vertAlign w:val="superscript"/>
              </w:rPr>
              <w:t>[4]</w:t>
            </w:r>
            <w:r>
              <w:fldChar w:fldCharType="end"/>
            </w:r>
            <w:r>
              <w:fldChar w:fldCharType="begin"/>
            </w:r>
            <w:r>
              <w:instrText xml:space="preserve"> ADDIN NE.Ref.{B883848F-3835-4157-BA8B-8B90229A3062}</w:instrText>
            </w:r>
            <w:r>
              <w:fldChar w:fldCharType="separate"/>
            </w:r>
            <w:r w:rsidR="00CB6DE8">
              <w:rPr>
                <w:rFonts w:eastAsia="华文仿宋" w:cs="Times New Roman"/>
                <w:color w:val="080000"/>
                <w:kern w:val="0"/>
                <w:szCs w:val="21"/>
                <w:vertAlign w:val="superscript"/>
              </w:rPr>
              <w:t>[12, 13]</w:t>
            </w:r>
            <w:r>
              <w:fldChar w:fldCharType="end"/>
            </w:r>
            <w:r>
              <w:t xml:space="preserve"> </w:t>
            </w:r>
            <w:r>
              <w:fldChar w:fldCharType="begin"/>
            </w:r>
            <w:r>
              <w:instrText xml:space="preserve"> ADDIN NE.Ref.{226AF0DF-C7ED-4073-BBCD-662F3D12073F}</w:instrText>
            </w:r>
            <w:r>
              <w:fldChar w:fldCharType="separate"/>
            </w:r>
            <w:r w:rsidR="00CB6DE8">
              <w:rPr>
                <w:rFonts w:eastAsia="华文仿宋" w:cs="Times New Roman"/>
                <w:color w:val="080000"/>
                <w:kern w:val="0"/>
                <w:szCs w:val="21"/>
                <w:vertAlign w:val="superscript"/>
              </w:rPr>
              <w:t>[14]</w:t>
            </w:r>
            <w:r>
              <w:fldChar w:fldCharType="end"/>
            </w:r>
          </w:p>
        </w:tc>
        <w:tc>
          <w:tcPr>
            <w:tcW w:w="0" w:type="auto"/>
          </w:tcPr>
          <w:p w14:paraId="0C52E9EB" w14:textId="77777777" w:rsidR="00290DFD" w:rsidRDefault="00290DFD" w:rsidP="004D223F">
            <w:pPr>
              <w:ind w:firstLineChars="0" w:firstLine="0"/>
            </w:pPr>
            <w:r>
              <w:rPr>
                <w:rFonts w:hint="eastAsia"/>
              </w:rPr>
              <w:t>灰度阈值法</w:t>
            </w:r>
          </w:p>
          <w:p w14:paraId="63E48475" w14:textId="77777777" w:rsidR="00290DFD" w:rsidRDefault="00290DFD" w:rsidP="004D223F">
            <w:pPr>
              <w:ind w:firstLineChars="0" w:firstLine="0"/>
            </w:pPr>
            <w:r>
              <w:rPr>
                <w:rFonts w:hint="eastAsia"/>
              </w:rPr>
              <w:t>经验法、</w:t>
            </w:r>
            <w:r>
              <w:rPr>
                <w:rFonts w:hint="eastAsia"/>
              </w:rPr>
              <w:t>R</w:t>
            </w:r>
            <w:r>
              <w:t>GB</w:t>
            </w:r>
          </w:p>
          <w:p w14:paraId="50BA5D29" w14:textId="77777777" w:rsidR="00290DFD" w:rsidRDefault="00290DFD" w:rsidP="004D223F">
            <w:pPr>
              <w:ind w:firstLineChars="0" w:firstLine="0"/>
            </w:pPr>
            <w:r>
              <w:rPr>
                <w:rFonts w:hint="eastAsia"/>
              </w:rPr>
              <w:t>平均值</w:t>
            </w:r>
          </w:p>
          <w:p w14:paraId="1894D3E0" w14:textId="77777777" w:rsidR="00290DFD" w:rsidRDefault="00290DFD" w:rsidP="004D223F">
            <w:pPr>
              <w:ind w:firstLineChars="0" w:firstLine="0"/>
            </w:pPr>
          </w:p>
        </w:tc>
        <w:tc>
          <w:tcPr>
            <w:tcW w:w="0" w:type="auto"/>
          </w:tcPr>
          <w:p w14:paraId="2090F405" w14:textId="77777777" w:rsidR="00290DFD" w:rsidRDefault="00290DFD" w:rsidP="004D223F">
            <w:pPr>
              <w:ind w:firstLineChars="0" w:firstLine="0"/>
            </w:pPr>
            <w:r>
              <w:rPr>
                <w:rFonts w:hint="eastAsia"/>
              </w:rPr>
              <w:t>待提取对象和背景灰度差异较大</w:t>
            </w:r>
          </w:p>
          <w:p w14:paraId="73EE2DC5" w14:textId="77777777" w:rsidR="00290DFD" w:rsidRPr="00367A21" w:rsidRDefault="00290DFD" w:rsidP="004D223F">
            <w:pPr>
              <w:ind w:firstLineChars="0" w:firstLine="0"/>
            </w:pPr>
            <w:r>
              <w:rPr>
                <w:rFonts w:hint="eastAsia"/>
              </w:rPr>
              <w:t>油菜地边界</w:t>
            </w:r>
          </w:p>
        </w:tc>
        <w:tc>
          <w:tcPr>
            <w:tcW w:w="0" w:type="auto"/>
          </w:tcPr>
          <w:p w14:paraId="135EC320" w14:textId="77777777" w:rsidR="00290DFD" w:rsidRDefault="00290DFD" w:rsidP="004D223F">
            <w:pPr>
              <w:ind w:firstLineChars="0" w:firstLine="0"/>
            </w:pPr>
            <w:r>
              <w:rPr>
                <w:rFonts w:hint="eastAsia"/>
              </w:rPr>
              <w:t>平均值法优点在于算法简单，处理速度快</w:t>
            </w:r>
          </w:p>
        </w:tc>
        <w:tc>
          <w:tcPr>
            <w:tcW w:w="0" w:type="auto"/>
          </w:tcPr>
          <w:p w14:paraId="35704D1C" w14:textId="77777777" w:rsidR="00290DFD" w:rsidRDefault="00290DFD" w:rsidP="004D223F">
            <w:pPr>
              <w:ind w:firstLineChars="0" w:firstLine="0"/>
            </w:pPr>
            <w:r>
              <w:rPr>
                <w:rFonts w:hint="eastAsia"/>
              </w:rPr>
              <w:t>平均值法稳健性不够。</w:t>
            </w:r>
          </w:p>
        </w:tc>
      </w:tr>
      <w:tr w:rsidR="00290DFD" w14:paraId="2A3ABECD" w14:textId="77777777" w:rsidTr="00EF59BF">
        <w:tc>
          <w:tcPr>
            <w:tcW w:w="0" w:type="auto"/>
          </w:tcPr>
          <w:p w14:paraId="484BA1C7" w14:textId="77777777" w:rsidR="00290DFD" w:rsidRDefault="00290DFD" w:rsidP="004D223F">
            <w:pPr>
              <w:ind w:firstLineChars="0" w:firstLine="0"/>
            </w:pPr>
            <w:proofErr w:type="spellStart"/>
            <w:r>
              <w:rPr>
                <w:rFonts w:hint="eastAsia"/>
              </w:rPr>
              <w:t>Ostu</w:t>
            </w:r>
            <w:proofErr w:type="spellEnd"/>
            <w:r>
              <w:t xml:space="preserve"> </w:t>
            </w:r>
            <w:r w:rsidRPr="001C143F">
              <w:t>Discriminant and least squares threshold selection</w:t>
            </w:r>
          </w:p>
          <w:p w14:paraId="188A1BA6" w14:textId="319BE9B3" w:rsidR="00290DFD" w:rsidRDefault="00290DFD" w:rsidP="004D223F">
            <w:pPr>
              <w:ind w:firstLineChars="0" w:firstLine="0"/>
            </w:pPr>
            <w:r>
              <w:fldChar w:fldCharType="begin"/>
            </w:r>
            <w:r>
              <w:instrText xml:space="preserve"> ADDIN NE.Ref.{6C852D0E-4CD9-4B18-B243-4E7F7131A787}</w:instrText>
            </w:r>
            <w:r>
              <w:fldChar w:fldCharType="separate"/>
            </w:r>
            <w:r w:rsidR="00CB6DE8">
              <w:rPr>
                <w:rFonts w:eastAsia="华文仿宋" w:cs="Times New Roman"/>
                <w:color w:val="080000"/>
                <w:kern w:val="0"/>
                <w:szCs w:val="21"/>
                <w:vertAlign w:val="superscript"/>
              </w:rPr>
              <w:t>[15]</w:t>
            </w:r>
            <w:r>
              <w:fldChar w:fldCharType="end"/>
            </w:r>
            <w:r>
              <w:fldChar w:fldCharType="begin"/>
            </w:r>
            <w:r>
              <w:instrText xml:space="preserve"> ADDIN NE.Ref.{5837632B-30ED-4D68-B9F2-BEC2AC0F9A7A}</w:instrText>
            </w:r>
            <w:r>
              <w:fldChar w:fldCharType="separate"/>
            </w:r>
            <w:r w:rsidR="00CB6DE8">
              <w:rPr>
                <w:rFonts w:eastAsia="华文仿宋" w:cs="Times New Roman"/>
                <w:color w:val="080000"/>
                <w:kern w:val="0"/>
                <w:szCs w:val="21"/>
                <w:vertAlign w:val="superscript"/>
              </w:rPr>
              <w:t>[16]</w:t>
            </w:r>
            <w:r>
              <w:fldChar w:fldCharType="end"/>
            </w:r>
            <w:r>
              <w:fldChar w:fldCharType="begin"/>
            </w:r>
            <w:r>
              <w:instrText xml:space="preserve"> ADDIN NE.Ref.{E2C128E1-86AA-4A58-95E8-88C117E812C9}</w:instrText>
            </w:r>
            <w:r>
              <w:fldChar w:fldCharType="separate"/>
            </w:r>
            <w:r w:rsidR="00CB6DE8">
              <w:rPr>
                <w:rFonts w:eastAsia="华文仿宋" w:cs="Times New Roman"/>
                <w:color w:val="080000"/>
                <w:kern w:val="0"/>
                <w:szCs w:val="21"/>
                <w:vertAlign w:val="superscript"/>
              </w:rPr>
              <w:t>[17]</w:t>
            </w:r>
            <w:r>
              <w:fldChar w:fldCharType="end"/>
            </w:r>
            <w:r>
              <w:fldChar w:fldCharType="begin"/>
            </w:r>
            <w:r>
              <w:instrText xml:space="preserve"> ADDIN NE.Ref.{95577F17-8F84-4B88-A709-47AF33CE8266}</w:instrText>
            </w:r>
            <w:r>
              <w:fldChar w:fldCharType="separate"/>
            </w:r>
            <w:r w:rsidR="00CB6DE8">
              <w:rPr>
                <w:rFonts w:eastAsia="华文仿宋" w:cs="Times New Roman"/>
                <w:color w:val="080000"/>
                <w:kern w:val="0"/>
                <w:szCs w:val="21"/>
                <w:vertAlign w:val="superscript"/>
              </w:rPr>
              <w:t>[9, 18-20]</w:t>
            </w:r>
            <w:r>
              <w:fldChar w:fldCharType="end"/>
            </w:r>
          </w:p>
        </w:tc>
        <w:tc>
          <w:tcPr>
            <w:tcW w:w="0" w:type="auto"/>
          </w:tcPr>
          <w:p w14:paraId="0553664E" w14:textId="77777777" w:rsidR="00290DFD" w:rsidRDefault="00290DFD" w:rsidP="004D223F">
            <w:pPr>
              <w:ind w:firstLineChars="0" w:firstLine="0"/>
            </w:pPr>
            <w:proofErr w:type="gramStart"/>
            <w:r>
              <w:rPr>
                <w:rFonts w:hint="eastAsia"/>
              </w:rPr>
              <w:t>最大类间方差</w:t>
            </w:r>
            <w:proofErr w:type="gramEnd"/>
          </w:p>
        </w:tc>
        <w:tc>
          <w:tcPr>
            <w:tcW w:w="0" w:type="auto"/>
          </w:tcPr>
          <w:p w14:paraId="6B887E3F" w14:textId="77777777" w:rsidR="00290DFD" w:rsidRDefault="00290DFD" w:rsidP="004D223F">
            <w:pPr>
              <w:ind w:firstLineChars="0" w:firstLine="0"/>
            </w:pPr>
            <w:r>
              <w:rPr>
                <w:rFonts w:hint="eastAsia"/>
              </w:rPr>
              <w:t>水稻、玉米、</w:t>
            </w:r>
          </w:p>
          <w:p w14:paraId="6E6034C4" w14:textId="77777777" w:rsidR="00290DFD" w:rsidRDefault="00290DFD" w:rsidP="004D223F">
            <w:pPr>
              <w:ind w:firstLineChars="0" w:firstLine="0"/>
            </w:pPr>
            <w:r>
              <w:rPr>
                <w:rFonts w:hint="eastAsia"/>
              </w:rPr>
              <w:t>含杂草农作物</w:t>
            </w:r>
          </w:p>
        </w:tc>
        <w:tc>
          <w:tcPr>
            <w:tcW w:w="0" w:type="auto"/>
          </w:tcPr>
          <w:p w14:paraId="7BD52308" w14:textId="77777777" w:rsidR="00290DFD" w:rsidRDefault="00290DFD" w:rsidP="004D223F">
            <w:pPr>
              <w:ind w:firstLineChars="0" w:firstLine="0"/>
            </w:pPr>
            <w:r w:rsidRPr="0087797F">
              <w:rPr>
                <w:rFonts w:hint="eastAsia"/>
              </w:rPr>
              <w:t>对于直方图上具有明显波峰波谷的图像表现出很好的分割效果</w:t>
            </w:r>
          </w:p>
        </w:tc>
        <w:tc>
          <w:tcPr>
            <w:tcW w:w="0" w:type="auto"/>
          </w:tcPr>
          <w:p w14:paraId="3AADF666" w14:textId="77777777" w:rsidR="00290DFD" w:rsidRDefault="00290DFD" w:rsidP="004D223F">
            <w:pPr>
              <w:ind w:firstLineChars="0" w:firstLine="0"/>
            </w:pPr>
            <w:r>
              <w:rPr>
                <w:rFonts w:hint="eastAsia"/>
              </w:rPr>
              <w:t>比平均值大，可能产生前分割</w:t>
            </w:r>
          </w:p>
          <w:p w14:paraId="3ED270B6" w14:textId="77777777" w:rsidR="00290DFD" w:rsidRDefault="00290DFD" w:rsidP="004D223F">
            <w:pPr>
              <w:ind w:firstLineChars="0" w:firstLine="0"/>
            </w:pPr>
            <w:r w:rsidRPr="00854D51">
              <w:rPr>
                <w:rFonts w:hint="eastAsia"/>
              </w:rPr>
              <w:t>对于物体与背景不存在明显灰度差异或者各物体灰度范围具有较大重叠的图像分割效果不佳</w:t>
            </w:r>
          </w:p>
        </w:tc>
      </w:tr>
      <w:tr w:rsidR="00290DFD" w14:paraId="096A281E" w14:textId="77777777" w:rsidTr="00EF59BF">
        <w:tc>
          <w:tcPr>
            <w:tcW w:w="0" w:type="auto"/>
          </w:tcPr>
          <w:p w14:paraId="3557FC47" w14:textId="17599E18" w:rsidR="00290DFD" w:rsidRDefault="00290DFD" w:rsidP="004D223F">
            <w:pPr>
              <w:ind w:firstLineChars="0" w:firstLine="0"/>
            </w:pPr>
            <w:r>
              <w:fldChar w:fldCharType="begin"/>
            </w:r>
            <w:r>
              <w:instrText xml:space="preserve"> ADDIN NE.Ref.{F2ABEFD8-2445-4F92-BB77-A85F2BB0D1C5}</w:instrText>
            </w:r>
            <w:r>
              <w:fldChar w:fldCharType="separate"/>
            </w:r>
            <w:r w:rsidR="00CB6DE8">
              <w:rPr>
                <w:rFonts w:eastAsia="华文仿宋" w:cs="Times New Roman"/>
                <w:color w:val="080000"/>
                <w:kern w:val="0"/>
                <w:szCs w:val="21"/>
                <w:vertAlign w:val="superscript"/>
              </w:rPr>
              <w:t>[21]</w:t>
            </w:r>
            <w:r>
              <w:fldChar w:fldCharType="end"/>
            </w:r>
          </w:p>
        </w:tc>
        <w:tc>
          <w:tcPr>
            <w:tcW w:w="0" w:type="auto"/>
          </w:tcPr>
          <w:p w14:paraId="0B75F4F5" w14:textId="77777777" w:rsidR="00290DFD" w:rsidRDefault="00290DFD" w:rsidP="004D223F">
            <w:pPr>
              <w:ind w:firstLineChars="0" w:firstLine="0"/>
            </w:pPr>
            <w:r>
              <w:rPr>
                <w:rFonts w:hint="eastAsia"/>
              </w:rPr>
              <w:t>迭代法</w:t>
            </w:r>
          </w:p>
        </w:tc>
        <w:tc>
          <w:tcPr>
            <w:tcW w:w="0" w:type="auto"/>
          </w:tcPr>
          <w:p w14:paraId="47430138" w14:textId="77777777" w:rsidR="00290DFD" w:rsidRDefault="00290DFD" w:rsidP="004D223F">
            <w:pPr>
              <w:ind w:firstLineChars="0" w:firstLine="0"/>
            </w:pPr>
            <w:r>
              <w:rPr>
                <w:rFonts w:hint="eastAsia"/>
              </w:rPr>
              <w:t>待提取物体尽量在中间</w:t>
            </w:r>
          </w:p>
        </w:tc>
        <w:tc>
          <w:tcPr>
            <w:tcW w:w="0" w:type="auto"/>
          </w:tcPr>
          <w:p w14:paraId="70928D3E" w14:textId="77777777" w:rsidR="00290DFD" w:rsidRDefault="00290DFD" w:rsidP="004D223F">
            <w:pPr>
              <w:ind w:firstLineChars="0" w:firstLine="0"/>
            </w:pPr>
            <w:r>
              <w:rPr>
                <w:rFonts w:hint="eastAsia"/>
              </w:rPr>
              <w:t>准确</w:t>
            </w:r>
          </w:p>
        </w:tc>
        <w:tc>
          <w:tcPr>
            <w:tcW w:w="0" w:type="auto"/>
          </w:tcPr>
          <w:p w14:paraId="414183CD" w14:textId="77777777" w:rsidR="00290DFD" w:rsidRDefault="00290DFD" w:rsidP="004D223F">
            <w:pPr>
              <w:ind w:firstLineChars="0" w:firstLine="0"/>
            </w:pPr>
          </w:p>
        </w:tc>
      </w:tr>
      <w:tr w:rsidR="00290DFD" w14:paraId="5DD7C32E" w14:textId="77777777" w:rsidTr="00EF59BF">
        <w:tc>
          <w:tcPr>
            <w:tcW w:w="0" w:type="auto"/>
          </w:tcPr>
          <w:p w14:paraId="18F86E70" w14:textId="19E165E5" w:rsidR="00290DFD" w:rsidRDefault="00290DFD" w:rsidP="004D223F">
            <w:pPr>
              <w:ind w:firstLineChars="0" w:firstLine="0"/>
            </w:pPr>
            <w:r>
              <w:fldChar w:fldCharType="begin"/>
            </w:r>
            <w:r>
              <w:instrText xml:space="preserve"> ADDIN NE.Ref.{B1F278C1-91F1-47C2-AF3E-DBD72B0C4E84}</w:instrText>
            </w:r>
            <w:r>
              <w:fldChar w:fldCharType="separate"/>
            </w:r>
            <w:r w:rsidR="00CB6DE8">
              <w:rPr>
                <w:rFonts w:eastAsia="华文仿宋" w:cs="Times New Roman"/>
                <w:color w:val="080000"/>
                <w:kern w:val="0"/>
                <w:szCs w:val="21"/>
                <w:vertAlign w:val="superscript"/>
              </w:rPr>
              <w:t>[22]</w:t>
            </w:r>
            <w:r>
              <w:fldChar w:fldCharType="end"/>
            </w:r>
          </w:p>
          <w:p w14:paraId="0DB186EC" w14:textId="092BC3B0" w:rsidR="00290DFD" w:rsidRDefault="00290DFD" w:rsidP="004D223F">
            <w:pPr>
              <w:ind w:firstLineChars="0" w:firstLine="0"/>
            </w:pPr>
            <w:r>
              <w:fldChar w:fldCharType="begin"/>
            </w:r>
            <w:r>
              <w:instrText xml:space="preserve"> ADDIN NE.Ref.{EFAB03CA-D4E1-4AB0-B291-F8915D634F59}</w:instrText>
            </w:r>
            <w:r>
              <w:fldChar w:fldCharType="separate"/>
            </w:r>
            <w:r w:rsidR="00CB6DE8">
              <w:rPr>
                <w:rFonts w:eastAsia="华文仿宋" w:cs="Times New Roman"/>
                <w:color w:val="080000"/>
                <w:kern w:val="0"/>
                <w:szCs w:val="21"/>
                <w:vertAlign w:val="superscript"/>
              </w:rPr>
              <w:t>[23]</w:t>
            </w:r>
            <w:r>
              <w:fldChar w:fldCharType="end"/>
            </w:r>
          </w:p>
        </w:tc>
        <w:tc>
          <w:tcPr>
            <w:tcW w:w="0" w:type="auto"/>
          </w:tcPr>
          <w:p w14:paraId="6E91C31B" w14:textId="77777777" w:rsidR="00290DFD" w:rsidRDefault="00290DFD" w:rsidP="004D223F">
            <w:pPr>
              <w:ind w:firstLineChars="0" w:firstLine="0"/>
            </w:pPr>
            <w:r>
              <w:rPr>
                <w:rFonts w:hint="eastAsia"/>
              </w:rPr>
              <w:t>聚类法</w:t>
            </w:r>
          </w:p>
          <w:p w14:paraId="68F6C590" w14:textId="77777777" w:rsidR="00290DFD" w:rsidRDefault="00290DFD" w:rsidP="004D223F">
            <w:pPr>
              <w:ind w:firstLineChars="0" w:firstLine="0"/>
            </w:pPr>
            <w:r>
              <w:rPr>
                <w:rFonts w:hint="eastAsia"/>
              </w:rPr>
              <w:t>K</w:t>
            </w:r>
            <w:r>
              <w:t>-means</w:t>
            </w:r>
          </w:p>
          <w:p w14:paraId="5E060EBC" w14:textId="77777777" w:rsidR="00290DFD" w:rsidRDefault="00290DFD" w:rsidP="004D223F">
            <w:pPr>
              <w:ind w:firstLineChars="0" w:firstLine="0"/>
            </w:pPr>
            <w:r>
              <w:rPr>
                <w:rFonts w:hint="eastAsia"/>
              </w:rPr>
              <w:t>C</w:t>
            </w:r>
            <w:r>
              <w:t>-</w:t>
            </w:r>
            <w:r>
              <w:rPr>
                <w:rFonts w:hint="eastAsia"/>
              </w:rPr>
              <w:t>means</w:t>
            </w:r>
          </w:p>
        </w:tc>
        <w:tc>
          <w:tcPr>
            <w:tcW w:w="0" w:type="auto"/>
          </w:tcPr>
          <w:p w14:paraId="297031F1" w14:textId="77777777" w:rsidR="00290DFD" w:rsidRDefault="00290DFD" w:rsidP="004D223F">
            <w:pPr>
              <w:ind w:firstLineChars="0" w:firstLine="0"/>
            </w:pPr>
            <w:r>
              <w:rPr>
                <w:rFonts w:hint="eastAsia"/>
              </w:rPr>
              <w:t>可以含有两种以上待分割对象</w:t>
            </w:r>
          </w:p>
          <w:p w14:paraId="5038B6C1" w14:textId="77777777" w:rsidR="00290DFD" w:rsidRDefault="00290DFD" w:rsidP="004D223F">
            <w:pPr>
              <w:ind w:firstLineChars="0" w:firstLine="0"/>
            </w:pPr>
            <w:r>
              <w:rPr>
                <w:rFonts w:hint="eastAsia"/>
              </w:rPr>
              <w:t>绿色玉米植物</w:t>
            </w:r>
          </w:p>
          <w:p w14:paraId="2AC7D98A" w14:textId="77777777" w:rsidR="00290DFD" w:rsidRDefault="00290DFD" w:rsidP="004D223F">
            <w:pPr>
              <w:ind w:firstLineChars="0" w:firstLine="0"/>
            </w:pPr>
            <w:r>
              <w:rPr>
                <w:rFonts w:hint="eastAsia"/>
              </w:rPr>
              <w:t>小麦和玉米</w:t>
            </w:r>
          </w:p>
        </w:tc>
        <w:tc>
          <w:tcPr>
            <w:tcW w:w="0" w:type="auto"/>
          </w:tcPr>
          <w:p w14:paraId="4FF14B4A" w14:textId="77777777" w:rsidR="00290DFD" w:rsidRDefault="00290DFD" w:rsidP="004D223F">
            <w:pPr>
              <w:ind w:firstLineChars="0" w:firstLine="0"/>
            </w:pPr>
            <w:r>
              <w:rPr>
                <w:rFonts w:hint="eastAsia"/>
              </w:rPr>
              <w:t>对象种类</w:t>
            </w:r>
          </w:p>
        </w:tc>
        <w:tc>
          <w:tcPr>
            <w:tcW w:w="0" w:type="auto"/>
          </w:tcPr>
          <w:p w14:paraId="76E22CA6" w14:textId="77777777" w:rsidR="00290DFD" w:rsidRDefault="00290DFD" w:rsidP="004D223F">
            <w:pPr>
              <w:ind w:firstLineChars="0" w:firstLine="0"/>
            </w:pPr>
            <w:r>
              <w:rPr>
                <w:rFonts w:hint="eastAsia"/>
              </w:rPr>
              <w:t>算法复杂</w:t>
            </w:r>
          </w:p>
        </w:tc>
      </w:tr>
      <w:tr w:rsidR="00290DFD" w14:paraId="1D13D238" w14:textId="77777777" w:rsidTr="00EF59BF">
        <w:tc>
          <w:tcPr>
            <w:tcW w:w="0" w:type="auto"/>
          </w:tcPr>
          <w:p w14:paraId="5825B9C5" w14:textId="3998D313" w:rsidR="00290DFD" w:rsidRDefault="00290DFD" w:rsidP="004D223F">
            <w:pPr>
              <w:ind w:firstLineChars="0" w:firstLine="0"/>
            </w:pPr>
            <w:r>
              <w:fldChar w:fldCharType="begin"/>
            </w:r>
            <w:r>
              <w:instrText xml:space="preserve"> ADDIN NE.Ref.{ADE0DB96-1BD0-4FDC-8231-C5907F48994A}</w:instrText>
            </w:r>
            <w:r>
              <w:fldChar w:fldCharType="separate"/>
            </w:r>
            <w:r w:rsidR="00CB6DE8">
              <w:rPr>
                <w:rFonts w:eastAsia="华文仿宋" w:cs="Times New Roman"/>
                <w:color w:val="080000"/>
                <w:kern w:val="0"/>
                <w:szCs w:val="21"/>
                <w:vertAlign w:val="superscript"/>
              </w:rPr>
              <w:t>[24]</w:t>
            </w:r>
            <w:r>
              <w:fldChar w:fldCharType="end"/>
            </w:r>
          </w:p>
        </w:tc>
        <w:tc>
          <w:tcPr>
            <w:tcW w:w="0" w:type="auto"/>
          </w:tcPr>
          <w:p w14:paraId="3A549F7F" w14:textId="77777777" w:rsidR="00290DFD" w:rsidRDefault="00290DFD" w:rsidP="004D223F">
            <w:pPr>
              <w:ind w:firstLineChars="0" w:firstLine="0"/>
            </w:pPr>
            <w:r>
              <w:rPr>
                <w:rFonts w:hint="eastAsia"/>
              </w:rPr>
              <w:t>G</w:t>
            </w:r>
            <w:r>
              <w:t>&gt;R&amp;G&gt;B</w:t>
            </w:r>
          </w:p>
        </w:tc>
        <w:tc>
          <w:tcPr>
            <w:tcW w:w="0" w:type="auto"/>
          </w:tcPr>
          <w:p w14:paraId="5B779850" w14:textId="77777777" w:rsidR="00290DFD" w:rsidRDefault="00290DFD" w:rsidP="004D223F">
            <w:pPr>
              <w:ind w:firstLineChars="0" w:firstLine="0"/>
            </w:pPr>
            <w:r>
              <w:rPr>
                <w:rFonts w:hint="eastAsia"/>
              </w:rPr>
              <w:t>杂草</w:t>
            </w:r>
          </w:p>
        </w:tc>
        <w:tc>
          <w:tcPr>
            <w:tcW w:w="0" w:type="auto"/>
          </w:tcPr>
          <w:p w14:paraId="161B125A" w14:textId="77777777" w:rsidR="00290DFD" w:rsidRDefault="00290DFD" w:rsidP="004D223F">
            <w:pPr>
              <w:ind w:firstLineChars="0" w:firstLine="0"/>
            </w:pPr>
          </w:p>
        </w:tc>
        <w:tc>
          <w:tcPr>
            <w:tcW w:w="0" w:type="auto"/>
          </w:tcPr>
          <w:p w14:paraId="279BBFA5" w14:textId="77777777" w:rsidR="00290DFD" w:rsidRDefault="00290DFD" w:rsidP="004D223F">
            <w:pPr>
              <w:ind w:firstLineChars="0" w:firstLine="0"/>
            </w:pPr>
          </w:p>
        </w:tc>
      </w:tr>
    </w:tbl>
    <w:p w14:paraId="593017C6" w14:textId="32D6AC2F" w:rsidR="003C01DA" w:rsidRDefault="00765193" w:rsidP="00765193">
      <w:pPr>
        <w:pStyle w:val="4"/>
      </w:pPr>
      <w:r>
        <w:rPr>
          <w:rFonts w:hint="eastAsia"/>
        </w:rPr>
        <w:lastRenderedPageBreak/>
        <w:t>1.2.5</w:t>
      </w:r>
      <w:r w:rsidR="003C01DA">
        <w:rPr>
          <w:rFonts w:hint="eastAsia"/>
        </w:rPr>
        <w:t>小结</w:t>
      </w:r>
    </w:p>
    <w:p w14:paraId="250CD9BA" w14:textId="3D623C4A" w:rsidR="003C01DA" w:rsidRDefault="003C01DA" w:rsidP="00C81041">
      <w:pPr>
        <w:ind w:firstLine="420"/>
      </w:pPr>
      <w:r>
        <w:rPr>
          <w:rFonts w:hint="eastAsia"/>
        </w:rPr>
        <w:t>总结来说灰度阈值法优点在于处理速度较快，对于背景与农作物差异较为明显的图像分割效果较好，</w:t>
      </w:r>
      <w:proofErr w:type="gramStart"/>
      <w:r w:rsidR="0073581E">
        <w:rPr>
          <w:rFonts w:hint="eastAsia"/>
        </w:rPr>
        <w:t>最大类间方差</w:t>
      </w:r>
      <w:proofErr w:type="gramEnd"/>
      <w:r w:rsidR="0073581E">
        <w:rPr>
          <w:rFonts w:hint="eastAsia"/>
        </w:rPr>
        <w:t>法是最常用的方法，</w:t>
      </w:r>
      <w:r w:rsidR="009F1A37">
        <w:rPr>
          <w:rFonts w:hint="eastAsia"/>
        </w:rPr>
        <w:t>此方法不用设置阈值</w:t>
      </w:r>
      <w:r w:rsidR="00D3617E">
        <w:rPr>
          <w:rFonts w:hint="eastAsia"/>
        </w:rPr>
        <w:t>。</w:t>
      </w:r>
    </w:p>
    <w:p w14:paraId="7B469019" w14:textId="504DE75F" w:rsidR="005D56A5" w:rsidRDefault="00B46B3B" w:rsidP="004F392E">
      <w:pPr>
        <w:pStyle w:val="3"/>
      </w:pPr>
      <w:r>
        <w:rPr>
          <w:rFonts w:hint="eastAsia"/>
        </w:rPr>
        <w:t>1</w:t>
      </w:r>
      <w:r w:rsidR="005D56A5">
        <w:rPr>
          <w:rFonts w:hint="eastAsia"/>
        </w:rPr>
        <w:t>.3</w:t>
      </w:r>
      <w:r w:rsidR="005D56A5">
        <w:t xml:space="preserve"> </w:t>
      </w:r>
      <w:r w:rsidR="005D56A5">
        <w:rPr>
          <w:rFonts w:hint="eastAsia"/>
        </w:rPr>
        <w:t>特征点选取</w:t>
      </w:r>
    </w:p>
    <w:p w14:paraId="5D12F6B5" w14:textId="34528632" w:rsidR="005D56A5" w:rsidRDefault="005D56A5" w:rsidP="000E61A5">
      <w:pPr>
        <w:ind w:firstLine="420"/>
      </w:pPr>
      <w:r>
        <w:rPr>
          <w:rFonts w:hint="eastAsia"/>
        </w:rPr>
        <w:t>取各个线段的中点作为代表作物行的特征点</w:t>
      </w:r>
      <w:r w:rsidR="0004667C">
        <w:fldChar w:fldCharType="begin"/>
      </w:r>
      <w:r w:rsidR="0004667C">
        <w:instrText xml:space="preserve"> ADDIN NE.Ref.{00CF55C9-33FB-4329-84A3-F4A21573B696}</w:instrText>
      </w:r>
      <w:r w:rsidR="0004667C">
        <w:fldChar w:fldCharType="separate"/>
      </w:r>
      <w:r w:rsidR="00CB6DE8">
        <w:rPr>
          <w:rFonts w:eastAsia="华文仿宋" w:cs="Times New Roman"/>
          <w:color w:val="080000"/>
          <w:kern w:val="0"/>
          <w:szCs w:val="21"/>
          <w:vertAlign w:val="superscript"/>
        </w:rPr>
        <w:t>[25]</w:t>
      </w:r>
      <w:r w:rsidR="0004667C">
        <w:fldChar w:fldCharType="end"/>
      </w:r>
      <w:r>
        <w:rPr>
          <w:rFonts w:hint="eastAsia"/>
        </w:rPr>
        <w:t>。和作物行宽度相比，杂草的长度较短，通过清除较短的线段，可以减轻杂草噪声干扰</w:t>
      </w:r>
      <w:r>
        <w:rPr>
          <w:rFonts w:hint="eastAsia"/>
        </w:rPr>
        <w:t>(</w:t>
      </w:r>
      <w:r>
        <w:rPr>
          <w:rFonts w:hint="eastAsia"/>
        </w:rPr>
        <w:t>尽管作物行边缘较短线段也被清除，但作物行中心线位置不受影响。</w:t>
      </w:r>
    </w:p>
    <w:p w14:paraId="3B8F5FB0" w14:textId="552B72ED" w:rsidR="005D56A5" w:rsidRDefault="005D56A5" w:rsidP="000E61A5">
      <w:pPr>
        <w:ind w:firstLine="420"/>
      </w:pPr>
      <w:r>
        <w:rPr>
          <w:rFonts w:hint="eastAsia"/>
        </w:rPr>
        <w:t>垂直投影法</w:t>
      </w:r>
      <w:r>
        <w:fldChar w:fldCharType="begin"/>
      </w:r>
      <w:r w:rsidR="00731A02">
        <w:instrText xml:space="preserve"> ADDIN NE.Ref.{D8A90C95-2219-461E-AB38-C0D95DC5BBF4}</w:instrText>
      </w:r>
      <w:r>
        <w:fldChar w:fldCharType="separate"/>
      </w:r>
      <w:r w:rsidR="00CB6DE8">
        <w:rPr>
          <w:rFonts w:eastAsia="华文仿宋" w:cs="Times New Roman"/>
          <w:color w:val="080000"/>
          <w:kern w:val="0"/>
          <w:szCs w:val="21"/>
          <w:vertAlign w:val="superscript"/>
        </w:rPr>
        <w:t>[26]</w:t>
      </w:r>
      <w:r>
        <w:fldChar w:fldCharType="end"/>
      </w:r>
      <w:r>
        <w:rPr>
          <w:rFonts w:hint="eastAsia"/>
        </w:rPr>
        <w:t>根据图像分割条后上升</w:t>
      </w:r>
      <w:proofErr w:type="gramStart"/>
      <w:r>
        <w:rPr>
          <w:rFonts w:hint="eastAsia"/>
        </w:rPr>
        <w:t>点下降点</w:t>
      </w:r>
      <w:proofErr w:type="gramEnd"/>
      <w:r>
        <w:rPr>
          <w:rFonts w:hint="eastAsia"/>
        </w:rPr>
        <w:t>之间距离判断此两点是否为作物边界，从而求取作物行中心点，优点在于只涉及求和运算，速度较快，缺点在于对于存在漏行、杂草或作物行倾斜角度较大时检测效果较差。</w:t>
      </w:r>
    </w:p>
    <w:p w14:paraId="0656A5ED" w14:textId="420708A7" w:rsidR="005D56A5" w:rsidRDefault="005D56A5" w:rsidP="000E61A5">
      <w:pPr>
        <w:ind w:firstLine="420"/>
      </w:pPr>
      <w:r>
        <w:rPr>
          <w:rFonts w:hint="eastAsia"/>
        </w:rPr>
        <w:t>多窗口</w:t>
      </w:r>
      <w:r>
        <w:fldChar w:fldCharType="begin"/>
      </w:r>
      <w:r w:rsidR="00731A02">
        <w:instrText xml:space="preserve"> ADDIN NE.Ref.{DAA8BBB9-1732-46A6-9E89-5C893BD4E3A2}</w:instrText>
      </w:r>
      <w:r>
        <w:fldChar w:fldCharType="separate"/>
      </w:r>
      <w:r w:rsidR="00CB6DE8">
        <w:rPr>
          <w:rFonts w:eastAsia="华文仿宋" w:cs="Times New Roman"/>
          <w:color w:val="080000"/>
          <w:kern w:val="0"/>
          <w:szCs w:val="21"/>
          <w:vertAlign w:val="superscript"/>
        </w:rPr>
        <w:t>[27]</w:t>
      </w:r>
      <w:r>
        <w:fldChar w:fldCharType="end"/>
      </w:r>
      <w:r>
        <w:rPr>
          <w:rFonts w:hint="eastAsia"/>
        </w:rPr>
        <w:t>、移动窗口法</w:t>
      </w:r>
      <w:r>
        <w:fldChar w:fldCharType="begin"/>
      </w:r>
      <w:r w:rsidR="00731A02">
        <w:instrText xml:space="preserve"> ADDIN NE.Ref.{3518F572-C27D-4E4F-8742-444A3CBED747}</w:instrText>
      </w:r>
      <w:r>
        <w:fldChar w:fldCharType="separate"/>
      </w:r>
      <w:r w:rsidR="00CB6DE8">
        <w:rPr>
          <w:rFonts w:eastAsia="华文仿宋" w:cs="Times New Roman"/>
          <w:color w:val="080000"/>
          <w:kern w:val="0"/>
          <w:szCs w:val="21"/>
          <w:vertAlign w:val="superscript"/>
        </w:rPr>
        <w:t>[28]</w:t>
      </w:r>
      <w:r>
        <w:fldChar w:fldCharType="end"/>
      </w:r>
      <w:r>
        <w:rPr>
          <w:rFonts w:hint="eastAsia"/>
        </w:rPr>
        <w:t>本质上是对垂直投影法的变形，移动的窗口类似于分割的水平条，移动窗口的优势在于根据作物的生长时期可以调节移动窗口的步长，效率更高，适用于多行作物的作物行线提取。</w:t>
      </w:r>
    </w:p>
    <w:p w14:paraId="45283769" w14:textId="1891D12C" w:rsidR="005D56A5" w:rsidRDefault="005D56A5" w:rsidP="000E61A5">
      <w:pPr>
        <w:ind w:firstLine="420"/>
      </w:pPr>
      <w:r>
        <w:rPr>
          <w:rFonts w:hint="eastAsia"/>
        </w:rPr>
        <w:t>聚类法</w:t>
      </w:r>
      <w:r>
        <w:fldChar w:fldCharType="begin"/>
      </w:r>
      <w:r w:rsidR="00731A02">
        <w:instrText xml:space="preserve"> ADDIN NE.Ref.{EB56B451-5F95-4010-9CA0-81D90A9ED78D}</w:instrText>
      </w:r>
      <w:r>
        <w:fldChar w:fldCharType="separate"/>
      </w:r>
      <w:r w:rsidR="00CB6DE8">
        <w:rPr>
          <w:rFonts w:eastAsia="华文仿宋" w:cs="Times New Roman"/>
          <w:color w:val="080000"/>
          <w:kern w:val="0"/>
          <w:szCs w:val="21"/>
          <w:vertAlign w:val="superscript"/>
        </w:rPr>
        <w:t>[23]</w:t>
      </w:r>
      <w:r>
        <w:fldChar w:fldCharType="end"/>
      </w:r>
      <w:r>
        <w:rPr>
          <w:rFonts w:hint="eastAsia"/>
        </w:rPr>
        <w:t>，粒子群算法</w:t>
      </w:r>
      <w:r>
        <w:fldChar w:fldCharType="begin"/>
      </w:r>
      <w:r w:rsidR="00731A02">
        <w:instrText xml:space="preserve"> ADDIN NE.Ref.{B735A3CC-86F1-4410-88FC-65C4E5A9E98C}</w:instrText>
      </w:r>
      <w:r>
        <w:fldChar w:fldCharType="separate"/>
      </w:r>
      <w:r w:rsidR="00CB6DE8">
        <w:rPr>
          <w:rFonts w:eastAsia="华文仿宋" w:cs="Times New Roman"/>
          <w:color w:val="080000"/>
          <w:kern w:val="0"/>
          <w:szCs w:val="21"/>
          <w:vertAlign w:val="superscript"/>
        </w:rPr>
        <w:t>[29]</w:t>
      </w:r>
      <w:r>
        <w:fldChar w:fldCharType="end"/>
      </w:r>
      <w:r>
        <w:rPr>
          <w:rFonts w:hint="eastAsia"/>
        </w:rPr>
        <w:t>聚类根据聚类的思想将上述特征点分成不同作物行线所属类。</w:t>
      </w:r>
      <w:r w:rsidR="004232C2" w:rsidRPr="004232C2">
        <w:rPr>
          <w:rFonts w:hint="eastAsia"/>
        </w:rPr>
        <w:t>基于直线交点（消失点）检测的直线筛选方法</w:t>
      </w:r>
      <w:r w:rsidR="004232C2">
        <w:rPr>
          <w:rFonts w:hint="eastAsia"/>
        </w:rPr>
        <w:t>，边缘检测的方法</w:t>
      </w:r>
      <w:r w:rsidR="00DF2203">
        <w:rPr>
          <w:rFonts w:hint="eastAsia"/>
        </w:rPr>
        <w:t>。</w:t>
      </w:r>
    </w:p>
    <w:tbl>
      <w:tblPr>
        <w:tblStyle w:val="a8"/>
        <w:tblW w:w="5002" w:type="pct"/>
        <w:tblBorders>
          <w:left w:val="none" w:sz="0" w:space="0" w:color="auto"/>
          <w:right w:val="none" w:sz="0" w:space="0" w:color="auto"/>
          <w:insideV w:val="none" w:sz="0" w:space="0" w:color="auto"/>
        </w:tblBorders>
        <w:tblLook w:val="04A0" w:firstRow="1" w:lastRow="0" w:firstColumn="1" w:lastColumn="0" w:noHBand="0" w:noVBand="1"/>
      </w:tblPr>
      <w:tblGrid>
        <w:gridCol w:w="1664"/>
        <w:gridCol w:w="1663"/>
        <w:gridCol w:w="1662"/>
        <w:gridCol w:w="1662"/>
        <w:gridCol w:w="1658"/>
      </w:tblGrid>
      <w:tr w:rsidR="00D141FB" w14:paraId="30571068" w14:textId="68D0F368" w:rsidTr="00EF59BF">
        <w:tc>
          <w:tcPr>
            <w:tcW w:w="1001" w:type="pct"/>
          </w:tcPr>
          <w:p w14:paraId="7B3E4854" w14:textId="324E288A" w:rsidR="00D141FB" w:rsidRDefault="00D141FB" w:rsidP="00D141FB">
            <w:pPr>
              <w:ind w:firstLineChars="0" w:firstLine="0"/>
            </w:pPr>
            <w:r>
              <w:rPr>
                <w:rFonts w:hint="eastAsia"/>
              </w:rPr>
              <w:t>文献</w:t>
            </w:r>
          </w:p>
        </w:tc>
        <w:tc>
          <w:tcPr>
            <w:tcW w:w="1001" w:type="pct"/>
          </w:tcPr>
          <w:p w14:paraId="32ADA155" w14:textId="7E75760A" w:rsidR="00D141FB" w:rsidRDefault="00D141FB" w:rsidP="00D141FB">
            <w:pPr>
              <w:ind w:firstLineChars="0" w:firstLine="0"/>
            </w:pPr>
            <w:r>
              <w:rPr>
                <w:rFonts w:hint="eastAsia"/>
              </w:rPr>
              <w:t>方法</w:t>
            </w:r>
          </w:p>
        </w:tc>
        <w:tc>
          <w:tcPr>
            <w:tcW w:w="1000" w:type="pct"/>
          </w:tcPr>
          <w:p w14:paraId="4A130E9F" w14:textId="77777777" w:rsidR="00D141FB" w:rsidRDefault="00D141FB" w:rsidP="00D141FB">
            <w:pPr>
              <w:ind w:firstLineChars="0" w:firstLine="0"/>
            </w:pPr>
            <w:r>
              <w:rPr>
                <w:rFonts w:hint="eastAsia"/>
              </w:rPr>
              <w:t>阈值</w:t>
            </w:r>
          </w:p>
        </w:tc>
        <w:tc>
          <w:tcPr>
            <w:tcW w:w="1000" w:type="pct"/>
          </w:tcPr>
          <w:p w14:paraId="5824D44F" w14:textId="77777777" w:rsidR="00D141FB" w:rsidRDefault="00D141FB" w:rsidP="00D141FB">
            <w:pPr>
              <w:ind w:firstLineChars="0" w:firstLine="0"/>
            </w:pPr>
            <w:r>
              <w:rPr>
                <w:rFonts w:hint="eastAsia"/>
              </w:rPr>
              <w:t>优点</w:t>
            </w:r>
          </w:p>
        </w:tc>
        <w:tc>
          <w:tcPr>
            <w:tcW w:w="998" w:type="pct"/>
          </w:tcPr>
          <w:p w14:paraId="17F1BFC8" w14:textId="77777777" w:rsidR="00D141FB" w:rsidRDefault="00D141FB" w:rsidP="00D141FB">
            <w:pPr>
              <w:ind w:firstLineChars="0" w:firstLine="0"/>
            </w:pPr>
            <w:r>
              <w:rPr>
                <w:rFonts w:hint="eastAsia"/>
              </w:rPr>
              <w:t>缺点</w:t>
            </w:r>
          </w:p>
        </w:tc>
      </w:tr>
      <w:tr w:rsidR="00D141FB" w14:paraId="6D2B7C5B" w14:textId="0D6DD523" w:rsidTr="00EF59BF">
        <w:tc>
          <w:tcPr>
            <w:tcW w:w="1001" w:type="pct"/>
          </w:tcPr>
          <w:p w14:paraId="34CC815A" w14:textId="4CB4B471" w:rsidR="00D141FB" w:rsidRDefault="00D141FB" w:rsidP="00D141FB">
            <w:pPr>
              <w:ind w:firstLineChars="0" w:firstLine="0"/>
            </w:pPr>
            <w:r>
              <w:fldChar w:fldCharType="begin"/>
            </w:r>
            <w:r>
              <w:instrText xml:space="preserve"> ADDIN NE.Ref.{42E86AA3-BAB4-4F91-ABC8-274D8F9B62B2}</w:instrText>
            </w:r>
            <w:r>
              <w:fldChar w:fldCharType="separate"/>
            </w:r>
            <w:r w:rsidR="00CB6DE8">
              <w:rPr>
                <w:rFonts w:eastAsia="华文仿宋" w:cs="Times New Roman"/>
                <w:color w:val="080000"/>
                <w:kern w:val="0"/>
                <w:szCs w:val="21"/>
                <w:vertAlign w:val="superscript"/>
              </w:rPr>
              <w:t>[25]</w:t>
            </w:r>
            <w:r>
              <w:fldChar w:fldCharType="end"/>
            </w:r>
            <w:r>
              <w:t xml:space="preserve"> </w:t>
            </w:r>
            <w:r>
              <w:fldChar w:fldCharType="begin"/>
            </w:r>
            <w:r>
              <w:instrText xml:space="preserve"> ADDIN NE.Ref.{B624815C-D46F-4646-B92D-D3F8CCF413B5}</w:instrText>
            </w:r>
            <w:r>
              <w:fldChar w:fldCharType="separate"/>
            </w:r>
            <w:r w:rsidR="00CB6DE8">
              <w:rPr>
                <w:rFonts w:eastAsia="华文仿宋" w:cs="Times New Roman"/>
                <w:color w:val="080000"/>
                <w:kern w:val="0"/>
                <w:szCs w:val="21"/>
                <w:vertAlign w:val="superscript"/>
              </w:rPr>
              <w:t>[30]</w:t>
            </w:r>
            <w:r>
              <w:fldChar w:fldCharType="end"/>
            </w:r>
          </w:p>
        </w:tc>
        <w:tc>
          <w:tcPr>
            <w:tcW w:w="1001" w:type="pct"/>
          </w:tcPr>
          <w:p w14:paraId="14CA6AB7" w14:textId="1F69B188" w:rsidR="00D141FB" w:rsidRDefault="00D141FB" w:rsidP="00D141FB">
            <w:pPr>
              <w:ind w:firstLineChars="0" w:firstLine="0"/>
            </w:pPr>
            <w:r>
              <w:rPr>
                <w:rFonts w:hint="eastAsia"/>
              </w:rPr>
              <w:t>每行作物行中点</w:t>
            </w:r>
          </w:p>
          <w:p w14:paraId="346CA4BB" w14:textId="77777777" w:rsidR="00D141FB" w:rsidRDefault="00D141FB" w:rsidP="00D141FB">
            <w:pPr>
              <w:ind w:firstLineChars="0" w:firstLine="0"/>
            </w:pPr>
          </w:p>
        </w:tc>
        <w:tc>
          <w:tcPr>
            <w:tcW w:w="1000" w:type="pct"/>
          </w:tcPr>
          <w:p w14:paraId="46F860E4" w14:textId="77777777" w:rsidR="00D141FB" w:rsidRDefault="00D141FB" w:rsidP="00D141FB">
            <w:pPr>
              <w:ind w:firstLineChars="0" w:firstLine="0"/>
            </w:pPr>
            <w:r>
              <w:rPr>
                <w:rFonts w:hint="eastAsia"/>
              </w:rPr>
              <w:t>小麦、大豆、玉米</w:t>
            </w:r>
          </w:p>
          <w:p w14:paraId="41A9E531" w14:textId="77777777" w:rsidR="00D141FB" w:rsidRDefault="00D141FB" w:rsidP="00D141FB">
            <w:pPr>
              <w:ind w:firstLineChars="0" w:firstLine="0"/>
            </w:pPr>
            <w:r>
              <w:rPr>
                <w:rFonts w:hint="eastAsia"/>
              </w:rPr>
              <w:t>w/5-w/4</w:t>
            </w:r>
          </w:p>
        </w:tc>
        <w:tc>
          <w:tcPr>
            <w:tcW w:w="1000" w:type="pct"/>
          </w:tcPr>
          <w:p w14:paraId="2DCA64E4" w14:textId="77777777" w:rsidR="00D141FB" w:rsidRDefault="00D141FB" w:rsidP="00D141FB">
            <w:pPr>
              <w:ind w:firstLineChars="0" w:firstLine="0"/>
            </w:pPr>
          </w:p>
        </w:tc>
        <w:tc>
          <w:tcPr>
            <w:tcW w:w="998" w:type="pct"/>
          </w:tcPr>
          <w:p w14:paraId="488D3B5F" w14:textId="77777777" w:rsidR="00D141FB" w:rsidRDefault="00D141FB" w:rsidP="00D141FB">
            <w:pPr>
              <w:ind w:firstLineChars="0" w:firstLine="0"/>
            </w:pPr>
          </w:p>
        </w:tc>
      </w:tr>
      <w:tr w:rsidR="00D141FB" w14:paraId="351C5AE8" w14:textId="2A102D4C" w:rsidTr="00EF59BF">
        <w:tc>
          <w:tcPr>
            <w:tcW w:w="1001" w:type="pct"/>
          </w:tcPr>
          <w:p w14:paraId="0BB4FB67" w14:textId="1E837501" w:rsidR="00D141FB" w:rsidRDefault="00D141FB" w:rsidP="00D141FB">
            <w:pPr>
              <w:ind w:firstLineChars="0" w:firstLine="0"/>
            </w:pPr>
            <w:r>
              <w:fldChar w:fldCharType="begin"/>
            </w:r>
            <w:r>
              <w:instrText xml:space="preserve"> ADDIN NE.Ref.{8C3AA972-3524-42A6-BA08-CF75BD621552}</w:instrText>
            </w:r>
            <w:r>
              <w:fldChar w:fldCharType="separate"/>
            </w:r>
            <w:r w:rsidR="00CB6DE8">
              <w:rPr>
                <w:rFonts w:eastAsia="华文仿宋" w:cs="Times New Roman"/>
                <w:color w:val="080000"/>
                <w:kern w:val="0"/>
                <w:szCs w:val="21"/>
                <w:vertAlign w:val="superscript"/>
              </w:rPr>
              <w:t>[26]</w:t>
            </w:r>
            <w:r>
              <w:fldChar w:fldCharType="end"/>
            </w:r>
          </w:p>
        </w:tc>
        <w:tc>
          <w:tcPr>
            <w:tcW w:w="1001" w:type="pct"/>
          </w:tcPr>
          <w:p w14:paraId="0DA34DC5" w14:textId="248B3675" w:rsidR="00D141FB" w:rsidRDefault="00D141FB" w:rsidP="00D141FB">
            <w:pPr>
              <w:ind w:firstLineChars="0" w:firstLine="0"/>
            </w:pPr>
            <w:r>
              <w:rPr>
                <w:rFonts w:hint="eastAsia"/>
              </w:rPr>
              <w:t>垂直投影法</w:t>
            </w:r>
          </w:p>
        </w:tc>
        <w:tc>
          <w:tcPr>
            <w:tcW w:w="1000" w:type="pct"/>
          </w:tcPr>
          <w:p w14:paraId="4CEB42AD" w14:textId="77777777" w:rsidR="00D141FB" w:rsidRDefault="00D141FB" w:rsidP="00D141FB">
            <w:pPr>
              <w:ind w:firstLineChars="0" w:firstLine="0"/>
            </w:pPr>
            <w:r>
              <w:rPr>
                <w:rFonts w:hint="eastAsia"/>
              </w:rPr>
              <w:t>上升</w:t>
            </w:r>
            <w:proofErr w:type="gramStart"/>
            <w:r>
              <w:rPr>
                <w:rFonts w:hint="eastAsia"/>
              </w:rPr>
              <w:t>点下降点</w:t>
            </w:r>
            <w:proofErr w:type="gramEnd"/>
            <w:r>
              <w:rPr>
                <w:rFonts w:hint="eastAsia"/>
              </w:rPr>
              <w:t>之间距离，阈值</w:t>
            </w:r>
          </w:p>
        </w:tc>
        <w:tc>
          <w:tcPr>
            <w:tcW w:w="1000" w:type="pct"/>
          </w:tcPr>
          <w:p w14:paraId="7869C4F4" w14:textId="77777777" w:rsidR="00D141FB" w:rsidRDefault="00D141FB" w:rsidP="00D141FB">
            <w:pPr>
              <w:ind w:firstLineChars="0" w:firstLine="0"/>
            </w:pPr>
            <w:r>
              <w:rPr>
                <w:rFonts w:hint="eastAsia"/>
              </w:rPr>
              <w:t>只涉及求和运算，速度较快</w:t>
            </w:r>
          </w:p>
        </w:tc>
        <w:tc>
          <w:tcPr>
            <w:tcW w:w="998" w:type="pct"/>
          </w:tcPr>
          <w:p w14:paraId="0CB5CA3E" w14:textId="77777777" w:rsidR="00D141FB" w:rsidRDefault="00D141FB" w:rsidP="00D141FB">
            <w:pPr>
              <w:ind w:firstLineChars="0" w:firstLine="0"/>
            </w:pPr>
            <w:proofErr w:type="gramStart"/>
            <w:r>
              <w:rPr>
                <w:rFonts w:hint="eastAsia"/>
              </w:rPr>
              <w:t>存在漏行或</w:t>
            </w:r>
            <w:proofErr w:type="gramEnd"/>
            <w:r>
              <w:rPr>
                <w:rFonts w:hint="eastAsia"/>
              </w:rPr>
              <w:t>直线角度较大时难以实现</w:t>
            </w:r>
          </w:p>
        </w:tc>
      </w:tr>
      <w:tr w:rsidR="00D141FB" w14:paraId="7A11A412" w14:textId="15935AB6" w:rsidTr="00EF59BF">
        <w:tc>
          <w:tcPr>
            <w:tcW w:w="1001" w:type="pct"/>
          </w:tcPr>
          <w:p w14:paraId="33B37D2F" w14:textId="431200FB" w:rsidR="00D141FB" w:rsidRDefault="00D141FB" w:rsidP="00D141FB">
            <w:pPr>
              <w:ind w:firstLineChars="0" w:firstLine="0"/>
            </w:pPr>
            <w:r>
              <w:fldChar w:fldCharType="begin"/>
            </w:r>
            <w:r>
              <w:instrText xml:space="preserve"> ADDIN NE.Ref.{E0CDEC70-ED31-40D8-B3EC-8A244D100B35}</w:instrText>
            </w:r>
            <w:r>
              <w:fldChar w:fldCharType="separate"/>
            </w:r>
            <w:r w:rsidR="00CB6DE8">
              <w:rPr>
                <w:rFonts w:eastAsia="华文仿宋" w:cs="Times New Roman"/>
                <w:color w:val="080000"/>
                <w:kern w:val="0"/>
                <w:szCs w:val="21"/>
                <w:vertAlign w:val="superscript"/>
              </w:rPr>
              <w:t>[27]</w:t>
            </w:r>
            <w:r>
              <w:fldChar w:fldCharType="end"/>
            </w:r>
            <w:r>
              <w:t xml:space="preserve"> </w:t>
            </w:r>
            <w:r>
              <w:fldChar w:fldCharType="begin"/>
            </w:r>
            <w:r>
              <w:instrText xml:space="preserve"> ADDIN NE.Ref.{1531B32F-AA15-49EE-AE91-ED7C4C8BF838}</w:instrText>
            </w:r>
            <w:r>
              <w:fldChar w:fldCharType="separate"/>
            </w:r>
            <w:r w:rsidR="00CB6DE8">
              <w:rPr>
                <w:rFonts w:eastAsia="华文仿宋" w:cs="Times New Roman"/>
                <w:color w:val="080000"/>
                <w:kern w:val="0"/>
                <w:szCs w:val="21"/>
                <w:vertAlign w:val="superscript"/>
              </w:rPr>
              <w:t>[28]</w:t>
            </w:r>
            <w:r>
              <w:fldChar w:fldCharType="end"/>
            </w:r>
          </w:p>
        </w:tc>
        <w:tc>
          <w:tcPr>
            <w:tcW w:w="1001" w:type="pct"/>
          </w:tcPr>
          <w:p w14:paraId="53A26B5E" w14:textId="391D4A2D" w:rsidR="00D141FB" w:rsidRDefault="00D141FB" w:rsidP="00D141FB">
            <w:pPr>
              <w:ind w:firstLineChars="0" w:firstLine="0"/>
            </w:pPr>
            <w:r>
              <w:rPr>
                <w:rFonts w:hint="eastAsia"/>
              </w:rPr>
              <w:t>多窗口、移动窗口法</w:t>
            </w:r>
          </w:p>
        </w:tc>
        <w:tc>
          <w:tcPr>
            <w:tcW w:w="1000" w:type="pct"/>
          </w:tcPr>
          <w:p w14:paraId="18FDE2C5" w14:textId="77777777" w:rsidR="00D141FB" w:rsidRDefault="00D141FB" w:rsidP="00D141FB">
            <w:pPr>
              <w:ind w:firstLineChars="0" w:firstLine="0"/>
            </w:pPr>
          </w:p>
        </w:tc>
        <w:tc>
          <w:tcPr>
            <w:tcW w:w="1000" w:type="pct"/>
          </w:tcPr>
          <w:p w14:paraId="5EF16F70" w14:textId="21848D84" w:rsidR="00D141FB" w:rsidRPr="005F779C" w:rsidRDefault="00D141FB" w:rsidP="00D141FB">
            <w:pPr>
              <w:ind w:firstLineChars="0" w:firstLine="0"/>
            </w:pPr>
            <w:r>
              <w:rPr>
                <w:rFonts w:hint="eastAsia"/>
              </w:rPr>
              <w:t>根据作物的生长时期可以调节移动窗口的步长，效率更高，适用于多行作物的作物行线提取。</w:t>
            </w:r>
          </w:p>
        </w:tc>
        <w:tc>
          <w:tcPr>
            <w:tcW w:w="998" w:type="pct"/>
          </w:tcPr>
          <w:p w14:paraId="6F4D0DA7" w14:textId="16207094" w:rsidR="00D141FB" w:rsidRDefault="00D141FB" w:rsidP="00D141FB">
            <w:pPr>
              <w:ind w:firstLineChars="0" w:firstLine="0"/>
            </w:pPr>
            <w:r>
              <w:rPr>
                <w:rFonts w:hint="eastAsia"/>
              </w:rPr>
              <w:t>适用于多行植物，</w:t>
            </w:r>
            <w:r>
              <w:rPr>
                <w:rFonts w:hint="eastAsia"/>
              </w:rPr>
              <w:t>R</w:t>
            </w:r>
            <w:r>
              <w:t>OI</w:t>
            </w:r>
            <w:r>
              <w:rPr>
                <w:rFonts w:hint="eastAsia"/>
              </w:rPr>
              <w:t>大小需要选择</w:t>
            </w:r>
          </w:p>
        </w:tc>
      </w:tr>
      <w:tr w:rsidR="00D141FB" w14:paraId="29E38B4D" w14:textId="4B940BEB" w:rsidTr="00EF59BF">
        <w:tc>
          <w:tcPr>
            <w:tcW w:w="1001" w:type="pct"/>
          </w:tcPr>
          <w:p w14:paraId="43C57830" w14:textId="58254A53" w:rsidR="00D141FB" w:rsidRDefault="00D141FB" w:rsidP="00D141FB">
            <w:pPr>
              <w:ind w:firstLineChars="0" w:firstLine="0"/>
            </w:pPr>
            <w:r>
              <w:fldChar w:fldCharType="begin"/>
            </w:r>
            <w:r>
              <w:instrText xml:space="preserve"> ADDIN NE.Ref.{EBEFBF22-A417-4FF4-8A80-17977CF37EE8}</w:instrText>
            </w:r>
            <w:r>
              <w:fldChar w:fldCharType="separate"/>
            </w:r>
            <w:r w:rsidR="00CB6DE8">
              <w:rPr>
                <w:rFonts w:eastAsia="华文仿宋" w:cs="Times New Roman"/>
                <w:color w:val="080000"/>
                <w:kern w:val="0"/>
                <w:szCs w:val="21"/>
                <w:vertAlign w:val="superscript"/>
              </w:rPr>
              <w:t>[23]</w:t>
            </w:r>
            <w:r>
              <w:fldChar w:fldCharType="end"/>
            </w:r>
          </w:p>
        </w:tc>
        <w:tc>
          <w:tcPr>
            <w:tcW w:w="1001" w:type="pct"/>
          </w:tcPr>
          <w:p w14:paraId="6613ED82" w14:textId="07D64FF1" w:rsidR="00D141FB" w:rsidRDefault="00D141FB" w:rsidP="00D141FB">
            <w:pPr>
              <w:ind w:firstLineChars="0" w:firstLine="0"/>
            </w:pPr>
            <w:r>
              <w:rPr>
                <w:rFonts w:hint="eastAsia"/>
              </w:rPr>
              <w:t>聚类算法</w:t>
            </w:r>
          </w:p>
        </w:tc>
        <w:tc>
          <w:tcPr>
            <w:tcW w:w="1000" w:type="pct"/>
          </w:tcPr>
          <w:p w14:paraId="258B8632" w14:textId="43CE7CB6" w:rsidR="00D141FB" w:rsidRDefault="00D141FB" w:rsidP="00D141FB">
            <w:pPr>
              <w:ind w:firstLineChars="0" w:firstLine="0"/>
            </w:pPr>
            <w:r>
              <w:rPr>
                <w:rFonts w:hint="eastAsia"/>
              </w:rPr>
              <w:t>根据聚类的思想将上述特征点分成不同作物行线所属类</w:t>
            </w:r>
          </w:p>
        </w:tc>
        <w:tc>
          <w:tcPr>
            <w:tcW w:w="1000" w:type="pct"/>
          </w:tcPr>
          <w:p w14:paraId="74A7EA34" w14:textId="3C1AAAE5" w:rsidR="00D141FB" w:rsidRDefault="00D141FB" w:rsidP="00D141FB">
            <w:pPr>
              <w:ind w:firstLineChars="0" w:firstLine="0"/>
            </w:pPr>
            <w:r>
              <w:rPr>
                <w:rFonts w:hint="eastAsia"/>
              </w:rPr>
              <w:t>对作物</w:t>
            </w:r>
            <w:proofErr w:type="gramStart"/>
            <w:r>
              <w:rPr>
                <w:rFonts w:hint="eastAsia"/>
              </w:rPr>
              <w:t>行明显</w:t>
            </w:r>
            <w:proofErr w:type="gramEnd"/>
            <w:r>
              <w:rPr>
                <w:rFonts w:hint="eastAsia"/>
              </w:rPr>
              <w:t>的图像能更快地进行直线拟合</w:t>
            </w:r>
          </w:p>
        </w:tc>
        <w:tc>
          <w:tcPr>
            <w:tcW w:w="998" w:type="pct"/>
          </w:tcPr>
          <w:p w14:paraId="68D0B603" w14:textId="4D8E5A87" w:rsidR="00D141FB" w:rsidRDefault="00D141FB" w:rsidP="00D141FB">
            <w:pPr>
              <w:ind w:firstLineChars="0" w:firstLine="0"/>
            </w:pPr>
            <w:r>
              <w:rPr>
                <w:rFonts w:hint="eastAsia"/>
              </w:rPr>
              <w:t>易</w:t>
            </w:r>
            <w:proofErr w:type="gramStart"/>
            <w:r>
              <w:rPr>
                <w:rFonts w:hint="eastAsia"/>
              </w:rPr>
              <w:t>受缺行</w:t>
            </w:r>
            <w:proofErr w:type="gramEnd"/>
            <w:r>
              <w:rPr>
                <w:rFonts w:hint="eastAsia"/>
              </w:rPr>
              <w:t>、杂草等噪声影响</w:t>
            </w:r>
          </w:p>
        </w:tc>
      </w:tr>
      <w:tr w:rsidR="00D141FB" w14:paraId="20EBDA6B" w14:textId="7918DA82" w:rsidTr="00EF59BF">
        <w:tc>
          <w:tcPr>
            <w:tcW w:w="1001" w:type="pct"/>
          </w:tcPr>
          <w:p w14:paraId="732606A4" w14:textId="7D7B883B" w:rsidR="00D141FB" w:rsidRDefault="00D141FB" w:rsidP="00D141FB">
            <w:pPr>
              <w:ind w:firstLineChars="0" w:firstLine="0"/>
            </w:pPr>
            <w:r>
              <w:fldChar w:fldCharType="begin"/>
            </w:r>
            <w:r>
              <w:instrText xml:space="preserve"> ADDIN NE.Ref.{853B7412-B8B7-4966-9B22-3C3503BE7BA7}</w:instrText>
            </w:r>
            <w:r>
              <w:fldChar w:fldCharType="separate"/>
            </w:r>
            <w:r w:rsidR="00CB6DE8">
              <w:rPr>
                <w:rFonts w:eastAsia="华文仿宋" w:cs="Times New Roman"/>
                <w:color w:val="080000"/>
                <w:kern w:val="0"/>
                <w:szCs w:val="21"/>
                <w:vertAlign w:val="superscript"/>
              </w:rPr>
              <w:t>[29]</w:t>
            </w:r>
            <w:r>
              <w:fldChar w:fldCharType="end"/>
            </w:r>
            <w:r>
              <w:t xml:space="preserve"> </w:t>
            </w:r>
            <w:r>
              <w:fldChar w:fldCharType="begin"/>
            </w:r>
            <w:r>
              <w:instrText xml:space="preserve"> ADDIN NE.Ref.{9C3239E3-7CAE-4310-831A-A508014B64F1}</w:instrText>
            </w:r>
            <w:r>
              <w:fldChar w:fldCharType="separate"/>
            </w:r>
            <w:r w:rsidR="00CB6DE8">
              <w:rPr>
                <w:rFonts w:eastAsia="华文仿宋" w:cs="Times New Roman"/>
                <w:color w:val="080000"/>
                <w:kern w:val="0"/>
                <w:szCs w:val="21"/>
                <w:vertAlign w:val="superscript"/>
              </w:rPr>
              <w:t>[31]</w:t>
            </w:r>
            <w:r>
              <w:fldChar w:fldCharType="end"/>
            </w:r>
          </w:p>
        </w:tc>
        <w:tc>
          <w:tcPr>
            <w:tcW w:w="1001" w:type="pct"/>
          </w:tcPr>
          <w:p w14:paraId="56A8A121" w14:textId="09A0A6A7" w:rsidR="00D141FB" w:rsidRDefault="00D141FB" w:rsidP="00D141FB">
            <w:pPr>
              <w:ind w:firstLineChars="0" w:firstLine="0"/>
            </w:pPr>
            <w:r>
              <w:rPr>
                <w:rFonts w:hint="eastAsia"/>
              </w:rPr>
              <w:t>基于直线交点（消失点）检测的直线筛选方法，边缘检测的方法</w:t>
            </w:r>
          </w:p>
        </w:tc>
        <w:tc>
          <w:tcPr>
            <w:tcW w:w="1000" w:type="pct"/>
          </w:tcPr>
          <w:p w14:paraId="1E3A55A4" w14:textId="77777777" w:rsidR="00D141FB" w:rsidRDefault="00D141FB" w:rsidP="00D141FB">
            <w:pPr>
              <w:ind w:firstLineChars="0" w:firstLine="0"/>
            </w:pPr>
          </w:p>
        </w:tc>
        <w:tc>
          <w:tcPr>
            <w:tcW w:w="1000" w:type="pct"/>
          </w:tcPr>
          <w:p w14:paraId="3EF44893" w14:textId="69481107" w:rsidR="00D141FB" w:rsidRDefault="00D141FB" w:rsidP="00D141FB">
            <w:pPr>
              <w:ind w:firstLineChars="0" w:firstLine="0"/>
            </w:pPr>
            <w:r>
              <w:rPr>
                <w:rFonts w:hint="eastAsia"/>
              </w:rPr>
              <w:t>可对错误直线进行删除</w:t>
            </w:r>
          </w:p>
        </w:tc>
        <w:tc>
          <w:tcPr>
            <w:tcW w:w="998" w:type="pct"/>
          </w:tcPr>
          <w:p w14:paraId="3C90FAA2" w14:textId="51A6E174" w:rsidR="00D141FB" w:rsidRDefault="00D141FB" w:rsidP="00D141FB">
            <w:pPr>
              <w:ind w:firstLineChars="0" w:firstLine="0"/>
            </w:pPr>
            <w:r>
              <w:rPr>
                <w:rFonts w:hint="eastAsia"/>
              </w:rPr>
              <w:t>适用于角度倾斜较小且有多行作物</w:t>
            </w:r>
          </w:p>
        </w:tc>
      </w:tr>
    </w:tbl>
    <w:p w14:paraId="5BCDDA3F" w14:textId="224611D2" w:rsidR="00286187" w:rsidRPr="001A14EE" w:rsidRDefault="006E7869" w:rsidP="006E7869">
      <w:pPr>
        <w:ind w:firstLine="420"/>
      </w:pPr>
      <w:r>
        <w:rPr>
          <w:rFonts w:hint="eastAsia"/>
        </w:rPr>
        <w:t>总结来说</w:t>
      </w:r>
      <w:r w:rsidR="009F4463">
        <w:rPr>
          <w:rFonts w:hint="eastAsia"/>
        </w:rPr>
        <w:t>垂直投影法及其变形是最为常用且稳健性较好的算法，</w:t>
      </w:r>
      <w:r w:rsidR="00BA2245">
        <w:rPr>
          <w:rFonts w:hint="eastAsia"/>
        </w:rPr>
        <w:t>该算法较为简单且速度较快，对于</w:t>
      </w:r>
      <w:proofErr w:type="gramStart"/>
      <w:r w:rsidR="00BA2245">
        <w:rPr>
          <w:rFonts w:hint="eastAsia"/>
        </w:rPr>
        <w:t>存在漏行和</w:t>
      </w:r>
      <w:proofErr w:type="gramEnd"/>
      <w:r w:rsidR="00BA2245">
        <w:rPr>
          <w:rFonts w:hint="eastAsia"/>
        </w:rPr>
        <w:t>直线角度过大的问题可用选取合适</w:t>
      </w:r>
      <w:r w:rsidR="00BA2245">
        <w:t>ROI</w:t>
      </w:r>
      <w:r w:rsidR="00BA2245">
        <w:rPr>
          <w:rFonts w:hint="eastAsia"/>
        </w:rPr>
        <w:t>和旋转图像的方式</w:t>
      </w:r>
      <w:r w:rsidR="00E241DE">
        <w:rPr>
          <w:rFonts w:hint="eastAsia"/>
        </w:rPr>
        <w:t>进行</w:t>
      </w:r>
      <w:r w:rsidR="000E4D7F">
        <w:rPr>
          <w:rFonts w:hint="eastAsia"/>
        </w:rPr>
        <w:t>弥补</w:t>
      </w:r>
      <w:r w:rsidR="00E241DE">
        <w:rPr>
          <w:rFonts w:hint="eastAsia"/>
        </w:rPr>
        <w:t>。</w:t>
      </w:r>
    </w:p>
    <w:p w14:paraId="45EC50C4" w14:textId="0DE64BE4" w:rsidR="00E675C4" w:rsidRDefault="00B46B3B" w:rsidP="004F392E">
      <w:pPr>
        <w:pStyle w:val="3"/>
      </w:pPr>
      <w:r>
        <w:rPr>
          <w:rFonts w:hint="eastAsia"/>
        </w:rPr>
        <w:t>1</w:t>
      </w:r>
      <w:r w:rsidR="000E61A5">
        <w:rPr>
          <w:rFonts w:hint="eastAsia"/>
        </w:rPr>
        <w:t>.4</w:t>
      </w:r>
      <w:r w:rsidR="000E61A5">
        <w:t xml:space="preserve"> </w:t>
      </w:r>
      <w:r w:rsidR="000E61A5">
        <w:rPr>
          <w:rFonts w:hint="eastAsia"/>
        </w:rPr>
        <w:t>直线拟合</w:t>
      </w:r>
    </w:p>
    <w:p w14:paraId="305F0F9B" w14:textId="77777777" w:rsidR="000E61A5" w:rsidRDefault="000E61A5" w:rsidP="006939AA">
      <w:pPr>
        <w:ind w:firstLine="420"/>
      </w:pPr>
      <w:r>
        <w:rPr>
          <w:rFonts w:hint="eastAsia"/>
        </w:rPr>
        <w:t>Hough</w:t>
      </w:r>
      <w:r>
        <w:rPr>
          <w:rFonts w:hint="eastAsia"/>
        </w:rPr>
        <w:t>变换及其变形，最小二乘法，粒子群算法，遗传算法，随机方法，梯度算子，</w:t>
      </w:r>
      <w:r>
        <w:rPr>
          <w:rFonts w:hint="eastAsia"/>
        </w:rPr>
        <w:t>fisher</w:t>
      </w:r>
      <w:r>
        <w:t xml:space="preserve"> </w:t>
      </w:r>
      <w:r>
        <w:rPr>
          <w:rFonts w:hint="eastAsia"/>
        </w:rPr>
        <w:lastRenderedPageBreak/>
        <w:t>线性判别，基于</w:t>
      </w:r>
      <w:r>
        <w:rPr>
          <w:rFonts w:hint="eastAsia"/>
        </w:rPr>
        <w:t>R</w:t>
      </w:r>
      <w:r>
        <w:t>ANSAC</w:t>
      </w:r>
      <w:r>
        <w:rPr>
          <w:rFonts w:hint="eastAsia"/>
        </w:rPr>
        <w:t>的</w:t>
      </w:r>
      <w:r>
        <w:rPr>
          <w:rFonts w:hint="eastAsia"/>
        </w:rPr>
        <w:t>P</w:t>
      </w:r>
      <w:r>
        <w:t>CA.</w:t>
      </w:r>
    </w:p>
    <w:p w14:paraId="49E684F9" w14:textId="4663CB2C" w:rsidR="000E61A5" w:rsidRDefault="000E61A5" w:rsidP="00BC7419">
      <w:pPr>
        <w:pStyle w:val="4"/>
      </w:pPr>
      <w:r>
        <w:rPr>
          <w:rFonts w:hint="eastAsia"/>
        </w:rPr>
        <w:t>1.</w:t>
      </w:r>
      <w:r w:rsidR="00BC7419">
        <w:rPr>
          <w:rFonts w:hint="eastAsia"/>
        </w:rPr>
        <w:t>4.1</w:t>
      </w:r>
      <w:r>
        <w:t xml:space="preserve"> </w:t>
      </w:r>
      <w:r>
        <w:rPr>
          <w:rFonts w:hint="eastAsia"/>
        </w:rPr>
        <w:t>H</w:t>
      </w:r>
      <w:r>
        <w:t>ough</w:t>
      </w:r>
      <w:r>
        <w:rPr>
          <w:rFonts w:hint="eastAsia"/>
        </w:rPr>
        <w:t>变换法</w:t>
      </w:r>
    </w:p>
    <w:p w14:paraId="1CC556C3" w14:textId="5FD94BBB" w:rsidR="00AB0751" w:rsidRDefault="000E61A5" w:rsidP="006F79DD">
      <w:pPr>
        <w:ind w:firstLine="420"/>
      </w:pPr>
      <w:r>
        <w:rPr>
          <w:rFonts w:hint="eastAsia"/>
        </w:rPr>
        <w:t>1</w:t>
      </w:r>
      <w:r>
        <w:t>962</w:t>
      </w:r>
      <w:r>
        <w:rPr>
          <w:rFonts w:hint="eastAsia"/>
        </w:rPr>
        <w:t>年</w:t>
      </w:r>
      <w:r>
        <w:rPr>
          <w:rFonts w:hint="eastAsia"/>
        </w:rPr>
        <w:t>P</w:t>
      </w:r>
      <w:r>
        <w:t>aul. Hough</w:t>
      </w:r>
      <w:r>
        <w:rPr>
          <w:rFonts w:hint="eastAsia"/>
        </w:rPr>
        <w:t>提出检测图像直线的</w:t>
      </w:r>
      <w:r>
        <w:rPr>
          <w:rFonts w:hint="eastAsia"/>
        </w:rPr>
        <w:t>Hough</w:t>
      </w:r>
      <w:r>
        <w:rPr>
          <w:rFonts w:hint="eastAsia"/>
        </w:rPr>
        <w:t>变换法，后人在此基础上进行改进</w:t>
      </w:r>
      <w:r w:rsidR="00B945EA">
        <w:rPr>
          <w:rFonts w:hint="eastAsia"/>
        </w:rPr>
        <w:t>，</w:t>
      </w:r>
      <w:r w:rsidR="009431FA">
        <w:rPr>
          <w:rFonts w:hint="eastAsia"/>
        </w:rPr>
        <w:t>如</w:t>
      </w:r>
      <w:r>
        <w:rPr>
          <w:rFonts w:hint="eastAsia"/>
        </w:rPr>
        <w:t>应用基于已知点的</w:t>
      </w:r>
      <w:r>
        <w:rPr>
          <w:rFonts w:hint="eastAsia"/>
        </w:rPr>
        <w:t>Hough</w:t>
      </w:r>
      <w:r>
        <w:rPr>
          <w:rFonts w:hint="eastAsia"/>
        </w:rPr>
        <w:t>变换</w:t>
      </w:r>
      <w:r w:rsidR="001F5FEB">
        <w:fldChar w:fldCharType="begin"/>
      </w:r>
      <w:r w:rsidR="001F5FEB">
        <w:instrText xml:space="preserve"> ADDIN NE.Ref.{304E85F6-63C0-4383-A595-71C50B00136D}</w:instrText>
      </w:r>
      <w:r w:rsidR="001F5FEB">
        <w:fldChar w:fldCharType="separate"/>
      </w:r>
      <w:r w:rsidR="00CB6DE8">
        <w:rPr>
          <w:rFonts w:eastAsia="华文仿宋" w:cs="Times New Roman"/>
          <w:color w:val="080000"/>
          <w:kern w:val="0"/>
          <w:szCs w:val="21"/>
          <w:vertAlign w:val="superscript"/>
        </w:rPr>
        <w:t>[32, 33]</w:t>
      </w:r>
      <w:r w:rsidR="001F5FEB">
        <w:fldChar w:fldCharType="end"/>
      </w:r>
      <w:r w:rsidR="00C71E11">
        <w:rPr>
          <w:rFonts w:hint="eastAsia"/>
        </w:rPr>
        <w:t>，</w:t>
      </w:r>
      <w:r>
        <w:rPr>
          <w:rFonts w:hint="eastAsia"/>
        </w:rPr>
        <w:t>随机</w:t>
      </w:r>
      <w:r>
        <w:rPr>
          <w:rFonts w:hint="eastAsia"/>
        </w:rPr>
        <w:t>Hough</w:t>
      </w:r>
      <w:r>
        <w:rPr>
          <w:rFonts w:hint="eastAsia"/>
        </w:rPr>
        <w:t>变换</w:t>
      </w:r>
      <w:r w:rsidR="00C71E11">
        <w:rPr>
          <w:rFonts w:hint="eastAsia"/>
        </w:rPr>
        <w:t>，</w:t>
      </w:r>
      <w:r w:rsidR="000C02BE">
        <w:fldChar w:fldCharType="begin"/>
      </w:r>
      <w:r w:rsidR="00CA4E01">
        <w:instrText xml:space="preserve"> ADDIN NE.Ref.{05F4B180-EE53-47BC-BC2B-C5AC57C0C21D}</w:instrText>
      </w:r>
      <w:r w:rsidR="000C02BE">
        <w:fldChar w:fldCharType="separate"/>
      </w:r>
      <w:r w:rsidR="00CB6DE8">
        <w:rPr>
          <w:rFonts w:eastAsia="华文仿宋" w:cs="Times New Roman"/>
          <w:color w:val="080000"/>
          <w:kern w:val="0"/>
          <w:szCs w:val="21"/>
          <w:vertAlign w:val="superscript"/>
        </w:rPr>
        <w:t>[34]</w:t>
      </w:r>
      <w:r w:rsidR="000C02BE">
        <w:fldChar w:fldCharType="end"/>
      </w:r>
      <w:r>
        <w:rPr>
          <w:rFonts w:hint="eastAsia"/>
        </w:rPr>
        <w:t>基于梯度的随机</w:t>
      </w:r>
      <w:r>
        <w:rPr>
          <w:rFonts w:hint="eastAsia"/>
        </w:rPr>
        <w:t>Hough</w:t>
      </w:r>
      <w:r>
        <w:rPr>
          <w:rFonts w:hint="eastAsia"/>
        </w:rPr>
        <w:t>变换</w:t>
      </w:r>
      <w:r w:rsidR="00C71E11">
        <w:rPr>
          <w:rFonts w:hint="eastAsia"/>
        </w:rPr>
        <w:t>，</w:t>
      </w:r>
      <w:r w:rsidR="009D1A8A">
        <w:rPr>
          <w:rFonts w:hint="eastAsia"/>
        </w:rPr>
        <w:t>基于梯度的</w:t>
      </w:r>
      <w:r w:rsidR="009D1A8A">
        <w:rPr>
          <w:rFonts w:hint="eastAsia"/>
        </w:rPr>
        <w:t>RHT</w:t>
      </w:r>
      <w:r w:rsidR="009D1A8A">
        <w:rPr>
          <w:rFonts w:hint="eastAsia"/>
        </w:rPr>
        <w:t>改变映射方法而减少计算量．有效地提高计算速度。</w:t>
      </w:r>
      <w:r w:rsidR="009D1A8A">
        <w:t>H</w:t>
      </w:r>
      <w:r w:rsidR="009D1A8A">
        <w:rPr>
          <w:rFonts w:hint="eastAsia"/>
        </w:rPr>
        <w:t>ough</w:t>
      </w:r>
      <w:r w:rsidR="009D1A8A">
        <w:rPr>
          <w:rFonts w:hint="eastAsia"/>
        </w:rPr>
        <w:t>变换是一到多的分散映射．而随机</w:t>
      </w:r>
      <w:r w:rsidR="009D1A8A">
        <w:rPr>
          <w:rFonts w:hint="eastAsia"/>
        </w:rPr>
        <w:t>Hough</w:t>
      </w:r>
      <w:r w:rsidR="009D1A8A">
        <w:rPr>
          <w:rFonts w:hint="eastAsia"/>
        </w:rPr>
        <w:t>变换为多到</w:t>
      </w:r>
      <w:proofErr w:type="gramStart"/>
      <w:r w:rsidR="009D1A8A">
        <w:rPr>
          <w:rFonts w:hint="eastAsia"/>
        </w:rPr>
        <w:t>一</w:t>
      </w:r>
      <w:proofErr w:type="gramEnd"/>
      <w:r w:rsidR="009D1A8A">
        <w:rPr>
          <w:rFonts w:hint="eastAsia"/>
        </w:rPr>
        <w:t>的合并映射。这种合并映射有效地减少了计算量，提高了计算速度。但是，由于随机</w:t>
      </w:r>
      <w:r w:rsidR="009D1A8A">
        <w:rPr>
          <w:rFonts w:hint="eastAsia"/>
        </w:rPr>
        <w:t>Hough</w:t>
      </w:r>
      <w:r w:rsidR="009D1A8A">
        <w:rPr>
          <w:rFonts w:hint="eastAsia"/>
        </w:rPr>
        <w:t>变换为随机采样，会引人大量的无效映射．为了减少这种无效映射</w:t>
      </w:r>
      <w:r w:rsidR="00C72161">
        <w:rPr>
          <w:rFonts w:hint="eastAsia"/>
        </w:rPr>
        <w:t>，</w:t>
      </w:r>
      <w:r w:rsidR="009D1A8A">
        <w:rPr>
          <w:rFonts w:hint="eastAsia"/>
        </w:rPr>
        <w:t>通过引入直线的梯度信息加以克服。</w:t>
      </w:r>
      <w:r w:rsidR="00834925">
        <w:rPr>
          <w:rFonts w:hint="eastAsia"/>
        </w:rPr>
        <w:t>庄晓霖</w:t>
      </w:r>
      <w:r w:rsidR="00834925">
        <w:fldChar w:fldCharType="begin"/>
      </w:r>
      <w:r w:rsidR="00834925">
        <w:instrText xml:space="preserve"> ADDIN NE.Ref.{66D96193-DA94-4D20-BDF9-CF67672E9FF3}</w:instrText>
      </w:r>
      <w:r w:rsidR="00834925">
        <w:fldChar w:fldCharType="separate"/>
      </w:r>
      <w:r w:rsidR="00CB6DE8">
        <w:rPr>
          <w:rFonts w:eastAsia="华文仿宋" w:cs="Times New Roman"/>
          <w:color w:val="080000"/>
          <w:kern w:val="0"/>
          <w:szCs w:val="21"/>
          <w:vertAlign w:val="superscript"/>
        </w:rPr>
        <w:t>[35]</w:t>
      </w:r>
      <w:r w:rsidR="00834925">
        <w:fldChar w:fldCharType="end"/>
      </w:r>
      <w:r w:rsidR="00834925">
        <w:rPr>
          <w:rFonts w:hint="eastAsia"/>
        </w:rPr>
        <w:t>使用了</w:t>
      </w:r>
      <w:proofErr w:type="gramStart"/>
      <w:r w:rsidR="00834925">
        <w:rPr>
          <w:rFonts w:hint="eastAsia"/>
        </w:rPr>
        <w:t>双区域</w:t>
      </w:r>
      <w:proofErr w:type="gramEnd"/>
      <w:r w:rsidR="00834925">
        <w:rPr>
          <w:rFonts w:hint="eastAsia"/>
        </w:rPr>
        <w:t>的</w:t>
      </w:r>
      <w:r w:rsidR="00834925">
        <w:rPr>
          <w:rFonts w:hint="eastAsia"/>
        </w:rPr>
        <w:t>Hough</w:t>
      </w:r>
      <w:r w:rsidR="00834925">
        <w:rPr>
          <w:rFonts w:hint="eastAsia"/>
        </w:rPr>
        <w:t>变换，将图像分为上下两个半区分别使用</w:t>
      </w:r>
      <w:r w:rsidR="00834925">
        <w:rPr>
          <w:rFonts w:hint="eastAsia"/>
        </w:rPr>
        <w:t>Hough</w:t>
      </w:r>
      <w:r w:rsidR="00834925">
        <w:rPr>
          <w:rFonts w:hint="eastAsia"/>
        </w:rPr>
        <w:t>变换，利用两条直线获取更准确的</w:t>
      </w:r>
      <w:r w:rsidR="00FA045A">
        <w:rPr>
          <w:rFonts w:hint="eastAsia"/>
        </w:rPr>
        <w:t>直线</w:t>
      </w:r>
      <w:r w:rsidR="00834925">
        <w:rPr>
          <w:rFonts w:hint="eastAsia"/>
        </w:rPr>
        <w:t>参数，王晓杰</w:t>
      </w:r>
      <w:r w:rsidR="00834925">
        <w:fldChar w:fldCharType="begin"/>
      </w:r>
      <w:r w:rsidR="00834925">
        <w:instrText xml:space="preserve"> ADDIN NE.Ref.{013AEE80-A900-4C57-8E80-2EF442331543}</w:instrText>
      </w:r>
      <w:r w:rsidR="00834925">
        <w:fldChar w:fldCharType="separate"/>
      </w:r>
      <w:r w:rsidR="00CB6DE8">
        <w:rPr>
          <w:rFonts w:eastAsia="华文仿宋" w:cs="Times New Roman"/>
          <w:color w:val="080000"/>
          <w:kern w:val="0"/>
          <w:szCs w:val="21"/>
          <w:vertAlign w:val="superscript"/>
        </w:rPr>
        <w:t>[28]</w:t>
      </w:r>
      <w:r w:rsidR="00834925">
        <w:fldChar w:fldCharType="end"/>
      </w:r>
      <w:r w:rsidR="00834925">
        <w:rPr>
          <w:rFonts w:hint="eastAsia"/>
        </w:rPr>
        <w:t>使用基于移动窗口的</w:t>
      </w:r>
      <w:r w:rsidR="00834925">
        <w:rPr>
          <w:rFonts w:hint="eastAsia"/>
        </w:rPr>
        <w:t>Hough</w:t>
      </w:r>
      <w:r w:rsidR="00834925">
        <w:rPr>
          <w:rFonts w:hint="eastAsia"/>
        </w:rPr>
        <w:t>变换等，</w:t>
      </w:r>
      <w:r w:rsidR="00225017">
        <w:rPr>
          <w:rFonts w:hint="eastAsia"/>
        </w:rPr>
        <w:t>减少计算量。</w:t>
      </w:r>
    </w:p>
    <w:p w14:paraId="0FC97484" w14:textId="32B69D71" w:rsidR="00375403" w:rsidRDefault="00BC7419" w:rsidP="00BC7419">
      <w:pPr>
        <w:pStyle w:val="4"/>
      </w:pPr>
      <w:r>
        <w:rPr>
          <w:rFonts w:hint="eastAsia"/>
        </w:rPr>
        <w:t>1.4.</w:t>
      </w:r>
      <w:r w:rsidR="00E2169C">
        <w:rPr>
          <w:rFonts w:hint="eastAsia"/>
        </w:rPr>
        <w:t>2</w:t>
      </w:r>
      <w:r w:rsidR="00E2169C">
        <w:t xml:space="preserve"> </w:t>
      </w:r>
      <w:r w:rsidR="00E2169C">
        <w:rPr>
          <w:rFonts w:hint="eastAsia"/>
        </w:rPr>
        <w:t>最小二乘法</w:t>
      </w:r>
    </w:p>
    <w:p w14:paraId="20120487" w14:textId="6E447CE4" w:rsidR="004207E0" w:rsidRDefault="00231BC2" w:rsidP="006F79DD">
      <w:pPr>
        <w:ind w:firstLine="420"/>
      </w:pPr>
      <w:r>
        <w:rPr>
          <w:rFonts w:hint="eastAsia"/>
        </w:rPr>
        <w:t>对同一作物行点</w:t>
      </w:r>
      <w:r w:rsidR="00255092">
        <w:rPr>
          <w:rFonts w:hint="eastAsia"/>
        </w:rPr>
        <w:t>用最小二乘法进行拟合</w:t>
      </w:r>
      <w:r w:rsidR="004207E0">
        <w:rPr>
          <w:rFonts w:hint="eastAsia"/>
        </w:rPr>
        <w:t>。</w:t>
      </w:r>
    </w:p>
    <w:p w14:paraId="7B5C52F2" w14:textId="204D36D8" w:rsidR="00B22DFC" w:rsidRPr="00B22DFC" w:rsidRDefault="00B22DFC" w:rsidP="006F79DD">
      <w:pPr>
        <w:ind w:firstLine="420"/>
      </w:pPr>
      <m:oMathPara>
        <m:oMath>
          <m:r>
            <m:rPr>
              <m:sty m:val="p"/>
            </m:rPr>
            <w:rPr>
              <w:rFonts w:ascii="Cambria Math" w:hAnsi="Cambria Math" w:hint="eastAsia"/>
            </w:rPr>
            <m:t>y</m:t>
          </m:r>
          <m:r>
            <m:rPr>
              <m:sty m:val="p"/>
            </m:rPr>
            <w:rPr>
              <w:rFonts w:ascii="Cambria Math" w:hAnsi="Cambria Math"/>
            </w:rPr>
            <m:t>=a+bx</m:t>
          </m:r>
        </m:oMath>
      </m:oMathPara>
    </w:p>
    <w:p w14:paraId="563F9E4C" w14:textId="6EA24C18" w:rsidR="00B22DFC" w:rsidRPr="00B22DFC" w:rsidRDefault="00B22DFC" w:rsidP="00B22DFC">
      <w:pPr>
        <w:ind w:firstLine="420"/>
      </w:pPr>
      <m:oMathPara>
        <m:oMath>
          <m:r>
            <m:rPr>
              <m:sty m:val="p"/>
            </m:rPr>
            <w:rPr>
              <w:rFonts w:ascii="Cambria Math" w:hAnsi="Cambria Math"/>
            </w:rPr>
            <m:t>b=</m:t>
          </m:r>
          <m:f>
            <m:fPr>
              <m:ctrlPr>
                <w:rPr>
                  <w:rFonts w:ascii="Cambria Math" w:hAnsi="Cambria Math"/>
                  <w:i/>
                </w:rPr>
              </m:ctrlPr>
            </m:fPr>
            <m:num>
              <m:acc>
                <m:accPr>
                  <m:chr m:val="̅"/>
                  <m:ctrlPr>
                    <w:rPr>
                      <w:rFonts w:ascii="Cambria Math" w:hAnsi="Cambria Math"/>
                    </w:rPr>
                  </m:ctrlPr>
                </m:accPr>
                <m:e>
                  <m:r>
                    <w:rPr>
                      <w:rFonts w:ascii="Cambria Math" w:hAnsi="Cambria Math"/>
                    </w:rPr>
                    <m:t>xy</m:t>
                  </m:r>
                </m:e>
              </m:acc>
              <m:r>
                <w:rPr>
                  <w:rFonts w:ascii="Cambria Math" w:hAnsi="Cambria Math"/>
                </w:rPr>
                <m:t>-</m:t>
              </m:r>
              <m:acc>
                <m:accPr>
                  <m:chr m:val="̅"/>
                  <m:ctrlPr>
                    <w:rPr>
                      <w:rFonts w:ascii="Cambria Math" w:hAnsi="Cambria Math"/>
                      <w:i/>
                    </w:rPr>
                  </m:ctrlPr>
                </m:accPr>
                <m:e>
                  <m:r>
                    <w:rPr>
                      <w:rFonts w:ascii="Cambria Math" w:hAnsi="Cambria Math"/>
                    </w:rPr>
                    <m:t>x</m:t>
                  </m:r>
                </m:e>
              </m:acc>
              <m:acc>
                <m:accPr>
                  <m:chr m:val="̅"/>
                  <m:ctrlPr>
                    <w:rPr>
                      <w:rFonts w:ascii="Cambria Math" w:hAnsi="Cambria Math"/>
                      <w:i/>
                    </w:rPr>
                  </m:ctrlPr>
                </m:accPr>
                <m:e>
                  <m:r>
                    <w:rPr>
                      <w:rFonts w:ascii="Cambria Math" w:hAnsi="Cambria Math"/>
                    </w:rPr>
                    <m:t>y</m:t>
                  </m:r>
                </m:e>
              </m:acc>
            </m:num>
            <m:den>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2</m:t>
                      </m:r>
                    </m:sup>
                  </m:sSup>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2</m:t>
                  </m:r>
                </m:sup>
              </m:sSup>
            </m:den>
          </m:f>
        </m:oMath>
      </m:oMathPara>
    </w:p>
    <w:p w14:paraId="5BB9BC58" w14:textId="37505803" w:rsidR="00B22DFC" w:rsidRPr="00B22DFC" w:rsidRDefault="00B22DFC" w:rsidP="00B22DFC">
      <w:pPr>
        <w:ind w:firstLine="420"/>
      </w:pPr>
      <m:oMathPara>
        <m:oMath>
          <m:r>
            <m:rPr>
              <m:sty m:val="p"/>
            </m:rPr>
            <w:rPr>
              <w:rFonts w:ascii="Cambria Math" w:hAnsi="Cambria Math"/>
            </w:rPr>
            <m:t>a=</m:t>
          </m:r>
          <m:acc>
            <m:accPr>
              <m:chr m:val="̅"/>
              <m:ctrlPr>
                <w:rPr>
                  <w:rFonts w:ascii="Cambria Math" w:hAnsi="Cambria Math"/>
                </w:rPr>
              </m:ctrlPr>
            </m:accPr>
            <m:e>
              <m:r>
                <w:rPr>
                  <w:rFonts w:ascii="Cambria Math" w:hAnsi="Cambria Math"/>
                </w:rPr>
                <m:t>y</m:t>
              </m:r>
            </m:e>
          </m:acc>
          <m:r>
            <w:rPr>
              <w:rFonts w:ascii="Cambria Math" w:hAnsi="Cambria Math"/>
            </w:rPr>
            <m:t>-b</m:t>
          </m:r>
          <m:acc>
            <m:accPr>
              <m:chr m:val="̅"/>
              <m:ctrlPr>
                <w:rPr>
                  <w:rFonts w:ascii="Cambria Math" w:hAnsi="Cambria Math"/>
                  <w:i/>
                </w:rPr>
              </m:ctrlPr>
            </m:accPr>
            <m:e>
              <m:r>
                <w:rPr>
                  <w:rFonts w:ascii="Cambria Math" w:hAnsi="Cambria Math"/>
                </w:rPr>
                <m:t>x</m:t>
              </m:r>
            </m:e>
          </m:acc>
        </m:oMath>
      </m:oMathPara>
    </w:p>
    <w:p w14:paraId="3EB00D92" w14:textId="4825DAEC" w:rsidR="00146793" w:rsidRDefault="00794D60" w:rsidP="006F79DD">
      <w:pPr>
        <w:ind w:firstLine="420"/>
      </w:pPr>
      <w:r>
        <w:rPr>
          <w:rFonts w:hint="eastAsia"/>
        </w:rPr>
        <w:t>最小二乘法</w:t>
      </w:r>
      <w:r w:rsidR="007924CC">
        <w:rPr>
          <w:rFonts w:hint="eastAsia"/>
        </w:rPr>
        <w:t>耗时非常少，但是易受到行间杂草的影响</w:t>
      </w:r>
      <w:r w:rsidR="003777A8">
        <w:rPr>
          <w:rFonts w:hint="eastAsia"/>
        </w:rPr>
        <w:t>，稳定性</w:t>
      </w:r>
      <w:r w:rsidR="004F696D">
        <w:rPr>
          <w:rFonts w:hint="eastAsia"/>
        </w:rPr>
        <w:t>相对较弱</w:t>
      </w:r>
      <w:r w:rsidR="007924CC">
        <w:rPr>
          <w:rFonts w:hint="eastAsia"/>
        </w:rPr>
        <w:t>。</w:t>
      </w:r>
    </w:p>
    <w:p w14:paraId="564B642D" w14:textId="73624742" w:rsidR="00E66CC6" w:rsidRDefault="00BC7419" w:rsidP="00F446C0">
      <w:pPr>
        <w:pStyle w:val="4"/>
      </w:pPr>
      <w:r>
        <w:rPr>
          <w:rFonts w:hint="eastAsia"/>
        </w:rPr>
        <w:t>1.4.</w:t>
      </w:r>
      <w:r w:rsidR="00E66CC6">
        <w:rPr>
          <w:rFonts w:hint="eastAsia"/>
        </w:rPr>
        <w:t>3</w:t>
      </w:r>
      <w:r w:rsidR="002105C0">
        <w:t xml:space="preserve"> </w:t>
      </w:r>
      <w:r w:rsidR="00E66CC6">
        <w:rPr>
          <w:rFonts w:hint="eastAsia"/>
        </w:rPr>
        <w:t>直线扫描法</w:t>
      </w:r>
    </w:p>
    <w:p w14:paraId="2A92A186" w14:textId="1C54ABBC" w:rsidR="00E66CC6" w:rsidRPr="00E66CC6" w:rsidRDefault="00E66CC6" w:rsidP="006F79DD">
      <w:pPr>
        <w:ind w:firstLine="420"/>
      </w:pPr>
      <w:r>
        <w:rPr>
          <w:rFonts w:hint="eastAsia"/>
        </w:rPr>
        <w:t>摄像机获取的农田图像中作物行起始于图像底边，终止于图像顶边，走向近似为一条直线，可以通过图像顶边和底边两个点确定作物行位置。根据上述思想提出了基于直线扫描的作物行检测算法，在图像顶边和底边选择２个点，控制上下端点位置产生不同斜率直线，统计落在直线一定区域范围内目标点个数，将包含目标点最多的直线作为作物行直线，进而得到导航线。</w:t>
      </w:r>
      <w:r>
        <w:t>直线扫描的方法主要是对农作物与土壤分割后的二值图像，按照特定的步长，利用等面积三角形对图像左右两部分分别扫描或者利用作物</w:t>
      </w:r>
      <w:proofErr w:type="gramStart"/>
      <w:r>
        <w:t>行特征</w:t>
      </w:r>
      <w:proofErr w:type="gramEnd"/>
      <w:r>
        <w:t>的扫描。这类方法精度高，抗干扰性强，但需要设定合适的步长参数，而且扫描工作量大，不具有广泛的适用性</w:t>
      </w:r>
      <w:r w:rsidR="00BC7419">
        <w:fldChar w:fldCharType="begin"/>
      </w:r>
      <w:r w:rsidR="00BC7419">
        <w:instrText xml:space="preserve"> ADDIN NE.Ref.{8F93408E-4749-430A-8534-BDAC57FC4452}</w:instrText>
      </w:r>
      <w:r w:rsidR="00BC7419">
        <w:fldChar w:fldCharType="separate"/>
      </w:r>
      <w:r w:rsidR="00BC7419">
        <w:rPr>
          <w:rFonts w:eastAsia="华文仿宋" w:cs="Times New Roman"/>
          <w:color w:val="080000"/>
          <w:kern w:val="0"/>
          <w:szCs w:val="21"/>
          <w:vertAlign w:val="superscript"/>
        </w:rPr>
        <w:t>[22]</w:t>
      </w:r>
      <w:r w:rsidR="00BC7419">
        <w:fldChar w:fldCharType="end"/>
      </w:r>
      <w:r>
        <w:t>；</w:t>
      </w:r>
    </w:p>
    <w:p w14:paraId="2D7ECDE1" w14:textId="1FD4B941" w:rsidR="0018778B" w:rsidRDefault="001A5298" w:rsidP="001A5298">
      <w:pPr>
        <w:pStyle w:val="4"/>
      </w:pPr>
      <w:r>
        <w:rPr>
          <w:rFonts w:hint="eastAsia"/>
        </w:rPr>
        <w:t>1.4.</w:t>
      </w:r>
      <w:r w:rsidR="00FD32A4">
        <w:rPr>
          <w:rFonts w:hint="eastAsia"/>
        </w:rPr>
        <w:t>4</w:t>
      </w:r>
      <w:r w:rsidR="00D75D00">
        <w:t xml:space="preserve"> </w:t>
      </w:r>
      <w:r w:rsidR="008166EC">
        <w:rPr>
          <w:rFonts w:hint="eastAsia"/>
        </w:rPr>
        <w:t>粒子群算法</w:t>
      </w:r>
    </w:p>
    <w:p w14:paraId="6727E430" w14:textId="738CD13B" w:rsidR="00EA6C9D" w:rsidRDefault="00EA6C9D" w:rsidP="006939AA">
      <w:pPr>
        <w:ind w:firstLine="420"/>
      </w:pPr>
      <w:r w:rsidRPr="00EA6C9D">
        <w:rPr>
          <w:rFonts w:hint="eastAsia"/>
        </w:rPr>
        <w:t>将作物行线性模型与粒子群算法相结合进行导航路径识别具有以下两方面优点</w:t>
      </w:r>
      <w:r w:rsidRPr="00EA6C9D">
        <w:rPr>
          <w:rFonts w:hint="eastAsia"/>
        </w:rPr>
        <w:t xml:space="preserve">: </w:t>
      </w:r>
      <w:r w:rsidRPr="00EA6C9D">
        <w:rPr>
          <w:rFonts w:hint="eastAsia"/>
        </w:rPr>
        <w:t>首先，作物行线性模型与作物种类和生长阶段无关，使路径识别算法可以适应不同环境</w:t>
      </w:r>
      <w:r w:rsidRPr="00EA6C9D">
        <w:rPr>
          <w:rFonts w:hint="eastAsia"/>
        </w:rPr>
        <w:t xml:space="preserve">; </w:t>
      </w:r>
      <w:r w:rsidRPr="00EA6C9D">
        <w:rPr>
          <w:rFonts w:hint="eastAsia"/>
        </w:rPr>
        <w:t>其次，粒子群算法具有精度高、收敛速度快等特点，可以有效提高路径识别算法的准确性与实时性。</w:t>
      </w:r>
    </w:p>
    <w:p w14:paraId="7C43BCEA" w14:textId="0662033C" w:rsidR="00AD2CCA" w:rsidRDefault="001A5298" w:rsidP="001A5298">
      <w:pPr>
        <w:pStyle w:val="4"/>
      </w:pPr>
      <w:r>
        <w:rPr>
          <w:rFonts w:hint="eastAsia"/>
        </w:rPr>
        <w:t>1.4.</w:t>
      </w:r>
      <w:r w:rsidR="00776AA0">
        <w:rPr>
          <w:rFonts w:hint="eastAsia"/>
        </w:rPr>
        <w:t>5</w:t>
      </w:r>
      <w:r w:rsidR="00F26033">
        <w:t xml:space="preserve"> </w:t>
      </w:r>
      <w:r w:rsidR="00681251">
        <w:rPr>
          <w:rFonts w:hint="eastAsia"/>
        </w:rPr>
        <w:t>其他方法</w:t>
      </w:r>
    </w:p>
    <w:p w14:paraId="4D2B49A2" w14:textId="147F0D04" w:rsidR="00060219" w:rsidRDefault="006B3B92" w:rsidP="006939AA">
      <w:pPr>
        <w:ind w:firstLine="420"/>
      </w:pPr>
      <w:r>
        <w:rPr>
          <w:rFonts w:hint="eastAsia"/>
        </w:rPr>
        <w:t>遗传算法</w:t>
      </w:r>
      <w:r w:rsidR="005A56FC">
        <w:rPr>
          <w:rFonts w:hint="eastAsia"/>
        </w:rPr>
        <w:t>；</w:t>
      </w:r>
      <w:r w:rsidR="00060219">
        <w:rPr>
          <w:rFonts w:hint="eastAsia"/>
        </w:rPr>
        <w:t>该算法处理速度优于</w:t>
      </w:r>
      <w:r w:rsidR="00060219">
        <w:rPr>
          <w:rFonts w:hint="eastAsia"/>
        </w:rPr>
        <w:t xml:space="preserve"> Hough </w:t>
      </w:r>
      <w:r w:rsidR="00060219">
        <w:rPr>
          <w:rFonts w:hint="eastAsia"/>
        </w:rPr>
        <w:t>变换，比随机</w:t>
      </w:r>
      <w:r w:rsidR="00060219">
        <w:rPr>
          <w:rFonts w:hint="eastAsia"/>
        </w:rPr>
        <w:t>Hough</w:t>
      </w:r>
      <w:r w:rsidR="00060219">
        <w:rPr>
          <w:rFonts w:hint="eastAsia"/>
        </w:rPr>
        <w:t>慢。以</w:t>
      </w:r>
      <w:r w:rsidR="00060219">
        <w:rPr>
          <w:rFonts w:hint="eastAsia"/>
        </w:rPr>
        <w:t>Hough</w:t>
      </w:r>
      <w:r w:rsidR="00060219">
        <w:rPr>
          <w:rFonts w:hint="eastAsia"/>
        </w:rPr>
        <w:t>变换为标准，检测精度优于随机</w:t>
      </w:r>
      <w:r w:rsidR="00060219">
        <w:rPr>
          <w:rFonts w:hint="eastAsia"/>
        </w:rPr>
        <w:t xml:space="preserve"> Hough </w:t>
      </w:r>
      <w:r w:rsidR="00060219">
        <w:rPr>
          <w:rFonts w:hint="eastAsia"/>
        </w:rPr>
        <w:t>变换和随机变换。</w:t>
      </w:r>
    </w:p>
    <w:p w14:paraId="5B121D4E" w14:textId="7B8B3D6E" w:rsidR="00F3665A" w:rsidRDefault="00457EDD" w:rsidP="00F3665A">
      <w:pPr>
        <w:ind w:firstLine="420"/>
      </w:pPr>
      <w:r>
        <w:t>F</w:t>
      </w:r>
      <w:r>
        <w:rPr>
          <w:rFonts w:hint="eastAsia"/>
        </w:rPr>
        <w:t>isher</w:t>
      </w:r>
      <w:r w:rsidR="00EB3DCF">
        <w:rPr>
          <w:rFonts w:hint="eastAsia"/>
        </w:rPr>
        <w:t>线性判</w:t>
      </w:r>
      <w:r w:rsidR="00AF4E48">
        <w:rPr>
          <w:rFonts w:hint="eastAsia"/>
        </w:rPr>
        <w:t>别</w:t>
      </w:r>
      <w:r w:rsidR="00EB3DCF">
        <w:rPr>
          <w:rFonts w:hint="eastAsia"/>
        </w:rPr>
        <w:t>:</w:t>
      </w:r>
      <w:r w:rsidR="00EB3DCF">
        <w:t xml:space="preserve"> </w:t>
      </w:r>
      <w:r>
        <w:rPr>
          <w:rFonts w:hint="eastAsia"/>
        </w:rPr>
        <w:t>在增加了分类信息之后，两组输入映射到了另外一个坐标轴上，有了这样一个映射，两组数据之间的就变得更易区分了</w:t>
      </w:r>
      <w:r>
        <w:rPr>
          <w:rFonts w:hint="eastAsia"/>
        </w:rPr>
        <w:t>(</w:t>
      </w:r>
      <w:proofErr w:type="gramStart"/>
      <w:r>
        <w:rPr>
          <w:rFonts w:hint="eastAsia"/>
        </w:rPr>
        <w:t>使类间分开</w:t>
      </w:r>
      <w:proofErr w:type="gramEnd"/>
      <w:r>
        <w:rPr>
          <w:rFonts w:hint="eastAsia"/>
        </w:rPr>
        <w:t>，类内集中。在低维上就可以区分，减少了很大的运算量</w:t>
      </w:r>
      <w:r>
        <w:rPr>
          <w:rFonts w:hint="eastAsia"/>
        </w:rPr>
        <w:t>)</w:t>
      </w:r>
      <w:r>
        <w:rPr>
          <w:rFonts w:hint="eastAsia"/>
        </w:rPr>
        <w:t>。</w:t>
      </w:r>
    </w:p>
    <w:p w14:paraId="6085A1EC" w14:textId="6F4593FD" w:rsidR="00F42126" w:rsidRDefault="00457EDD" w:rsidP="00873CA6">
      <w:pPr>
        <w:ind w:firstLine="420"/>
      </w:pPr>
      <w:r>
        <w:rPr>
          <w:rFonts w:hint="eastAsia"/>
        </w:rPr>
        <w:t>PCA</w:t>
      </w:r>
      <w:r w:rsidR="00D71AC8">
        <w:t>:</w:t>
      </w:r>
      <w:r>
        <w:rPr>
          <w:rFonts w:hint="eastAsia"/>
        </w:rPr>
        <w:t>无监督，它所作的只是将整组数据整体映射到最</w:t>
      </w:r>
      <w:proofErr w:type="gramStart"/>
      <w:r>
        <w:rPr>
          <w:rFonts w:hint="eastAsia"/>
        </w:rPr>
        <w:t>方便表示</w:t>
      </w:r>
      <w:proofErr w:type="gramEnd"/>
      <w:r>
        <w:rPr>
          <w:rFonts w:hint="eastAsia"/>
        </w:rPr>
        <w:t>这组数据的坐标轴上，映射时没有利用任何数据内部的分类信息，用主要的特征代替其他相关的非主要的特征，所有特征之间的相关度越高越好</w:t>
      </w:r>
      <w:r w:rsidR="00F17C86">
        <w:rPr>
          <w:rFonts w:hint="eastAsia"/>
        </w:rPr>
        <w:t>。</w:t>
      </w:r>
    </w:p>
    <w:p w14:paraId="5B353975" w14:textId="6C17EF8A" w:rsidR="00B631CE" w:rsidRDefault="00B50546" w:rsidP="00457EDD">
      <w:pPr>
        <w:ind w:firstLine="420"/>
      </w:pPr>
      <w:r>
        <w:rPr>
          <w:rFonts w:hint="eastAsia"/>
        </w:rPr>
        <w:t>总结来说</w:t>
      </w:r>
      <w:r w:rsidR="00256F3F">
        <w:rPr>
          <w:rFonts w:hint="eastAsia"/>
        </w:rPr>
        <w:t>H</w:t>
      </w:r>
      <w:r w:rsidR="00256F3F">
        <w:t>ough</w:t>
      </w:r>
      <w:r w:rsidR="00256F3F">
        <w:rPr>
          <w:rFonts w:hint="eastAsia"/>
        </w:rPr>
        <w:t>算法具有稳健性较好的特点，可一定程度上减小杂草和断行的影响，</w:t>
      </w:r>
      <w:r w:rsidR="00256F3F">
        <w:rPr>
          <w:rFonts w:hint="eastAsia"/>
        </w:rPr>
        <w:lastRenderedPageBreak/>
        <w:t>其改进可减少计算量，是较为常用的直线拟合方法。</w:t>
      </w:r>
    </w:p>
    <w:tbl>
      <w:tblPr>
        <w:tblStyle w:val="a8"/>
        <w:tblW w:w="0" w:type="auto"/>
        <w:tblBorders>
          <w:left w:val="none" w:sz="0" w:space="0" w:color="auto"/>
          <w:right w:val="none" w:sz="0" w:space="0" w:color="auto"/>
          <w:insideV w:val="none" w:sz="0" w:space="0" w:color="auto"/>
        </w:tblBorders>
        <w:tblLook w:val="04A0" w:firstRow="1" w:lastRow="0" w:firstColumn="1" w:lastColumn="0" w:noHBand="0" w:noVBand="1"/>
      </w:tblPr>
      <w:tblGrid>
        <w:gridCol w:w="864"/>
        <w:gridCol w:w="1458"/>
        <w:gridCol w:w="4454"/>
        <w:gridCol w:w="1530"/>
      </w:tblGrid>
      <w:tr w:rsidR="00CB6DE8" w14:paraId="103EBA7D" w14:textId="2E12497F" w:rsidTr="00EF59BF">
        <w:tc>
          <w:tcPr>
            <w:tcW w:w="0" w:type="auto"/>
          </w:tcPr>
          <w:p w14:paraId="5484DDD4" w14:textId="178C555F" w:rsidR="00512227" w:rsidRDefault="00512227" w:rsidP="00512227">
            <w:pPr>
              <w:autoSpaceDE w:val="0"/>
              <w:autoSpaceDN w:val="0"/>
              <w:adjustRightInd w:val="0"/>
              <w:ind w:firstLineChars="0" w:firstLine="0"/>
              <w:jc w:val="left"/>
            </w:pPr>
            <w:r>
              <w:rPr>
                <w:rFonts w:hint="eastAsia"/>
              </w:rPr>
              <w:t>文献</w:t>
            </w:r>
          </w:p>
        </w:tc>
        <w:tc>
          <w:tcPr>
            <w:tcW w:w="0" w:type="auto"/>
          </w:tcPr>
          <w:p w14:paraId="64618937" w14:textId="331F5822" w:rsidR="00512227" w:rsidRDefault="00512227" w:rsidP="00512227">
            <w:pPr>
              <w:autoSpaceDE w:val="0"/>
              <w:autoSpaceDN w:val="0"/>
              <w:adjustRightInd w:val="0"/>
              <w:ind w:firstLineChars="0" w:firstLine="0"/>
              <w:jc w:val="left"/>
            </w:pPr>
            <w:r>
              <w:rPr>
                <w:rFonts w:hint="eastAsia"/>
              </w:rPr>
              <w:t>方法</w:t>
            </w:r>
          </w:p>
        </w:tc>
        <w:tc>
          <w:tcPr>
            <w:tcW w:w="0" w:type="auto"/>
          </w:tcPr>
          <w:p w14:paraId="1CE7F6BD" w14:textId="77777777" w:rsidR="00512227" w:rsidRDefault="00512227" w:rsidP="00512227">
            <w:pPr>
              <w:autoSpaceDE w:val="0"/>
              <w:autoSpaceDN w:val="0"/>
              <w:adjustRightInd w:val="0"/>
              <w:ind w:firstLineChars="0" w:firstLine="0"/>
              <w:jc w:val="left"/>
            </w:pPr>
            <w:r>
              <w:rPr>
                <w:rFonts w:hint="eastAsia"/>
              </w:rPr>
              <w:t>优点</w:t>
            </w:r>
          </w:p>
        </w:tc>
        <w:tc>
          <w:tcPr>
            <w:tcW w:w="0" w:type="auto"/>
          </w:tcPr>
          <w:p w14:paraId="09F17C6B" w14:textId="77777777" w:rsidR="00512227" w:rsidRDefault="00512227" w:rsidP="00512227">
            <w:pPr>
              <w:autoSpaceDE w:val="0"/>
              <w:autoSpaceDN w:val="0"/>
              <w:adjustRightInd w:val="0"/>
              <w:ind w:firstLineChars="0" w:firstLine="0"/>
              <w:jc w:val="left"/>
            </w:pPr>
            <w:r>
              <w:rPr>
                <w:rFonts w:hint="eastAsia"/>
              </w:rPr>
              <w:t>缺点</w:t>
            </w:r>
          </w:p>
        </w:tc>
      </w:tr>
      <w:tr w:rsidR="00CB6DE8" w14:paraId="549156D2" w14:textId="5045C658" w:rsidTr="00EF59BF">
        <w:tc>
          <w:tcPr>
            <w:tcW w:w="0" w:type="auto"/>
          </w:tcPr>
          <w:p w14:paraId="6F435A62" w14:textId="222694A6" w:rsidR="00512227" w:rsidRDefault="00512227" w:rsidP="00512227">
            <w:pPr>
              <w:autoSpaceDE w:val="0"/>
              <w:autoSpaceDN w:val="0"/>
              <w:adjustRightInd w:val="0"/>
              <w:ind w:firstLineChars="0" w:firstLine="0"/>
              <w:jc w:val="left"/>
            </w:pPr>
            <w:r>
              <w:fldChar w:fldCharType="begin"/>
            </w:r>
            <w:r>
              <w:instrText xml:space="preserve"> ADDIN NE.Ref.{18143EA5-FC7D-4A08-BCDF-4C210850216F}</w:instrText>
            </w:r>
            <w:r>
              <w:fldChar w:fldCharType="separate"/>
            </w:r>
            <w:r w:rsidR="00CB6DE8">
              <w:rPr>
                <w:rFonts w:eastAsia="华文仿宋" w:cs="Times New Roman"/>
                <w:color w:val="080000"/>
                <w:kern w:val="0"/>
                <w:szCs w:val="21"/>
                <w:vertAlign w:val="superscript"/>
              </w:rPr>
              <w:t>[26]</w:t>
            </w:r>
            <w:r>
              <w:fldChar w:fldCharType="end"/>
            </w:r>
            <w:r>
              <w:fldChar w:fldCharType="begin"/>
            </w:r>
            <w:r>
              <w:instrText xml:space="preserve"> ADDIN NE.Ref.{443EB8F3-87A5-4977-90BD-FD8127D3EE3A}</w:instrText>
            </w:r>
            <w:r>
              <w:fldChar w:fldCharType="separate"/>
            </w:r>
            <w:r w:rsidR="00CB6DE8">
              <w:rPr>
                <w:rFonts w:eastAsia="华文仿宋" w:cs="Times New Roman"/>
                <w:color w:val="080000"/>
                <w:kern w:val="0"/>
                <w:szCs w:val="21"/>
                <w:vertAlign w:val="superscript"/>
              </w:rPr>
              <w:t>[36]</w:t>
            </w:r>
            <w:r>
              <w:fldChar w:fldCharType="end"/>
            </w:r>
            <w:r>
              <w:t xml:space="preserve"> </w:t>
            </w:r>
            <w:r>
              <w:fldChar w:fldCharType="begin"/>
            </w:r>
            <w:r>
              <w:instrText xml:space="preserve"> ADDIN NE.Ref.{4435BF40-6F94-41C6-9A03-DD9336240A2B}</w:instrText>
            </w:r>
            <w:r>
              <w:fldChar w:fldCharType="separate"/>
            </w:r>
            <w:r w:rsidR="00CB6DE8">
              <w:rPr>
                <w:rFonts w:eastAsia="华文仿宋" w:cs="Times New Roman"/>
                <w:color w:val="080000"/>
                <w:kern w:val="0"/>
                <w:szCs w:val="21"/>
                <w:vertAlign w:val="superscript"/>
              </w:rPr>
              <w:t>[30]</w:t>
            </w:r>
            <w:r>
              <w:fldChar w:fldCharType="end"/>
            </w:r>
            <w:r>
              <w:t xml:space="preserve"> </w:t>
            </w:r>
            <w:r>
              <w:fldChar w:fldCharType="begin"/>
            </w:r>
            <w:r>
              <w:instrText xml:space="preserve"> ADDIN NE.Ref.{B2CD8760-23D1-4E9F-9A03-93AD6CAF3593}</w:instrText>
            </w:r>
            <w:r>
              <w:fldChar w:fldCharType="separate"/>
            </w:r>
            <w:r w:rsidR="00CB6DE8">
              <w:rPr>
                <w:rFonts w:eastAsia="华文仿宋" w:cs="Times New Roman"/>
                <w:color w:val="080000"/>
                <w:kern w:val="0"/>
                <w:szCs w:val="21"/>
                <w:vertAlign w:val="superscript"/>
              </w:rPr>
              <w:t>[25, 37]</w:t>
            </w:r>
            <w:r>
              <w:fldChar w:fldCharType="end"/>
            </w:r>
            <w:r>
              <w:t xml:space="preserve"> </w:t>
            </w:r>
            <w:r>
              <w:fldChar w:fldCharType="begin"/>
            </w:r>
            <w:r>
              <w:instrText xml:space="preserve"> ADDIN NE.Ref.{B2E0FEDD-7E85-4393-B913-BAA52A67011E}</w:instrText>
            </w:r>
            <w:r>
              <w:fldChar w:fldCharType="separate"/>
            </w:r>
            <w:r w:rsidR="00CB6DE8">
              <w:rPr>
                <w:rFonts w:eastAsia="华文仿宋" w:cs="Times New Roman"/>
                <w:color w:val="080000"/>
                <w:kern w:val="0"/>
                <w:szCs w:val="21"/>
                <w:vertAlign w:val="superscript"/>
              </w:rPr>
              <w:t>[24]</w:t>
            </w:r>
            <w:r>
              <w:fldChar w:fldCharType="end"/>
            </w:r>
          </w:p>
        </w:tc>
        <w:tc>
          <w:tcPr>
            <w:tcW w:w="0" w:type="auto"/>
          </w:tcPr>
          <w:p w14:paraId="6B960B2B" w14:textId="083EE0D1" w:rsidR="00512227" w:rsidRDefault="00512227" w:rsidP="00512227">
            <w:pPr>
              <w:autoSpaceDE w:val="0"/>
              <w:autoSpaceDN w:val="0"/>
              <w:adjustRightInd w:val="0"/>
              <w:ind w:firstLineChars="0" w:firstLine="0"/>
              <w:jc w:val="left"/>
            </w:pPr>
            <w:r>
              <w:rPr>
                <w:rFonts w:hint="eastAsia"/>
              </w:rPr>
              <w:t>最小二乘法</w:t>
            </w:r>
          </w:p>
        </w:tc>
        <w:tc>
          <w:tcPr>
            <w:tcW w:w="0" w:type="auto"/>
          </w:tcPr>
          <w:p w14:paraId="43417667" w14:textId="77777777" w:rsidR="00512227" w:rsidRDefault="00512227" w:rsidP="00512227">
            <w:pPr>
              <w:autoSpaceDE w:val="0"/>
              <w:autoSpaceDN w:val="0"/>
              <w:adjustRightInd w:val="0"/>
              <w:ind w:firstLineChars="0" w:firstLine="0"/>
              <w:jc w:val="left"/>
            </w:pPr>
            <w:r>
              <w:rPr>
                <w:rFonts w:hint="eastAsia"/>
              </w:rPr>
              <w:t>速度较快</w:t>
            </w:r>
          </w:p>
        </w:tc>
        <w:tc>
          <w:tcPr>
            <w:tcW w:w="0" w:type="auto"/>
          </w:tcPr>
          <w:p w14:paraId="41682CF4" w14:textId="69053651" w:rsidR="00512227" w:rsidRDefault="00512227" w:rsidP="00512227">
            <w:pPr>
              <w:autoSpaceDE w:val="0"/>
              <w:autoSpaceDN w:val="0"/>
              <w:adjustRightInd w:val="0"/>
              <w:ind w:firstLineChars="0" w:firstLine="0"/>
              <w:jc w:val="left"/>
            </w:pPr>
            <w:r>
              <w:rPr>
                <w:rFonts w:hint="eastAsia"/>
              </w:rPr>
              <w:t>受噪声影响较大</w:t>
            </w:r>
          </w:p>
        </w:tc>
      </w:tr>
      <w:tr w:rsidR="00CB6DE8" w14:paraId="5A1DF01C" w14:textId="1366A376" w:rsidTr="00EF59BF">
        <w:tc>
          <w:tcPr>
            <w:tcW w:w="0" w:type="auto"/>
          </w:tcPr>
          <w:p w14:paraId="76B5C7F5" w14:textId="0A95944A" w:rsidR="00512227" w:rsidRDefault="00512227" w:rsidP="00512227">
            <w:pPr>
              <w:autoSpaceDE w:val="0"/>
              <w:autoSpaceDN w:val="0"/>
              <w:adjustRightInd w:val="0"/>
              <w:ind w:firstLineChars="0" w:firstLine="0"/>
              <w:jc w:val="left"/>
            </w:pPr>
            <w:r>
              <w:fldChar w:fldCharType="begin"/>
            </w:r>
            <w:r>
              <w:instrText xml:space="preserve"> ADDIN NE.Ref.{850C0D64-FAC0-4BA2-97B7-CEAEBC2354C0}</w:instrText>
            </w:r>
            <w:r>
              <w:fldChar w:fldCharType="separate"/>
            </w:r>
            <w:r w:rsidR="00CB6DE8">
              <w:rPr>
                <w:rFonts w:eastAsia="华文仿宋" w:cs="Times New Roman"/>
                <w:color w:val="080000"/>
                <w:kern w:val="0"/>
                <w:szCs w:val="21"/>
                <w:vertAlign w:val="superscript"/>
              </w:rPr>
              <w:t>[38]</w:t>
            </w:r>
            <w:r>
              <w:fldChar w:fldCharType="end"/>
            </w:r>
            <w:r>
              <w:t xml:space="preserve"> </w:t>
            </w:r>
            <w:r>
              <w:fldChar w:fldCharType="begin"/>
            </w:r>
            <w:r>
              <w:instrText xml:space="preserve"> ADDIN NE.Ref.{23B1535F-A6A0-46AE-B3B2-3363430FD378}</w:instrText>
            </w:r>
            <w:r>
              <w:fldChar w:fldCharType="separate"/>
            </w:r>
            <w:r w:rsidR="00CB6DE8">
              <w:rPr>
                <w:rFonts w:eastAsia="华文仿宋" w:cs="Times New Roman"/>
                <w:color w:val="080000"/>
                <w:kern w:val="0"/>
                <w:szCs w:val="21"/>
                <w:vertAlign w:val="superscript"/>
              </w:rPr>
              <w:t>[39]</w:t>
            </w:r>
            <w:r>
              <w:fldChar w:fldCharType="end"/>
            </w:r>
            <w:r>
              <w:t xml:space="preserve"> </w:t>
            </w:r>
            <w:r>
              <w:fldChar w:fldCharType="begin"/>
            </w:r>
            <w:r>
              <w:instrText xml:space="preserve"> ADDIN NE.Ref.{22E971AB-8767-475F-A74E-9D788AB0C04E}</w:instrText>
            </w:r>
            <w:r>
              <w:fldChar w:fldCharType="separate"/>
            </w:r>
            <w:r w:rsidR="00CB6DE8">
              <w:rPr>
                <w:rFonts w:eastAsia="华文仿宋" w:cs="Times New Roman"/>
                <w:color w:val="080000"/>
                <w:kern w:val="0"/>
                <w:szCs w:val="21"/>
                <w:vertAlign w:val="superscript"/>
              </w:rPr>
              <w:t>[40]</w:t>
            </w:r>
            <w:r>
              <w:fldChar w:fldCharType="end"/>
            </w:r>
            <w:r>
              <w:t xml:space="preserve"> </w:t>
            </w:r>
            <w:r>
              <w:fldChar w:fldCharType="begin"/>
            </w:r>
            <w:r>
              <w:instrText xml:space="preserve"> ADDIN NE.Ref.{F6ADCC4B-868E-4676-93AD-C986799606C0}</w:instrText>
            </w:r>
            <w:r>
              <w:fldChar w:fldCharType="separate"/>
            </w:r>
            <w:r w:rsidR="00CB6DE8">
              <w:rPr>
                <w:rFonts w:eastAsia="华文仿宋" w:cs="Times New Roman"/>
                <w:color w:val="080000"/>
                <w:kern w:val="0"/>
                <w:szCs w:val="21"/>
                <w:vertAlign w:val="superscript"/>
              </w:rPr>
              <w:t>[41]</w:t>
            </w:r>
            <w:r>
              <w:fldChar w:fldCharType="end"/>
            </w:r>
            <w:r>
              <w:rPr>
                <w:rFonts w:hint="eastAsia"/>
              </w:rPr>
              <w:t xml:space="preserve"> </w:t>
            </w:r>
            <w:r>
              <w:fldChar w:fldCharType="begin"/>
            </w:r>
            <w:r>
              <w:instrText xml:space="preserve"> ADDIN NE.Ref.{343A34AD-BDDD-4BF6-8C1C-4AA8E3C51ABC}</w:instrText>
            </w:r>
            <w:r>
              <w:fldChar w:fldCharType="separate"/>
            </w:r>
            <w:r w:rsidR="00CB6DE8">
              <w:rPr>
                <w:rFonts w:eastAsia="华文仿宋" w:cs="Times New Roman"/>
                <w:color w:val="080000"/>
                <w:kern w:val="0"/>
                <w:szCs w:val="21"/>
                <w:vertAlign w:val="superscript"/>
              </w:rPr>
              <w:t>[28]</w:t>
            </w:r>
            <w:r>
              <w:fldChar w:fldCharType="end"/>
            </w:r>
            <w:r>
              <w:t xml:space="preserve"> </w:t>
            </w:r>
            <w:r>
              <w:fldChar w:fldCharType="begin"/>
            </w:r>
            <w:r>
              <w:instrText xml:space="preserve"> ADDIN NE.Ref.{74FE87FE-D713-40E2-9063-138F42D6E698}</w:instrText>
            </w:r>
            <w:r>
              <w:fldChar w:fldCharType="separate"/>
            </w:r>
            <w:r w:rsidR="00CB6DE8">
              <w:rPr>
                <w:rFonts w:eastAsia="华文仿宋" w:cs="Times New Roman"/>
                <w:color w:val="080000"/>
                <w:kern w:val="0"/>
                <w:szCs w:val="21"/>
                <w:vertAlign w:val="superscript"/>
              </w:rPr>
              <w:t>[35]</w:t>
            </w:r>
            <w:r>
              <w:fldChar w:fldCharType="end"/>
            </w:r>
          </w:p>
          <w:p w14:paraId="4C0667E4" w14:textId="7D42D9D1" w:rsidR="00512227" w:rsidRDefault="00512227" w:rsidP="00512227">
            <w:pPr>
              <w:autoSpaceDE w:val="0"/>
              <w:autoSpaceDN w:val="0"/>
              <w:adjustRightInd w:val="0"/>
              <w:ind w:firstLineChars="0" w:firstLine="0"/>
              <w:jc w:val="left"/>
            </w:pPr>
            <w:r>
              <w:fldChar w:fldCharType="begin"/>
            </w:r>
            <w:r>
              <w:instrText xml:space="preserve"> ADDIN NE.Ref.{1521EF7A-107C-45BA-BC71-736B7BB8A4EB}</w:instrText>
            </w:r>
            <w:r>
              <w:fldChar w:fldCharType="separate"/>
            </w:r>
            <w:r w:rsidR="00CB6DE8">
              <w:rPr>
                <w:rFonts w:eastAsia="华文仿宋" w:cs="Times New Roman"/>
                <w:color w:val="080000"/>
                <w:kern w:val="0"/>
                <w:szCs w:val="21"/>
                <w:vertAlign w:val="superscript"/>
              </w:rPr>
              <w:t>[32, 33]</w:t>
            </w:r>
            <w:r>
              <w:fldChar w:fldCharType="end"/>
            </w:r>
          </w:p>
        </w:tc>
        <w:tc>
          <w:tcPr>
            <w:tcW w:w="0" w:type="auto"/>
          </w:tcPr>
          <w:p w14:paraId="6C7AA43A" w14:textId="05EF651B" w:rsidR="00512227" w:rsidRDefault="00512227" w:rsidP="00512227">
            <w:pPr>
              <w:autoSpaceDE w:val="0"/>
              <w:autoSpaceDN w:val="0"/>
              <w:adjustRightInd w:val="0"/>
              <w:ind w:firstLineChars="0" w:firstLine="0"/>
              <w:jc w:val="left"/>
            </w:pPr>
            <w:r>
              <w:rPr>
                <w:rFonts w:hint="eastAsia"/>
              </w:rPr>
              <w:t>Hough</w:t>
            </w:r>
            <w:r>
              <w:rPr>
                <w:rFonts w:hint="eastAsia"/>
              </w:rPr>
              <w:t>变换及其变形</w:t>
            </w:r>
          </w:p>
        </w:tc>
        <w:tc>
          <w:tcPr>
            <w:tcW w:w="0" w:type="auto"/>
          </w:tcPr>
          <w:p w14:paraId="065466F8" w14:textId="7CDE88C5" w:rsidR="00512227" w:rsidRDefault="00512227" w:rsidP="00512227">
            <w:pPr>
              <w:autoSpaceDE w:val="0"/>
              <w:autoSpaceDN w:val="0"/>
              <w:adjustRightInd w:val="0"/>
              <w:ind w:firstLineChars="0" w:firstLine="0"/>
              <w:jc w:val="left"/>
            </w:pPr>
            <w:r>
              <w:rPr>
                <w:rFonts w:hint="eastAsia"/>
              </w:rPr>
              <w:t>王海龙，</w:t>
            </w:r>
            <w:r>
              <w:t>M</w:t>
            </w:r>
            <w:r>
              <w:rPr>
                <w:rFonts w:hint="eastAsia"/>
              </w:rPr>
              <w:t>ean shift</w:t>
            </w:r>
            <w:r>
              <w:rPr>
                <w:rFonts w:hint="eastAsia"/>
              </w:rPr>
              <w:t>结合</w:t>
            </w:r>
            <w:r>
              <w:rPr>
                <w:rFonts w:hint="eastAsia"/>
              </w:rPr>
              <w:t>Hough</w:t>
            </w:r>
            <w:r>
              <w:rPr>
                <w:rFonts w:hint="eastAsia"/>
              </w:rPr>
              <w:t>变换，去除断行和杂草。</w:t>
            </w:r>
          </w:p>
          <w:p w14:paraId="6EFEF130" w14:textId="038FF4C0" w:rsidR="00512227" w:rsidRDefault="00512227" w:rsidP="00512227">
            <w:pPr>
              <w:autoSpaceDE w:val="0"/>
              <w:autoSpaceDN w:val="0"/>
              <w:adjustRightInd w:val="0"/>
              <w:ind w:firstLineChars="0" w:firstLine="0"/>
              <w:jc w:val="left"/>
            </w:pPr>
            <w:r>
              <w:rPr>
                <w:rFonts w:hint="eastAsia"/>
              </w:rPr>
              <w:t>张豪，结合动态窗口技术，</w:t>
            </w:r>
          </w:p>
          <w:p w14:paraId="4577A803" w14:textId="44AD0C24" w:rsidR="00512227" w:rsidRDefault="00512227" w:rsidP="00512227">
            <w:pPr>
              <w:autoSpaceDE w:val="0"/>
              <w:autoSpaceDN w:val="0"/>
              <w:adjustRightInd w:val="0"/>
              <w:ind w:firstLineChars="0" w:firstLine="0"/>
              <w:jc w:val="left"/>
            </w:pPr>
            <w:r>
              <w:rPr>
                <w:rFonts w:hint="eastAsia"/>
              </w:rPr>
              <w:t>王晓杰，移动窗口减少计算量，基于消隐点的直线剔除，</w:t>
            </w:r>
          </w:p>
          <w:p w14:paraId="0EE83462" w14:textId="3DB7A93B" w:rsidR="00512227" w:rsidRDefault="00512227" w:rsidP="00512227">
            <w:pPr>
              <w:autoSpaceDE w:val="0"/>
              <w:autoSpaceDN w:val="0"/>
              <w:adjustRightInd w:val="0"/>
              <w:ind w:firstLineChars="0" w:firstLine="0"/>
              <w:jc w:val="left"/>
            </w:pPr>
            <w:r>
              <w:rPr>
                <w:rFonts w:hint="eastAsia"/>
              </w:rPr>
              <w:t>庄晓霖，</w:t>
            </w:r>
            <w:proofErr w:type="gramStart"/>
            <w:r>
              <w:rPr>
                <w:rFonts w:hint="eastAsia"/>
              </w:rPr>
              <w:t>双区域</w:t>
            </w:r>
            <w:proofErr w:type="gramEnd"/>
            <w:r>
              <w:rPr>
                <w:rFonts w:hint="eastAsia"/>
              </w:rPr>
              <w:t>的</w:t>
            </w:r>
            <w:r>
              <w:rPr>
                <w:rFonts w:hint="eastAsia"/>
              </w:rPr>
              <w:t>Hough</w:t>
            </w:r>
            <w:r>
              <w:rPr>
                <w:rFonts w:hint="eastAsia"/>
              </w:rPr>
              <w:t>变换</w:t>
            </w:r>
          </w:p>
          <w:p w14:paraId="37FB2CEC" w14:textId="075FDA09" w:rsidR="00512227" w:rsidRPr="002A3C53" w:rsidRDefault="00512227" w:rsidP="00512227">
            <w:pPr>
              <w:autoSpaceDE w:val="0"/>
              <w:autoSpaceDN w:val="0"/>
              <w:adjustRightInd w:val="0"/>
              <w:ind w:firstLineChars="0" w:firstLine="0"/>
              <w:jc w:val="left"/>
            </w:pPr>
            <w:r>
              <w:rPr>
                <w:rFonts w:hint="eastAsia"/>
              </w:rPr>
              <w:t>基于一点的改进</w:t>
            </w:r>
            <w:proofErr w:type="spellStart"/>
            <w:r>
              <w:rPr>
                <w:rFonts w:hint="eastAsia"/>
              </w:rPr>
              <w:t>hough</w:t>
            </w:r>
            <w:proofErr w:type="spellEnd"/>
            <w:r>
              <w:rPr>
                <w:rFonts w:hint="eastAsia"/>
              </w:rPr>
              <w:t>变换</w:t>
            </w:r>
          </w:p>
        </w:tc>
        <w:tc>
          <w:tcPr>
            <w:tcW w:w="0" w:type="auto"/>
          </w:tcPr>
          <w:p w14:paraId="39F72A48" w14:textId="77777777" w:rsidR="00512227" w:rsidRDefault="00512227" w:rsidP="00512227">
            <w:pPr>
              <w:autoSpaceDE w:val="0"/>
              <w:autoSpaceDN w:val="0"/>
              <w:adjustRightInd w:val="0"/>
              <w:ind w:firstLineChars="0" w:firstLine="0"/>
              <w:jc w:val="left"/>
            </w:pPr>
          </w:p>
        </w:tc>
      </w:tr>
      <w:tr w:rsidR="00CB6DE8" w14:paraId="54B69772" w14:textId="77777777" w:rsidTr="00EF59BF">
        <w:tc>
          <w:tcPr>
            <w:tcW w:w="0" w:type="auto"/>
          </w:tcPr>
          <w:p w14:paraId="622FE2B1" w14:textId="098B0189" w:rsidR="00E94871" w:rsidRDefault="00E94871" w:rsidP="00512227">
            <w:pPr>
              <w:autoSpaceDE w:val="0"/>
              <w:autoSpaceDN w:val="0"/>
              <w:adjustRightInd w:val="0"/>
              <w:ind w:firstLineChars="0" w:firstLine="0"/>
              <w:jc w:val="left"/>
            </w:pPr>
            <w:r>
              <w:fldChar w:fldCharType="begin"/>
            </w:r>
            <w:r w:rsidR="003B24F7">
              <w:instrText xml:space="preserve"> ADDIN NE.Ref.{14B77AD6-F504-4847-ADB3-D7EA87EC072D}</w:instrText>
            </w:r>
            <w:r>
              <w:fldChar w:fldCharType="separate"/>
            </w:r>
            <w:r w:rsidR="00CB6DE8">
              <w:rPr>
                <w:rFonts w:eastAsia="华文仿宋" w:cs="Times New Roman"/>
                <w:color w:val="080000"/>
                <w:kern w:val="0"/>
                <w:szCs w:val="21"/>
                <w:vertAlign w:val="superscript"/>
              </w:rPr>
              <w:t>[22]</w:t>
            </w:r>
            <w:r>
              <w:fldChar w:fldCharType="end"/>
            </w:r>
          </w:p>
        </w:tc>
        <w:tc>
          <w:tcPr>
            <w:tcW w:w="0" w:type="auto"/>
          </w:tcPr>
          <w:p w14:paraId="6218836E" w14:textId="2540D091" w:rsidR="00E94871" w:rsidRDefault="00E94871" w:rsidP="00512227">
            <w:pPr>
              <w:autoSpaceDE w:val="0"/>
              <w:autoSpaceDN w:val="0"/>
              <w:adjustRightInd w:val="0"/>
              <w:ind w:firstLineChars="0" w:firstLine="0"/>
              <w:jc w:val="left"/>
            </w:pPr>
            <w:r>
              <w:rPr>
                <w:rFonts w:hint="eastAsia"/>
              </w:rPr>
              <w:t>直线扫描法</w:t>
            </w:r>
          </w:p>
        </w:tc>
        <w:tc>
          <w:tcPr>
            <w:tcW w:w="0" w:type="auto"/>
          </w:tcPr>
          <w:p w14:paraId="6176F8B6" w14:textId="6E13B2B3" w:rsidR="00E94871" w:rsidRDefault="00542F57" w:rsidP="00512227">
            <w:pPr>
              <w:autoSpaceDE w:val="0"/>
              <w:autoSpaceDN w:val="0"/>
              <w:adjustRightInd w:val="0"/>
              <w:ind w:firstLineChars="0" w:firstLine="0"/>
              <w:jc w:val="left"/>
            </w:pPr>
            <w:r>
              <w:t>精度高，抗干扰性强</w:t>
            </w:r>
          </w:p>
        </w:tc>
        <w:tc>
          <w:tcPr>
            <w:tcW w:w="0" w:type="auto"/>
          </w:tcPr>
          <w:p w14:paraId="2C305195" w14:textId="33703681" w:rsidR="00E94871" w:rsidRDefault="001977D9" w:rsidP="00512227">
            <w:pPr>
              <w:autoSpaceDE w:val="0"/>
              <w:autoSpaceDN w:val="0"/>
              <w:adjustRightInd w:val="0"/>
              <w:ind w:firstLineChars="0" w:firstLine="0"/>
              <w:jc w:val="left"/>
            </w:pPr>
            <w:r>
              <w:t>需要设定合适的步长参数，而且扫描工作量大，不具有广泛的适用性</w:t>
            </w:r>
          </w:p>
        </w:tc>
      </w:tr>
      <w:tr w:rsidR="00CB6DE8" w14:paraId="168BB999" w14:textId="1A0C2F12" w:rsidTr="00EF59BF">
        <w:tc>
          <w:tcPr>
            <w:tcW w:w="0" w:type="auto"/>
          </w:tcPr>
          <w:p w14:paraId="3C714770" w14:textId="7D83A25C" w:rsidR="00512227" w:rsidRDefault="00512227" w:rsidP="00512227">
            <w:pPr>
              <w:autoSpaceDE w:val="0"/>
              <w:autoSpaceDN w:val="0"/>
              <w:adjustRightInd w:val="0"/>
              <w:ind w:firstLineChars="0" w:firstLine="0"/>
              <w:jc w:val="left"/>
            </w:pPr>
            <w:r>
              <w:fldChar w:fldCharType="begin"/>
            </w:r>
            <w:r>
              <w:instrText xml:space="preserve"> ADDIN NE.Ref.{4D3C5076-C676-40EE-A494-81A6D31F7C6F}</w:instrText>
            </w:r>
            <w:r>
              <w:fldChar w:fldCharType="separate"/>
            </w:r>
            <w:r w:rsidR="00CB6DE8">
              <w:rPr>
                <w:rFonts w:eastAsia="华文仿宋" w:cs="Times New Roman"/>
                <w:color w:val="080000"/>
                <w:kern w:val="0"/>
                <w:szCs w:val="21"/>
                <w:vertAlign w:val="superscript"/>
              </w:rPr>
              <w:t>[42]</w:t>
            </w:r>
            <w:r>
              <w:fldChar w:fldCharType="end"/>
            </w:r>
          </w:p>
        </w:tc>
        <w:tc>
          <w:tcPr>
            <w:tcW w:w="0" w:type="auto"/>
          </w:tcPr>
          <w:p w14:paraId="677D20CD" w14:textId="2CCC80AD" w:rsidR="00512227" w:rsidRDefault="00512227" w:rsidP="00512227">
            <w:pPr>
              <w:autoSpaceDE w:val="0"/>
              <w:autoSpaceDN w:val="0"/>
              <w:adjustRightInd w:val="0"/>
              <w:ind w:firstLineChars="0" w:firstLine="0"/>
              <w:jc w:val="left"/>
            </w:pPr>
            <w:r>
              <w:rPr>
                <w:rFonts w:hint="eastAsia"/>
              </w:rPr>
              <w:t>基于遗传算法的直线拟合</w:t>
            </w:r>
          </w:p>
        </w:tc>
        <w:tc>
          <w:tcPr>
            <w:tcW w:w="0" w:type="auto"/>
          </w:tcPr>
          <w:p w14:paraId="466037DB" w14:textId="73223C15" w:rsidR="00512227" w:rsidRDefault="00512227" w:rsidP="00512227">
            <w:pPr>
              <w:autoSpaceDE w:val="0"/>
              <w:autoSpaceDN w:val="0"/>
              <w:adjustRightInd w:val="0"/>
              <w:ind w:firstLineChars="0" w:firstLine="0"/>
              <w:jc w:val="left"/>
            </w:pPr>
            <w:r>
              <w:rPr>
                <w:rFonts w:hint="eastAsia"/>
              </w:rPr>
              <w:t>该算法处理速度优于</w:t>
            </w:r>
            <w:r>
              <w:rPr>
                <w:rFonts w:hint="eastAsia"/>
              </w:rPr>
              <w:t xml:space="preserve"> Hough </w:t>
            </w:r>
            <w:r>
              <w:rPr>
                <w:rFonts w:hint="eastAsia"/>
              </w:rPr>
              <w:t>变换，比随机</w:t>
            </w:r>
            <w:r>
              <w:rPr>
                <w:rFonts w:hint="eastAsia"/>
              </w:rPr>
              <w:t>Hough</w:t>
            </w:r>
            <w:r>
              <w:rPr>
                <w:rFonts w:hint="eastAsia"/>
              </w:rPr>
              <w:t>慢。以</w:t>
            </w:r>
            <w:r>
              <w:rPr>
                <w:rFonts w:hint="eastAsia"/>
              </w:rPr>
              <w:t>Hough</w:t>
            </w:r>
            <w:r>
              <w:rPr>
                <w:rFonts w:hint="eastAsia"/>
              </w:rPr>
              <w:t>变换为标准，检测精度优于随机</w:t>
            </w:r>
            <w:r>
              <w:rPr>
                <w:rFonts w:hint="eastAsia"/>
              </w:rPr>
              <w:t xml:space="preserve"> Hough </w:t>
            </w:r>
            <w:r>
              <w:rPr>
                <w:rFonts w:hint="eastAsia"/>
              </w:rPr>
              <w:t>变换和随机变换。</w:t>
            </w:r>
          </w:p>
        </w:tc>
        <w:tc>
          <w:tcPr>
            <w:tcW w:w="0" w:type="auto"/>
          </w:tcPr>
          <w:p w14:paraId="744BAF29" w14:textId="2C166B61" w:rsidR="00512227" w:rsidRDefault="00512227" w:rsidP="00512227">
            <w:pPr>
              <w:autoSpaceDE w:val="0"/>
              <w:autoSpaceDN w:val="0"/>
              <w:adjustRightInd w:val="0"/>
              <w:ind w:firstLineChars="0" w:firstLine="0"/>
              <w:jc w:val="left"/>
            </w:pPr>
          </w:p>
        </w:tc>
      </w:tr>
      <w:tr w:rsidR="00CB6DE8" w14:paraId="05BAEBC6" w14:textId="3CB9D85E" w:rsidTr="00EF59BF">
        <w:tc>
          <w:tcPr>
            <w:tcW w:w="0" w:type="auto"/>
          </w:tcPr>
          <w:p w14:paraId="68051FF7" w14:textId="12EFF0B3" w:rsidR="00512227" w:rsidRDefault="00512227" w:rsidP="00512227">
            <w:pPr>
              <w:autoSpaceDE w:val="0"/>
              <w:autoSpaceDN w:val="0"/>
              <w:adjustRightInd w:val="0"/>
              <w:ind w:firstLineChars="0" w:firstLine="0"/>
              <w:jc w:val="left"/>
            </w:pPr>
            <w:r>
              <w:fldChar w:fldCharType="begin"/>
            </w:r>
            <w:r>
              <w:instrText xml:space="preserve"> ADDIN NE.Ref.{2E3F69F6-B34D-460F-A044-2BDCED5E268D}</w:instrText>
            </w:r>
            <w:r>
              <w:fldChar w:fldCharType="separate"/>
            </w:r>
            <w:r w:rsidR="00CB6DE8">
              <w:rPr>
                <w:rFonts w:eastAsia="华文仿宋" w:cs="Times New Roman"/>
                <w:color w:val="080000"/>
                <w:kern w:val="0"/>
                <w:szCs w:val="21"/>
                <w:vertAlign w:val="superscript"/>
              </w:rPr>
              <w:t>[5]</w:t>
            </w:r>
            <w:r>
              <w:fldChar w:fldCharType="end"/>
            </w:r>
          </w:p>
        </w:tc>
        <w:tc>
          <w:tcPr>
            <w:tcW w:w="0" w:type="auto"/>
          </w:tcPr>
          <w:p w14:paraId="4A72D810" w14:textId="60CE5E50" w:rsidR="00512227" w:rsidRDefault="00512227" w:rsidP="00512227">
            <w:pPr>
              <w:autoSpaceDE w:val="0"/>
              <w:autoSpaceDN w:val="0"/>
              <w:adjustRightInd w:val="0"/>
              <w:ind w:firstLineChars="0" w:firstLine="0"/>
              <w:jc w:val="left"/>
            </w:pPr>
            <w:r>
              <w:rPr>
                <w:rFonts w:hint="eastAsia"/>
              </w:rPr>
              <w:t>粒子群算法</w:t>
            </w:r>
          </w:p>
        </w:tc>
        <w:tc>
          <w:tcPr>
            <w:tcW w:w="0" w:type="auto"/>
          </w:tcPr>
          <w:p w14:paraId="32D7AE36" w14:textId="475D5CB0" w:rsidR="00512227" w:rsidRDefault="00512227" w:rsidP="00512227">
            <w:pPr>
              <w:autoSpaceDE w:val="0"/>
              <w:autoSpaceDN w:val="0"/>
              <w:adjustRightInd w:val="0"/>
              <w:ind w:firstLineChars="0" w:firstLine="0"/>
              <w:jc w:val="left"/>
            </w:pPr>
            <w:r w:rsidRPr="002A3C53">
              <w:rPr>
                <w:rFonts w:hint="eastAsia"/>
              </w:rPr>
              <w:t>将作物行线性模型与粒子群算法相结合进行导航路径识别具有以下两方面优点</w:t>
            </w:r>
            <w:r w:rsidRPr="002A3C53">
              <w:rPr>
                <w:rFonts w:hint="eastAsia"/>
              </w:rPr>
              <w:t xml:space="preserve">: </w:t>
            </w:r>
            <w:r w:rsidRPr="002A3C53">
              <w:rPr>
                <w:rFonts w:hint="eastAsia"/>
              </w:rPr>
              <w:t>首先，作物行线性模型与作物种类和生长阶段无关，使路径识别算法可以适应不同环境</w:t>
            </w:r>
            <w:r w:rsidRPr="002A3C53">
              <w:rPr>
                <w:rFonts w:hint="eastAsia"/>
              </w:rPr>
              <w:t xml:space="preserve">; </w:t>
            </w:r>
            <w:r w:rsidRPr="002A3C53">
              <w:rPr>
                <w:rFonts w:hint="eastAsia"/>
              </w:rPr>
              <w:t>其次，粒子群算法具有精度高、收敛速度快等特点，可以有效提高路径识别算法的准确性与实时性。</w:t>
            </w:r>
          </w:p>
        </w:tc>
        <w:tc>
          <w:tcPr>
            <w:tcW w:w="0" w:type="auto"/>
          </w:tcPr>
          <w:p w14:paraId="174323A3" w14:textId="77777777" w:rsidR="00512227" w:rsidRDefault="00512227" w:rsidP="00512227">
            <w:pPr>
              <w:autoSpaceDE w:val="0"/>
              <w:autoSpaceDN w:val="0"/>
              <w:adjustRightInd w:val="0"/>
              <w:ind w:firstLineChars="0" w:firstLine="0"/>
              <w:jc w:val="left"/>
            </w:pPr>
          </w:p>
        </w:tc>
      </w:tr>
      <w:tr w:rsidR="00CB6DE8" w14:paraId="74BDA8D7" w14:textId="7B3784D7" w:rsidTr="00EF59BF">
        <w:tc>
          <w:tcPr>
            <w:tcW w:w="0" w:type="auto"/>
          </w:tcPr>
          <w:p w14:paraId="7C883E12" w14:textId="26567E4D" w:rsidR="00512227" w:rsidRPr="00952921" w:rsidRDefault="00512227" w:rsidP="00512227">
            <w:pPr>
              <w:autoSpaceDE w:val="0"/>
              <w:autoSpaceDN w:val="0"/>
              <w:adjustRightInd w:val="0"/>
              <w:ind w:firstLineChars="0" w:firstLine="0"/>
              <w:jc w:val="left"/>
            </w:pPr>
            <w:r>
              <w:fldChar w:fldCharType="begin"/>
            </w:r>
            <w:r>
              <w:instrText xml:space="preserve"> ADDIN NE.Ref.{6439E67E-A31B-4192-94E1-4366C7AB2DD4}</w:instrText>
            </w:r>
            <w:r>
              <w:fldChar w:fldCharType="separate"/>
            </w:r>
            <w:r w:rsidR="00CB6DE8">
              <w:rPr>
                <w:rFonts w:eastAsia="华文仿宋" w:cs="Times New Roman"/>
                <w:color w:val="080000"/>
                <w:kern w:val="0"/>
                <w:szCs w:val="21"/>
                <w:vertAlign w:val="superscript"/>
              </w:rPr>
              <w:t>[4]</w:t>
            </w:r>
            <w:r>
              <w:fldChar w:fldCharType="end"/>
            </w:r>
          </w:p>
        </w:tc>
        <w:tc>
          <w:tcPr>
            <w:tcW w:w="0" w:type="auto"/>
          </w:tcPr>
          <w:p w14:paraId="44E58F17" w14:textId="27A83F11" w:rsidR="00512227" w:rsidRDefault="00512227" w:rsidP="00512227">
            <w:pPr>
              <w:autoSpaceDE w:val="0"/>
              <w:autoSpaceDN w:val="0"/>
              <w:adjustRightInd w:val="0"/>
              <w:ind w:firstLineChars="0" w:firstLine="0"/>
              <w:jc w:val="left"/>
            </w:pPr>
            <w:r w:rsidRPr="00952921">
              <w:rPr>
                <w:rFonts w:hint="eastAsia"/>
              </w:rPr>
              <w:t>Fisher</w:t>
            </w:r>
            <w:r w:rsidRPr="00952921">
              <w:rPr>
                <w:rFonts w:hint="eastAsia"/>
              </w:rPr>
              <w:t>线性判别分析</w:t>
            </w:r>
          </w:p>
          <w:p w14:paraId="4CBF1453" w14:textId="35AF3D66" w:rsidR="00512227" w:rsidRDefault="00512227" w:rsidP="00512227">
            <w:pPr>
              <w:autoSpaceDE w:val="0"/>
              <w:autoSpaceDN w:val="0"/>
              <w:adjustRightInd w:val="0"/>
              <w:ind w:firstLineChars="0" w:firstLine="0"/>
              <w:jc w:val="left"/>
            </w:pPr>
            <w:r w:rsidRPr="00CF5D41">
              <w:t>Fisher linear discriminant</w:t>
            </w:r>
          </w:p>
        </w:tc>
        <w:tc>
          <w:tcPr>
            <w:tcW w:w="0" w:type="auto"/>
          </w:tcPr>
          <w:p w14:paraId="1CA55C92" w14:textId="77777777" w:rsidR="00512227" w:rsidRDefault="00512227" w:rsidP="00512227">
            <w:pPr>
              <w:autoSpaceDE w:val="0"/>
              <w:autoSpaceDN w:val="0"/>
              <w:adjustRightInd w:val="0"/>
              <w:ind w:firstLineChars="0" w:firstLine="0"/>
              <w:jc w:val="left"/>
            </w:pPr>
            <w:r>
              <w:rPr>
                <w:rFonts w:hint="eastAsia"/>
              </w:rPr>
              <w:t>在增加了分类信息之后，两组输入映射到了另外一个坐标轴上，有了这样一个映射，两组数据之间的就变得更易区分了</w:t>
            </w:r>
            <w:r>
              <w:rPr>
                <w:rFonts w:hint="eastAsia"/>
              </w:rPr>
              <w:t>(</w:t>
            </w:r>
            <w:proofErr w:type="gramStart"/>
            <w:r>
              <w:rPr>
                <w:rFonts w:hint="eastAsia"/>
              </w:rPr>
              <w:t>使类间分开</w:t>
            </w:r>
            <w:proofErr w:type="gramEnd"/>
            <w:r>
              <w:rPr>
                <w:rFonts w:hint="eastAsia"/>
              </w:rPr>
              <w:t>，类内集中。在低维上就可以区分，减少了很大的运算量</w:t>
            </w:r>
            <w:r>
              <w:rPr>
                <w:rFonts w:hint="eastAsia"/>
              </w:rPr>
              <w:t>)</w:t>
            </w:r>
            <w:r>
              <w:rPr>
                <w:rFonts w:hint="eastAsia"/>
              </w:rPr>
              <w:t>。</w:t>
            </w:r>
          </w:p>
          <w:p w14:paraId="597BA01F" w14:textId="0EDD1FB1" w:rsidR="00512227" w:rsidRDefault="00512227" w:rsidP="00512227">
            <w:pPr>
              <w:autoSpaceDE w:val="0"/>
              <w:autoSpaceDN w:val="0"/>
              <w:adjustRightInd w:val="0"/>
              <w:ind w:firstLineChars="0" w:firstLine="0"/>
              <w:jc w:val="left"/>
            </w:pPr>
            <w:r>
              <w:rPr>
                <w:rFonts w:hint="eastAsia"/>
              </w:rPr>
              <w:t xml:space="preserve">PCA </w:t>
            </w:r>
            <w:r>
              <w:rPr>
                <w:rFonts w:hint="eastAsia"/>
              </w:rPr>
              <w:t>是无监督的，它所作的只是将整组数据整体映射到最</w:t>
            </w:r>
            <w:proofErr w:type="gramStart"/>
            <w:r>
              <w:rPr>
                <w:rFonts w:hint="eastAsia"/>
              </w:rPr>
              <w:t>方便表示</w:t>
            </w:r>
            <w:proofErr w:type="gramEnd"/>
            <w:r>
              <w:rPr>
                <w:rFonts w:hint="eastAsia"/>
              </w:rPr>
              <w:t>这组数据的坐标轴上，映射时没有利用任何数据内部的分类信息，用主要的特征代替其他相关的非主要的特征，所有特征之间的相关度越高越好</w:t>
            </w:r>
          </w:p>
        </w:tc>
        <w:tc>
          <w:tcPr>
            <w:tcW w:w="0" w:type="auto"/>
          </w:tcPr>
          <w:p w14:paraId="76BABBA5" w14:textId="004CC81B" w:rsidR="00512227" w:rsidRDefault="00512227" w:rsidP="00512227">
            <w:pPr>
              <w:autoSpaceDE w:val="0"/>
              <w:autoSpaceDN w:val="0"/>
              <w:adjustRightInd w:val="0"/>
              <w:ind w:firstLineChars="0" w:firstLine="0"/>
              <w:jc w:val="left"/>
            </w:pPr>
          </w:p>
        </w:tc>
      </w:tr>
    </w:tbl>
    <w:p w14:paraId="7C6DB6CB" w14:textId="7E0A2558" w:rsidR="003A1CE4" w:rsidRDefault="00B46B3B" w:rsidP="004F392E">
      <w:pPr>
        <w:pStyle w:val="3"/>
      </w:pPr>
      <w:r>
        <w:rPr>
          <w:rFonts w:hint="eastAsia"/>
        </w:rPr>
        <w:t>1</w:t>
      </w:r>
      <w:r w:rsidR="0018778B">
        <w:rPr>
          <w:rFonts w:hint="eastAsia"/>
        </w:rPr>
        <w:t>.5</w:t>
      </w:r>
      <w:r w:rsidR="0018778B">
        <w:t xml:space="preserve"> </w:t>
      </w:r>
      <w:r w:rsidR="00B745F0">
        <w:rPr>
          <w:rFonts w:hint="eastAsia"/>
        </w:rPr>
        <w:t>投影变换</w:t>
      </w:r>
    </w:p>
    <w:p w14:paraId="323C9E98" w14:textId="77CA61D9" w:rsidR="00537E16" w:rsidRDefault="00C079F5" w:rsidP="00537E16">
      <w:pPr>
        <w:ind w:firstLine="420"/>
      </w:pPr>
      <w:r>
        <w:rPr>
          <w:rFonts w:hint="eastAsia"/>
        </w:rPr>
        <w:t>在图像上得到导航线坐标后，一般需要将之转化到实际坐标系，</w:t>
      </w:r>
      <w:r w:rsidR="005E30CC">
        <w:rPr>
          <w:rFonts w:hint="eastAsia"/>
        </w:rPr>
        <w:t>得到实际导航参数</w:t>
      </w:r>
      <w:r w:rsidR="009C07F3">
        <w:rPr>
          <w:rFonts w:hint="eastAsia"/>
        </w:rPr>
        <w:t>，航向偏差和横向偏差</w:t>
      </w:r>
      <w:r w:rsidR="0097782D">
        <w:rPr>
          <w:rFonts w:hint="eastAsia"/>
        </w:rPr>
        <w:t>，由世界坐标到图像像素坐标牵涉到四个坐标系</w:t>
      </w:r>
      <w:r w:rsidR="00A87DFB">
        <w:rPr>
          <w:rFonts w:hint="eastAsia"/>
        </w:rPr>
        <w:t>，</w:t>
      </w:r>
      <w:r w:rsidR="00CA2FD7">
        <w:rPr>
          <w:rFonts w:hint="eastAsia"/>
        </w:rPr>
        <w:t>其示意图如下</w:t>
      </w:r>
      <w:r w:rsidR="0019310E">
        <w:rPr>
          <w:rFonts w:hint="eastAsia"/>
        </w:rPr>
        <w:t>：</w:t>
      </w:r>
    </w:p>
    <w:p w14:paraId="32AF3DC7" w14:textId="796E6DDE" w:rsidR="00A3252F" w:rsidRDefault="00D5165B" w:rsidP="001479F5">
      <w:pPr>
        <w:ind w:firstLineChars="0" w:firstLine="0"/>
      </w:pPr>
      <w:r>
        <w:rPr>
          <w:noProof/>
        </w:rPr>
        <w:lastRenderedPageBreak/>
        <w:drawing>
          <wp:inline distT="0" distB="0" distL="0" distR="0" wp14:anchorId="6CD77F75" wp14:editId="22418FC3">
            <wp:extent cx="5035809" cy="2622685"/>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5809" cy="2622685"/>
                    </a:xfrm>
                    <a:prstGeom prst="rect">
                      <a:avLst/>
                    </a:prstGeom>
                  </pic:spPr>
                </pic:pic>
              </a:graphicData>
            </a:graphic>
          </wp:inline>
        </w:drawing>
      </w:r>
    </w:p>
    <w:p w14:paraId="08A2D892" w14:textId="77777777" w:rsidR="00527478" w:rsidRDefault="00527478" w:rsidP="00527478">
      <w:pPr>
        <w:ind w:firstLine="420"/>
      </w:pPr>
      <w:r>
        <w:rPr>
          <w:rFonts w:hint="eastAsia"/>
        </w:rPr>
        <w:t>世界坐标系：以靶标中心为原点，靶标平面为</w:t>
      </w:r>
      <m:oMath>
        <m:sSub>
          <m:sSubPr>
            <m:ctrlPr>
              <w:rPr>
                <w:rFonts w:ascii="Cambria Math" w:hAnsi="Cambria Math"/>
              </w:rPr>
            </m:ctrlPr>
          </m:sSubPr>
          <m:e>
            <m:r>
              <w:rPr>
                <w:rFonts w:ascii="Cambria Math" w:hAnsi="Cambria Math"/>
              </w:rPr>
              <m:t>X</m:t>
            </m:r>
          </m:e>
          <m:sub>
            <m:r>
              <w:rPr>
                <w:rFonts w:ascii="Cambria Math" w:hAnsi="Cambria Math"/>
              </w:rPr>
              <m:t>W</m:t>
            </m:r>
          </m:sub>
        </m:sSub>
        <m:sSub>
          <m:sSubPr>
            <m:ctrlPr>
              <w:rPr>
                <w:rFonts w:ascii="Cambria Math" w:hAnsi="Cambria Math"/>
              </w:rPr>
            </m:ctrlPr>
          </m:sSubPr>
          <m:e>
            <m:r>
              <w:rPr>
                <w:rFonts w:ascii="微软雅黑" w:eastAsia="微软雅黑" w:hAnsi="微软雅黑" w:cs="微软雅黑" w:hint="eastAsia"/>
              </w:rPr>
              <m:t>-</m:t>
            </m:r>
            <m:r>
              <w:rPr>
                <w:rFonts w:ascii="Cambria Math" w:hAnsi="Cambria Math"/>
              </w:rPr>
              <m:t>Y</m:t>
            </m:r>
          </m:e>
          <m:sub>
            <m:r>
              <w:rPr>
                <w:rFonts w:ascii="Cambria Math" w:hAnsi="Cambria Math"/>
              </w:rPr>
              <m:t>W</m:t>
            </m:r>
          </m:sub>
        </m:sSub>
      </m:oMath>
      <w:r>
        <w:rPr>
          <w:rFonts w:hint="eastAsia"/>
        </w:rPr>
        <w:t>平面，单位</w:t>
      </w:r>
      <w:r>
        <w:rPr>
          <w:rFonts w:hint="eastAsia"/>
        </w:rPr>
        <w:t>mm</w:t>
      </w:r>
      <w:r>
        <w:t>;</w:t>
      </w:r>
    </w:p>
    <w:p w14:paraId="6A5AFEA7" w14:textId="77777777" w:rsidR="00527478" w:rsidRDefault="00527478" w:rsidP="00527478">
      <w:pPr>
        <w:ind w:firstLine="420"/>
      </w:pPr>
      <w:r>
        <w:rPr>
          <w:rFonts w:hint="eastAsia"/>
        </w:rPr>
        <w:t>相机坐标系：相机光心为原点，</w:t>
      </w:r>
      <m:oMath>
        <m:sSub>
          <m:sSubPr>
            <m:ctrlPr>
              <w:rPr>
                <w:rFonts w:ascii="Cambria Math" w:hAnsi="Cambria Math"/>
              </w:rPr>
            </m:ctrlPr>
          </m:sSubPr>
          <m:e>
            <m:r>
              <w:rPr>
                <w:rFonts w:ascii="Cambria Math" w:hAnsi="Cambria Math"/>
              </w:rPr>
              <m:t>X</m:t>
            </m:r>
          </m:e>
          <m:sub>
            <m:r>
              <w:rPr>
                <w:rFonts w:ascii="Cambria Math" w:hAnsi="Cambria Math"/>
              </w:rPr>
              <m:t>C</m:t>
            </m:r>
          </m:sub>
        </m:sSub>
      </m:oMath>
      <w:proofErr w:type="gramStart"/>
      <w:r>
        <w:rPr>
          <w:rFonts w:hint="eastAsia"/>
        </w:rPr>
        <w:t>轴</w:t>
      </w:r>
      <m:oMath>
        <m:sSub>
          <m:sSubPr>
            <m:ctrlPr>
              <w:rPr>
                <w:rFonts w:ascii="Cambria Math" w:hAnsi="Cambria Math"/>
              </w:rPr>
            </m:ctrlPr>
          </m:sSubPr>
          <m:e>
            <m:r>
              <w:rPr>
                <w:rFonts w:ascii="Cambria Math" w:hAnsi="Cambria Math"/>
              </w:rPr>
              <m:t>Y</m:t>
            </m:r>
          </m:e>
          <m:sub>
            <m:r>
              <w:rPr>
                <w:rFonts w:ascii="Cambria Math" w:hAnsi="Cambria Math"/>
              </w:rPr>
              <m:t>C</m:t>
            </m:r>
          </m:sub>
        </m:sSub>
      </m:oMath>
      <w:r>
        <w:rPr>
          <w:rFonts w:hint="eastAsia"/>
        </w:rPr>
        <w:t>轴</w:t>
      </w:r>
      <w:proofErr w:type="gramEnd"/>
      <w:r>
        <w:rPr>
          <w:rFonts w:hint="eastAsia"/>
        </w:rPr>
        <w:t>与物理图像坐标系的</w:t>
      </w:r>
      <w:r>
        <w:rPr>
          <w:rFonts w:hint="eastAsia"/>
        </w:rPr>
        <w:t>X</w:t>
      </w:r>
      <w:r>
        <w:rPr>
          <w:rFonts w:hint="eastAsia"/>
        </w:rPr>
        <w:t>轴</w:t>
      </w:r>
      <w:r>
        <w:rPr>
          <w:rFonts w:hint="eastAsia"/>
        </w:rPr>
        <w:t>Y</w:t>
      </w:r>
      <w:r>
        <w:rPr>
          <w:rFonts w:hint="eastAsia"/>
        </w:rPr>
        <w:t>轴平行，</w:t>
      </w:r>
      <m:oMath>
        <m:sSub>
          <m:sSubPr>
            <m:ctrlPr>
              <w:rPr>
                <w:rFonts w:ascii="Cambria Math" w:hAnsi="Cambria Math"/>
              </w:rPr>
            </m:ctrlPr>
          </m:sSubPr>
          <m:e>
            <m:r>
              <w:rPr>
                <w:rFonts w:ascii="Cambria Math" w:hAnsi="Cambria Math"/>
              </w:rPr>
              <m:t>Z</m:t>
            </m:r>
          </m:e>
          <m:sub>
            <m:r>
              <w:rPr>
                <w:rFonts w:ascii="Cambria Math" w:hAnsi="Cambria Math"/>
              </w:rPr>
              <m:t>C</m:t>
            </m:r>
          </m:sub>
        </m:sSub>
      </m:oMath>
      <w:r>
        <w:rPr>
          <w:rFonts w:hint="eastAsia"/>
        </w:rPr>
        <w:t>与图像平面垂直，光轴与图像平面交点即为图像平面的原点。</w:t>
      </w:r>
    </w:p>
    <w:p w14:paraId="3FE82D8D" w14:textId="77777777" w:rsidR="00527478" w:rsidRDefault="00527478" w:rsidP="00527478">
      <w:pPr>
        <w:ind w:firstLine="420"/>
      </w:pPr>
      <w:r>
        <w:rPr>
          <w:rFonts w:hint="eastAsia"/>
        </w:rPr>
        <w:t>物理图像坐标系：透镜光轴与成像平面的交点为原点，</w:t>
      </w:r>
      <w:r>
        <w:rPr>
          <w:rFonts w:hint="eastAsia"/>
        </w:rPr>
        <w:t>X</w:t>
      </w:r>
      <w:r>
        <w:t>Y</w:t>
      </w:r>
      <w:r>
        <w:rPr>
          <w:rFonts w:hint="eastAsia"/>
        </w:rPr>
        <w:t>平行相机坐标系的</w:t>
      </w:r>
      <m:oMath>
        <m:sSub>
          <m:sSubPr>
            <m:ctrlPr>
              <w:rPr>
                <w:rFonts w:ascii="Cambria Math" w:hAnsi="Cambria Math"/>
              </w:rPr>
            </m:ctrlPr>
          </m:sSubPr>
          <m:e>
            <m:r>
              <w:rPr>
                <w:rFonts w:ascii="Cambria Math" w:hAnsi="Cambria Math"/>
              </w:rPr>
              <m:t>X</m:t>
            </m:r>
          </m:e>
          <m:sub>
            <m:r>
              <w:rPr>
                <w:rFonts w:ascii="Cambria Math" w:hAnsi="Cambria Math"/>
              </w:rPr>
              <m:t>C</m:t>
            </m:r>
          </m:sub>
        </m:sSub>
        <m:sSub>
          <m:sSubPr>
            <m:ctrlPr>
              <w:rPr>
                <w:rFonts w:ascii="Cambria Math" w:hAnsi="Cambria Math"/>
              </w:rPr>
            </m:ctrlPr>
          </m:sSubPr>
          <m:e>
            <m:r>
              <w:rPr>
                <w:rFonts w:ascii="Cambria Math" w:hAnsi="Cambria Math"/>
              </w:rPr>
              <m:t>Y</m:t>
            </m:r>
          </m:e>
          <m:sub>
            <m:r>
              <w:rPr>
                <w:rFonts w:ascii="Cambria Math" w:hAnsi="Cambria Math"/>
              </w:rPr>
              <m:t>C</m:t>
            </m:r>
          </m:sub>
        </m:sSub>
      </m:oMath>
      <w:r>
        <w:rPr>
          <w:rFonts w:hint="eastAsia"/>
        </w:rPr>
        <w:t>轴。</w:t>
      </w:r>
    </w:p>
    <w:p w14:paraId="49284EBE" w14:textId="77777777" w:rsidR="00527478" w:rsidRPr="006E085E" w:rsidRDefault="00527478" w:rsidP="00527478">
      <w:pPr>
        <w:ind w:firstLine="420"/>
      </w:pPr>
      <w:r>
        <w:rPr>
          <w:rFonts w:hint="eastAsia"/>
        </w:rPr>
        <w:t>图像像素坐标系：固定在图像上以像素为单位的平面直角坐标系，原点位于图像左上角，</w:t>
      </w:r>
      <m:oMath>
        <m:r>
          <w:rPr>
            <w:rFonts w:ascii="Cambria Math" w:hAnsi="Cambria Math"/>
          </w:rPr>
          <m:t>uv</m:t>
        </m:r>
      </m:oMath>
      <w:r>
        <w:rPr>
          <w:rFonts w:hint="eastAsia"/>
        </w:rPr>
        <w:t xml:space="preserve"> </w:t>
      </w:r>
      <w:r>
        <w:rPr>
          <w:rFonts w:hint="eastAsia"/>
        </w:rPr>
        <w:t>平行于图像物理坐标系的</w:t>
      </w:r>
      <w:r>
        <w:rPr>
          <w:rFonts w:hint="eastAsia"/>
        </w:rPr>
        <w:t>X</w:t>
      </w:r>
      <w:r>
        <w:t>Y</w:t>
      </w:r>
      <w:r>
        <w:rPr>
          <w:rFonts w:hint="eastAsia"/>
        </w:rPr>
        <w:t>轴。</w:t>
      </w:r>
    </w:p>
    <w:p w14:paraId="714D6703" w14:textId="3B92DE6A" w:rsidR="003D6335" w:rsidRPr="00CA2FD7" w:rsidRDefault="0043735C" w:rsidP="00537E16">
      <w:pPr>
        <w:ind w:firstLine="420"/>
      </w:pPr>
      <w:r>
        <w:rPr>
          <w:rFonts w:hint="eastAsia"/>
        </w:rPr>
        <w:t>于是像素坐标系到世界坐标系</w:t>
      </w:r>
      <w:r w:rsidR="00EF75BA">
        <w:rPr>
          <w:rFonts w:hint="eastAsia"/>
        </w:rPr>
        <w:t>转换公式为：</w:t>
      </w:r>
    </w:p>
    <w:p w14:paraId="5A9CE929" w14:textId="5F3AF5A3" w:rsidR="00537E16" w:rsidRPr="00A57CFA" w:rsidRDefault="00384EC0" w:rsidP="00537E16">
      <w:pPr>
        <w:ind w:firstLine="420"/>
      </w:pPr>
      <m:oMathPara>
        <m:oMath>
          <m:r>
            <m:rPr>
              <m:sty m:val="p"/>
            </m:rPr>
            <w:rPr>
              <w:rFonts w:ascii="Cambria Math" w:hAnsi="Cambria Math"/>
            </w:rPr>
            <m:t>z</m:t>
          </m:r>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u</m:t>
                    </m:r>
                  </m:e>
                </m:mr>
                <m:mr>
                  <m:e>
                    <m:r>
                      <w:rPr>
                        <w:rFonts w:ascii="Cambria Math" w:hAnsi="Cambria Math"/>
                      </w:rPr>
                      <m:t>v</m:t>
                    </m:r>
                  </m:e>
                </m:mr>
                <m:mr>
                  <m:e>
                    <m:r>
                      <w:rPr>
                        <w:rFonts w:ascii="Cambria Math" w:hAnsi="Cambria Math"/>
                      </w:rPr>
                      <m:t>1</m:t>
                    </m:r>
                  </m:e>
                </m:mr>
              </m:m>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w</m:t>
                        </m:r>
                      </m:sub>
                    </m:sSub>
                  </m:e>
                </m:mr>
                <m:mr>
                  <m:e>
                    <m:sSub>
                      <m:sSubPr>
                        <m:ctrlPr>
                          <w:rPr>
                            <w:rFonts w:ascii="Cambria Math" w:hAnsi="Cambria Math"/>
                            <w:i/>
                          </w:rPr>
                        </m:ctrlPr>
                      </m:sSubPr>
                      <m:e>
                        <m:r>
                          <w:rPr>
                            <w:rFonts w:ascii="Cambria Math" w:hAnsi="Cambria Math"/>
                          </w:rPr>
                          <m:t>Y</m:t>
                        </m:r>
                      </m:e>
                      <m:sub>
                        <m:r>
                          <w:rPr>
                            <w:rFonts w:ascii="Cambria Math" w:hAnsi="Cambria Math"/>
                          </w:rPr>
                          <m:t>w</m:t>
                        </m:r>
                      </m:sub>
                    </m:sSub>
                  </m:e>
                </m:mr>
                <m:mr>
                  <m:e>
                    <m:sSub>
                      <m:sSubPr>
                        <m:ctrlPr>
                          <w:rPr>
                            <w:rFonts w:ascii="Cambria Math" w:hAnsi="Cambria Math"/>
                            <w:i/>
                          </w:rPr>
                        </m:ctrlPr>
                      </m:sSubPr>
                      <m:e>
                        <m:r>
                          <w:rPr>
                            <w:rFonts w:ascii="Cambria Math" w:hAnsi="Cambria Math"/>
                          </w:rPr>
                          <m:t>Z</m:t>
                        </m:r>
                      </m:e>
                      <m:sub>
                        <m:r>
                          <w:rPr>
                            <w:rFonts w:ascii="Cambria Math" w:hAnsi="Cambria Math"/>
                          </w:rPr>
                          <m:t>w</m:t>
                        </m:r>
                      </m:sub>
                    </m:sSub>
                  </m:e>
                </m:mr>
              </m:m>
            </m:e>
          </m:d>
        </m:oMath>
      </m:oMathPara>
    </w:p>
    <w:p w14:paraId="1018CD57" w14:textId="3951221E" w:rsidR="00014438" w:rsidRDefault="00030E9C" w:rsidP="003A1CE4">
      <w:pPr>
        <w:ind w:firstLine="420"/>
      </w:pP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A57CFA">
        <w:rPr>
          <w:rFonts w:hint="eastAsia"/>
        </w:rPr>
        <w:t>为</w:t>
      </w:r>
      <w:r w:rsidR="00F33F63">
        <w:rPr>
          <w:rFonts w:hint="eastAsia"/>
        </w:rPr>
        <w:t>相机</w:t>
      </w:r>
      <w:r w:rsidR="008175A8">
        <w:rPr>
          <w:rFonts w:hint="eastAsia"/>
        </w:rPr>
        <w:t>内部参数</w:t>
      </w:r>
      <w:r w:rsidR="00E2041B">
        <w:rPr>
          <w:rFonts w:hint="eastAsia"/>
        </w:rPr>
        <w:t>，</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374F42">
        <w:rPr>
          <w:rFonts w:hint="eastAsia"/>
        </w:rPr>
        <w:t>为外部参数，包括一个旋转矩阵</w:t>
      </w:r>
      <w:r w:rsidR="00365226">
        <w:t>R</w:t>
      </w:r>
      <w:r w:rsidR="00374F42">
        <w:rPr>
          <w:rFonts w:hint="eastAsia"/>
        </w:rPr>
        <w:t>和一个平移矩阵</w:t>
      </w:r>
      <w:r w:rsidR="006A1FF8">
        <w:rPr>
          <w:rFonts w:hint="eastAsia"/>
        </w:rPr>
        <w:t>T</w:t>
      </w:r>
      <w:r w:rsidR="00A57CFA">
        <w:rPr>
          <w:rFonts w:hint="eastAsia"/>
        </w:rPr>
        <w:t>；</w:t>
      </w:r>
    </w:p>
    <w:p w14:paraId="0ABEA893" w14:textId="0452B3E4" w:rsidR="00030218" w:rsidRDefault="00ED61FD" w:rsidP="00014438">
      <w:pPr>
        <w:ind w:firstLine="420"/>
      </w:pPr>
      <w:r>
        <w:rPr>
          <w:rFonts w:hint="eastAsia"/>
        </w:rPr>
        <w:t>机器视觉导航过程中</w:t>
      </w:r>
      <w:r w:rsidR="00724518">
        <w:rPr>
          <w:rFonts w:hint="eastAsia"/>
        </w:rPr>
        <w:t>，在颠簸</w:t>
      </w:r>
      <w:proofErr w:type="gramStart"/>
      <w:r w:rsidR="00724518">
        <w:rPr>
          <w:rFonts w:hint="eastAsia"/>
        </w:rPr>
        <w:t>很</w:t>
      </w:r>
      <w:proofErr w:type="gramEnd"/>
      <w:r w:rsidR="00724518">
        <w:rPr>
          <w:rFonts w:hint="eastAsia"/>
        </w:rPr>
        <w:t>小时，车辆坐标系和摄像机坐标系的位置关系基本不变，</w:t>
      </w:r>
      <w:r w:rsidR="006465DE">
        <w:rPr>
          <w:rFonts w:hint="eastAsia"/>
        </w:rPr>
        <w:t>且目标基本在同一平面</w:t>
      </w:r>
      <w:r w:rsidR="007203B1">
        <w:rPr>
          <w:rFonts w:hint="eastAsia"/>
        </w:rPr>
        <w:t>，对于一个图像像素点可以通过逆透视变换求得其空间中唯一对应点</w:t>
      </w:r>
      <w:r w:rsidR="006465DE">
        <w:rPr>
          <w:rFonts w:hint="eastAsia"/>
        </w:rPr>
        <w:t>，</w:t>
      </w:r>
      <w:r w:rsidR="00AF353B">
        <w:rPr>
          <w:rFonts w:hint="eastAsia"/>
        </w:rPr>
        <w:t>因此</w:t>
      </w:r>
      <w:r w:rsidR="000611F1">
        <w:rPr>
          <w:rFonts w:hint="eastAsia"/>
        </w:rPr>
        <w:t>，可以离线标定相机模型参数矩阵，用于自主导航</w:t>
      </w:r>
      <w:r w:rsidR="005D5D16">
        <w:rPr>
          <w:rFonts w:hint="eastAsia"/>
        </w:rPr>
        <w:t>时的矩阵变换</w:t>
      </w:r>
      <w:r w:rsidR="00ED56BB">
        <w:rPr>
          <w:rFonts w:hint="eastAsia"/>
        </w:rPr>
        <w:t>，</w:t>
      </w:r>
      <w:r w:rsidR="00506AC7">
        <w:rPr>
          <w:rFonts w:hint="eastAsia"/>
        </w:rPr>
        <w:t>此种矩阵变换</w:t>
      </w:r>
      <w:r w:rsidR="00176FED">
        <w:rPr>
          <w:rFonts w:hint="eastAsia"/>
        </w:rPr>
        <w:t>分为两种情况</w:t>
      </w:r>
      <w:r w:rsidR="001B4491">
        <w:rPr>
          <w:rFonts w:hint="eastAsia"/>
        </w:rPr>
        <w:t>：</w:t>
      </w:r>
    </w:p>
    <w:p w14:paraId="6DBA8BDA" w14:textId="59B4CAC7" w:rsidR="007627F2" w:rsidRDefault="00DD7104" w:rsidP="00014438">
      <w:pPr>
        <w:ind w:firstLine="420"/>
      </w:pPr>
      <w:r>
        <w:rPr>
          <w:rFonts w:hint="eastAsia"/>
        </w:rPr>
        <w:t>1</w:t>
      </w:r>
      <w:r>
        <w:t xml:space="preserve">) </w:t>
      </w:r>
      <w:r w:rsidR="007627F2">
        <w:rPr>
          <w:rFonts w:hint="eastAsia"/>
        </w:rPr>
        <w:t>在</w:t>
      </w:r>
      <w:r w:rsidR="00BB4730">
        <w:rPr>
          <w:rFonts w:hint="eastAsia"/>
        </w:rPr>
        <w:t>图像处理得到参数前进行</w:t>
      </w:r>
      <w:r w:rsidR="009E656F">
        <w:rPr>
          <w:rFonts w:hint="eastAsia"/>
        </w:rPr>
        <w:t>逆透视变换</w:t>
      </w:r>
      <w:r w:rsidR="00184006">
        <w:fldChar w:fldCharType="begin"/>
      </w:r>
      <w:r w:rsidR="00AF53C4">
        <w:instrText xml:space="preserve"> ADDIN NE.Ref.{C5BABF0E-20E0-4C01-BDDF-D717816D8497}</w:instrText>
      </w:r>
      <w:r w:rsidR="00184006">
        <w:fldChar w:fldCharType="separate"/>
      </w:r>
      <w:r w:rsidR="00CB6DE8">
        <w:rPr>
          <w:rFonts w:eastAsia="华文仿宋" w:cs="Times New Roman"/>
          <w:color w:val="080000"/>
          <w:kern w:val="0"/>
          <w:szCs w:val="21"/>
          <w:vertAlign w:val="superscript"/>
        </w:rPr>
        <w:t>[43, 44]</w:t>
      </w:r>
      <w:r w:rsidR="00184006">
        <w:fldChar w:fldCharType="end"/>
      </w:r>
      <w:r w:rsidR="000F2554">
        <w:rPr>
          <w:rFonts w:hint="eastAsia"/>
        </w:rPr>
        <w:t>，再进行后续处理得到导航参数</w:t>
      </w:r>
      <w:r w:rsidR="00257A3C">
        <w:rPr>
          <w:rFonts w:hint="eastAsia"/>
        </w:rPr>
        <w:t>。</w:t>
      </w:r>
    </w:p>
    <w:p w14:paraId="0DE8A604" w14:textId="7475685F" w:rsidR="00254147" w:rsidRDefault="00706A03" w:rsidP="00962A58">
      <w:pPr>
        <w:ind w:firstLineChars="0" w:firstLine="0"/>
      </w:pPr>
      <w:r>
        <w:rPr>
          <w:noProof/>
        </w:rPr>
        <w:drawing>
          <wp:inline distT="0" distB="0" distL="0" distR="0" wp14:anchorId="5731F368" wp14:editId="312A2770">
            <wp:extent cx="5274310" cy="1991995"/>
            <wp:effectExtent l="0" t="0" r="254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 t="1876" r="1" b="1"/>
                    <a:stretch/>
                  </pic:blipFill>
                  <pic:spPr bwMode="auto">
                    <a:xfrm>
                      <a:off x="0" y="0"/>
                      <a:ext cx="5274310" cy="1991995"/>
                    </a:xfrm>
                    <a:prstGeom prst="rect">
                      <a:avLst/>
                    </a:prstGeom>
                    <a:ln>
                      <a:noFill/>
                    </a:ln>
                    <a:extLst>
                      <a:ext uri="{53640926-AAD7-44D8-BBD7-CCE9431645EC}">
                        <a14:shadowObscured xmlns:a14="http://schemas.microsoft.com/office/drawing/2010/main"/>
                      </a:ext>
                    </a:extLst>
                  </pic:spPr>
                </pic:pic>
              </a:graphicData>
            </a:graphic>
          </wp:inline>
        </w:drawing>
      </w:r>
    </w:p>
    <w:p w14:paraId="2918B267" w14:textId="77777777" w:rsidR="00481284" w:rsidRDefault="00A554A0" w:rsidP="00DA60D7">
      <w:pPr>
        <w:ind w:firstLine="420"/>
      </w:pPr>
      <w:r>
        <w:rPr>
          <w:rFonts w:hint="eastAsia"/>
        </w:rPr>
        <w:t>2</w:t>
      </w:r>
      <w:r>
        <w:t xml:space="preserve">) </w:t>
      </w:r>
      <w:r w:rsidR="005D4F42">
        <w:rPr>
          <w:rFonts w:hint="eastAsia"/>
        </w:rPr>
        <w:t>另一种则是先处理得到</w:t>
      </w:r>
      <w:r w:rsidR="001524D7">
        <w:rPr>
          <w:rFonts w:hint="eastAsia"/>
        </w:rPr>
        <w:t>图像上导航参数</w:t>
      </w:r>
      <w:r w:rsidR="009F0011">
        <w:rPr>
          <w:rFonts w:hint="eastAsia"/>
        </w:rPr>
        <w:t>后</w:t>
      </w:r>
      <w:r w:rsidR="001524D7">
        <w:rPr>
          <w:rFonts w:hint="eastAsia"/>
        </w:rPr>
        <w:t>，</w:t>
      </w:r>
      <w:r w:rsidR="00231FE8">
        <w:rPr>
          <w:rFonts w:hint="eastAsia"/>
        </w:rPr>
        <w:t>再通过</w:t>
      </w:r>
      <w:r w:rsidR="00CA7C5B">
        <w:rPr>
          <w:rFonts w:hint="eastAsia"/>
        </w:rPr>
        <w:t>标定</w:t>
      </w:r>
      <w:r w:rsidR="002C2125">
        <w:rPr>
          <w:rFonts w:hint="eastAsia"/>
        </w:rPr>
        <w:t>矩阵参数求得现实</w:t>
      </w:r>
      <w:r w:rsidR="00333A67">
        <w:rPr>
          <w:rFonts w:hint="eastAsia"/>
        </w:rPr>
        <w:t>参数</w:t>
      </w:r>
      <w:r w:rsidR="00F4327D">
        <w:rPr>
          <w:rFonts w:hint="eastAsia"/>
        </w:rPr>
        <w:t>，这也是大多数文献采用的方法</w:t>
      </w:r>
      <w:r w:rsidR="005B368E">
        <w:rPr>
          <w:rFonts w:hint="eastAsia"/>
        </w:rPr>
        <w:t>，但不同文献所采用的标定</w:t>
      </w:r>
      <w:r w:rsidR="0048627A">
        <w:rPr>
          <w:rFonts w:hint="eastAsia"/>
        </w:rPr>
        <w:t>方法颇有差异</w:t>
      </w:r>
      <w:r w:rsidR="002B0ED9">
        <w:rPr>
          <w:rFonts w:hint="eastAsia"/>
        </w:rPr>
        <w:t>。</w:t>
      </w:r>
    </w:p>
    <w:p w14:paraId="5A887D47" w14:textId="56EEC636" w:rsidR="00313258" w:rsidRDefault="00DA60D7" w:rsidP="00014438">
      <w:pPr>
        <w:ind w:firstLine="420"/>
      </w:pPr>
      <w:r w:rsidRPr="00A9610E">
        <w:rPr>
          <w:rFonts w:hint="eastAsia"/>
        </w:rPr>
        <w:t>周俊</w:t>
      </w:r>
      <w:r w:rsidR="00F90D89">
        <w:fldChar w:fldCharType="begin"/>
      </w:r>
      <w:r w:rsidR="00F90D89">
        <w:instrText xml:space="preserve"> ADDIN NE.Ref.{2020C5C4-7582-4253-8FA7-D73D477C7449}</w:instrText>
      </w:r>
      <w:r w:rsidR="00F90D89">
        <w:fldChar w:fldCharType="separate"/>
      </w:r>
      <w:r w:rsidR="00CB6DE8">
        <w:rPr>
          <w:rFonts w:eastAsia="华文仿宋" w:cs="Times New Roman"/>
          <w:color w:val="080000"/>
          <w:kern w:val="0"/>
          <w:szCs w:val="21"/>
          <w:vertAlign w:val="superscript"/>
        </w:rPr>
        <w:t>[45]</w:t>
      </w:r>
      <w:r w:rsidR="00F90D89">
        <w:fldChar w:fldCharType="end"/>
      </w:r>
      <w:r>
        <w:rPr>
          <w:rFonts w:hint="eastAsia"/>
        </w:rPr>
        <w:t>等人利用数学关系对矩阵进行推理，得到直线</w:t>
      </w:r>
      <w:r w:rsidR="0034573B">
        <w:rPr>
          <w:rFonts w:hint="eastAsia"/>
        </w:rPr>
        <w:t>变换矩阵</w:t>
      </w:r>
      <w:r w:rsidR="0032601A">
        <w:rPr>
          <w:rFonts w:hint="eastAsia"/>
        </w:rPr>
        <w:t>。</w:t>
      </w:r>
      <w:r w:rsidR="00CA7487">
        <w:rPr>
          <w:rFonts w:hint="eastAsia"/>
        </w:rPr>
        <w:t>赵颖等人</w:t>
      </w:r>
      <w:r w:rsidR="00CA7487">
        <w:fldChar w:fldCharType="begin"/>
      </w:r>
      <w:r w:rsidR="00CA7487">
        <w:instrText xml:space="preserve"> ADDIN NE.Ref.{897A4023-359C-4A85-8CF0-E205C5C3195A}</w:instrText>
      </w:r>
      <w:r w:rsidR="00CA7487">
        <w:fldChar w:fldCharType="separate"/>
      </w:r>
      <w:r w:rsidR="00CB6DE8">
        <w:rPr>
          <w:rFonts w:eastAsia="华文仿宋" w:cs="Times New Roman"/>
          <w:color w:val="080000"/>
          <w:kern w:val="0"/>
          <w:szCs w:val="21"/>
          <w:vertAlign w:val="superscript"/>
        </w:rPr>
        <w:t>[46]</w:t>
      </w:r>
      <w:r w:rsidR="00CA7487">
        <w:fldChar w:fldCharType="end"/>
      </w:r>
      <w:r w:rsidR="00CA7487">
        <w:rPr>
          <w:rFonts w:hint="eastAsia"/>
        </w:rPr>
        <w:t>采用的</w:t>
      </w:r>
      <w:r w:rsidR="00527AD7">
        <w:rPr>
          <w:rFonts w:hint="eastAsia"/>
        </w:rPr>
        <w:t>方</w:t>
      </w:r>
      <w:r w:rsidR="00527AD7">
        <w:rPr>
          <w:rFonts w:hint="eastAsia"/>
        </w:rPr>
        <w:lastRenderedPageBreak/>
        <w:t>法为在现实空间坐标系中绘制一个半径为</w:t>
      </w:r>
      <w:r w:rsidR="00527AD7">
        <w:rPr>
          <w:rFonts w:hint="eastAsia"/>
        </w:rPr>
        <w:t>3m</w:t>
      </w:r>
      <w:r w:rsidR="00527AD7">
        <w:rPr>
          <w:rFonts w:hint="eastAsia"/>
        </w:rPr>
        <w:t>的圆，利用此圆上现实点和拍照点的坐标对矩阵进行标定；</w:t>
      </w:r>
      <w:r w:rsidR="00E74181">
        <w:t>李颢</w:t>
      </w:r>
      <w:r w:rsidR="00E74181">
        <w:fldChar w:fldCharType="begin"/>
      </w:r>
      <w:r w:rsidR="00E74181">
        <w:instrText xml:space="preserve"> ADDIN NE.Ref.{B1423B60-EEAF-43C6-9151-88158EC4ABE1}</w:instrText>
      </w:r>
      <w:r w:rsidR="00E74181">
        <w:fldChar w:fldCharType="separate"/>
      </w:r>
      <w:r w:rsidR="00CB6DE8">
        <w:rPr>
          <w:rFonts w:eastAsia="华文仿宋" w:cs="Times New Roman"/>
          <w:color w:val="080000"/>
          <w:kern w:val="0"/>
          <w:szCs w:val="21"/>
          <w:vertAlign w:val="superscript"/>
        </w:rPr>
        <w:t>[47]</w:t>
      </w:r>
      <w:r w:rsidR="00E74181">
        <w:fldChar w:fldCharType="end"/>
      </w:r>
      <w:r w:rsidR="00E74181">
        <w:rPr>
          <w:rFonts w:hint="eastAsia"/>
        </w:rPr>
        <w:t>利用</w:t>
      </w:r>
      <w:r w:rsidR="00193BEA">
        <w:rPr>
          <w:rFonts w:hint="eastAsia"/>
        </w:rPr>
        <w:t>地面上的网格对矩阵参数进行标定</w:t>
      </w:r>
      <w:r w:rsidR="00400DDE">
        <w:rPr>
          <w:rFonts w:hint="eastAsia"/>
        </w:rPr>
        <w:t>；</w:t>
      </w:r>
      <w:proofErr w:type="gramStart"/>
      <w:r w:rsidR="00431EC6">
        <w:rPr>
          <w:rFonts w:ascii="宋体" w:cs="宋体" w:hint="eastAsia"/>
          <w:color w:val="000000"/>
          <w:kern w:val="0"/>
          <w:sz w:val="20"/>
          <w:szCs w:val="20"/>
        </w:rPr>
        <w:t>施响军</w:t>
      </w:r>
      <w:proofErr w:type="gramEnd"/>
      <w:r w:rsidR="00431EC6">
        <w:fldChar w:fldCharType="begin"/>
      </w:r>
      <w:r w:rsidR="00431EC6">
        <w:instrText xml:space="preserve"> ADDIN NE.Ref.{CE43B572-4EDE-4B1B-9DD2-59B8B8A2DD03}</w:instrText>
      </w:r>
      <w:r w:rsidR="00431EC6">
        <w:fldChar w:fldCharType="separate"/>
      </w:r>
      <w:r w:rsidR="00CB6DE8">
        <w:rPr>
          <w:rFonts w:eastAsia="华文仿宋" w:cs="Times New Roman"/>
          <w:color w:val="080000"/>
          <w:kern w:val="0"/>
          <w:szCs w:val="21"/>
          <w:vertAlign w:val="superscript"/>
        </w:rPr>
        <w:t>[48]</w:t>
      </w:r>
      <w:r w:rsidR="00431EC6">
        <w:fldChar w:fldCharType="end"/>
      </w:r>
      <w:r w:rsidR="00431EC6">
        <w:rPr>
          <w:rFonts w:hint="eastAsia"/>
        </w:rPr>
        <w:t>采用棋盘格标定法</w:t>
      </w:r>
      <w:r w:rsidR="0070493F">
        <w:rPr>
          <w:rFonts w:hint="eastAsia"/>
        </w:rPr>
        <w:t>得到矩阵参数</w:t>
      </w:r>
      <w:r w:rsidR="007C739C">
        <w:rPr>
          <w:rFonts w:hint="eastAsia"/>
        </w:rPr>
        <w:t>；</w:t>
      </w:r>
      <w:r w:rsidR="0064613F">
        <w:rPr>
          <w:rFonts w:hint="eastAsia"/>
        </w:rPr>
        <w:t>许华荣，</w:t>
      </w:r>
      <w:proofErr w:type="gramStart"/>
      <w:r w:rsidR="0064613F">
        <w:rPr>
          <w:rFonts w:hint="eastAsia"/>
        </w:rPr>
        <w:t>王晓栋</w:t>
      </w:r>
      <w:proofErr w:type="gramEnd"/>
      <w:r w:rsidR="0064613F">
        <w:fldChar w:fldCharType="begin"/>
      </w:r>
      <w:r w:rsidR="0064613F">
        <w:instrText xml:space="preserve"> ADDIN NE.Ref.{DEF9B3CE-82B2-4A6E-820E-14A11DDD6DA6}</w:instrText>
      </w:r>
      <w:r w:rsidR="0064613F">
        <w:fldChar w:fldCharType="separate"/>
      </w:r>
      <w:r w:rsidR="00CB6DE8">
        <w:rPr>
          <w:rFonts w:eastAsia="华文仿宋" w:cs="Times New Roman"/>
          <w:color w:val="080000"/>
          <w:kern w:val="0"/>
          <w:szCs w:val="21"/>
          <w:vertAlign w:val="superscript"/>
        </w:rPr>
        <w:t>[49]</w:t>
      </w:r>
      <w:r w:rsidR="0064613F">
        <w:fldChar w:fldCharType="end"/>
      </w:r>
      <w:r w:rsidR="000B0051">
        <w:rPr>
          <w:rFonts w:hint="eastAsia"/>
        </w:rPr>
        <w:t>利用在车辆上加装一个可伸缩的标志物实现</w:t>
      </w:r>
      <w:r w:rsidR="008B0EDB">
        <w:rPr>
          <w:rFonts w:hint="eastAsia"/>
        </w:rPr>
        <w:t>在线标定</w:t>
      </w:r>
      <w:r w:rsidR="000B0051">
        <w:rPr>
          <w:rFonts w:hint="eastAsia"/>
        </w:rPr>
        <w:t>，并周期性判断是否需要重新标定</w:t>
      </w:r>
      <w:r w:rsidR="00963742">
        <w:rPr>
          <w:rFonts w:hint="eastAsia"/>
        </w:rPr>
        <w:t>。</w:t>
      </w:r>
    </w:p>
    <w:p w14:paraId="61B2098F" w14:textId="6DB6221A" w:rsidR="00697FBA" w:rsidRDefault="00C429E1" w:rsidP="00697FBA">
      <w:pPr>
        <w:ind w:firstLineChars="0" w:firstLine="0"/>
      </w:pPr>
      <w:r>
        <w:rPr>
          <w:noProof/>
        </w:rPr>
        <w:drawing>
          <wp:inline distT="0" distB="0" distL="0" distR="0" wp14:anchorId="7F47269E" wp14:editId="10B18625">
            <wp:extent cx="5274310" cy="1902460"/>
            <wp:effectExtent l="0" t="0" r="254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902460"/>
                    </a:xfrm>
                    <a:prstGeom prst="rect">
                      <a:avLst/>
                    </a:prstGeom>
                  </pic:spPr>
                </pic:pic>
              </a:graphicData>
            </a:graphic>
          </wp:inline>
        </w:drawing>
      </w:r>
    </w:p>
    <w:p w14:paraId="51B79884" w14:textId="688F6655" w:rsidR="005E45F9" w:rsidRPr="004207E0" w:rsidRDefault="005E45F9" w:rsidP="00A53934">
      <w:pPr>
        <w:autoSpaceDE w:val="0"/>
        <w:autoSpaceDN w:val="0"/>
        <w:adjustRightInd w:val="0"/>
        <w:ind w:firstLineChars="0" w:firstLine="0"/>
        <w:jc w:val="left"/>
      </w:pPr>
    </w:p>
    <w:tbl>
      <w:tblPr>
        <w:tblStyle w:val="a8"/>
        <w:tblW w:w="0" w:type="auto"/>
        <w:tblBorders>
          <w:left w:val="none" w:sz="0" w:space="0" w:color="auto"/>
          <w:right w:val="none" w:sz="0" w:space="0" w:color="auto"/>
          <w:insideV w:val="none" w:sz="0" w:space="0" w:color="auto"/>
        </w:tblBorders>
        <w:tblLook w:val="04A0" w:firstRow="1" w:lastRow="0" w:firstColumn="1" w:lastColumn="0" w:noHBand="0" w:noVBand="1"/>
      </w:tblPr>
      <w:tblGrid>
        <w:gridCol w:w="683"/>
        <w:gridCol w:w="835"/>
        <w:gridCol w:w="962"/>
        <w:gridCol w:w="3813"/>
        <w:gridCol w:w="2013"/>
      </w:tblGrid>
      <w:tr w:rsidR="00BA444C" w14:paraId="66A9B2AE" w14:textId="7ECD8C9C" w:rsidTr="00EF59BF">
        <w:tc>
          <w:tcPr>
            <w:tcW w:w="0" w:type="auto"/>
          </w:tcPr>
          <w:p w14:paraId="437F510C" w14:textId="4409AA7A" w:rsidR="00EA1CB6" w:rsidRDefault="00EA1CB6" w:rsidP="00EA1CB6">
            <w:pPr>
              <w:ind w:firstLineChars="0" w:firstLine="0"/>
            </w:pPr>
            <w:r>
              <w:rPr>
                <w:rFonts w:hint="eastAsia"/>
              </w:rPr>
              <w:t>文献</w:t>
            </w:r>
          </w:p>
        </w:tc>
        <w:tc>
          <w:tcPr>
            <w:tcW w:w="0" w:type="auto"/>
          </w:tcPr>
          <w:p w14:paraId="2D32517C" w14:textId="19DCB7AE" w:rsidR="00EA1CB6" w:rsidRDefault="00EA1CB6" w:rsidP="00EA1CB6">
            <w:pPr>
              <w:ind w:firstLineChars="0" w:firstLine="0"/>
            </w:pPr>
            <w:r>
              <w:rPr>
                <w:rFonts w:hint="eastAsia"/>
              </w:rPr>
              <w:t>方法</w:t>
            </w:r>
          </w:p>
        </w:tc>
        <w:tc>
          <w:tcPr>
            <w:tcW w:w="0" w:type="auto"/>
          </w:tcPr>
          <w:p w14:paraId="7E6CC5A1" w14:textId="77777777" w:rsidR="00EA1CB6" w:rsidRDefault="00EA1CB6" w:rsidP="00EA1CB6">
            <w:pPr>
              <w:ind w:firstLineChars="0" w:firstLine="0"/>
            </w:pPr>
          </w:p>
        </w:tc>
        <w:tc>
          <w:tcPr>
            <w:tcW w:w="0" w:type="auto"/>
          </w:tcPr>
          <w:p w14:paraId="2DE6AB8C" w14:textId="77777777" w:rsidR="00EA1CB6" w:rsidRDefault="00EA1CB6" w:rsidP="00EA1CB6">
            <w:pPr>
              <w:ind w:firstLineChars="0" w:firstLine="0"/>
            </w:pPr>
            <w:r>
              <w:rPr>
                <w:rFonts w:hint="eastAsia"/>
              </w:rPr>
              <w:t>优点</w:t>
            </w:r>
          </w:p>
        </w:tc>
        <w:tc>
          <w:tcPr>
            <w:tcW w:w="0" w:type="auto"/>
          </w:tcPr>
          <w:p w14:paraId="054FEFA8" w14:textId="1BC7525E" w:rsidR="00EA1CB6" w:rsidRDefault="00B05AAF" w:rsidP="00EA1CB6">
            <w:pPr>
              <w:ind w:firstLineChars="0" w:firstLine="0"/>
            </w:pPr>
            <w:r>
              <w:rPr>
                <w:rFonts w:hint="eastAsia"/>
              </w:rPr>
              <w:t>不足</w:t>
            </w:r>
          </w:p>
        </w:tc>
      </w:tr>
      <w:tr w:rsidR="00BA444C" w14:paraId="32C4F18E" w14:textId="77777777" w:rsidTr="00EF59BF">
        <w:tc>
          <w:tcPr>
            <w:tcW w:w="0" w:type="auto"/>
          </w:tcPr>
          <w:p w14:paraId="08F0DBA7" w14:textId="07ECED22" w:rsidR="00EA1CB6" w:rsidRDefault="00EA1CB6" w:rsidP="00EA1CB6">
            <w:pPr>
              <w:ind w:firstLineChars="0" w:firstLine="0"/>
            </w:pPr>
            <w:r>
              <w:fldChar w:fldCharType="begin"/>
            </w:r>
            <w:r w:rsidR="0064613F">
              <w:instrText xml:space="preserve"> ADDIN NE.Ref.{63EAB248-37A9-4332-9BF0-2D56978B2DB8}</w:instrText>
            </w:r>
            <w:r>
              <w:fldChar w:fldCharType="separate"/>
            </w:r>
            <w:r w:rsidR="00CB6DE8">
              <w:rPr>
                <w:rFonts w:eastAsia="华文仿宋" w:cs="Times New Roman"/>
                <w:color w:val="080000"/>
                <w:kern w:val="0"/>
                <w:szCs w:val="21"/>
                <w:vertAlign w:val="superscript"/>
              </w:rPr>
              <w:t>[45]</w:t>
            </w:r>
            <w:r>
              <w:fldChar w:fldCharType="end"/>
            </w:r>
          </w:p>
        </w:tc>
        <w:tc>
          <w:tcPr>
            <w:tcW w:w="0" w:type="auto"/>
          </w:tcPr>
          <w:p w14:paraId="1A639727" w14:textId="0655141A" w:rsidR="00EA1CB6" w:rsidRDefault="00EA1CB6" w:rsidP="00EA1CB6">
            <w:pPr>
              <w:ind w:firstLineChars="0" w:firstLine="0"/>
            </w:pPr>
            <w:r>
              <w:rPr>
                <w:rFonts w:hint="eastAsia"/>
              </w:rPr>
              <w:t>推理法</w:t>
            </w:r>
          </w:p>
        </w:tc>
        <w:tc>
          <w:tcPr>
            <w:tcW w:w="0" w:type="auto"/>
          </w:tcPr>
          <w:p w14:paraId="79AA80DE" w14:textId="77777777" w:rsidR="00EA1CB6" w:rsidRDefault="00EA1CB6" w:rsidP="00EA1CB6">
            <w:pPr>
              <w:ind w:firstLineChars="0" w:firstLine="0"/>
            </w:pPr>
          </w:p>
        </w:tc>
        <w:tc>
          <w:tcPr>
            <w:tcW w:w="0" w:type="auto"/>
          </w:tcPr>
          <w:p w14:paraId="1D1EAC5A" w14:textId="0558D551" w:rsidR="00EA1CB6" w:rsidRDefault="00BA444C" w:rsidP="00EA1CB6">
            <w:pPr>
              <w:ind w:firstLineChars="0" w:firstLine="0"/>
            </w:pPr>
            <w:r>
              <w:rPr>
                <w:rFonts w:hint="eastAsia"/>
              </w:rPr>
              <w:t>把</w:t>
            </w:r>
            <w:r>
              <w:rPr>
                <w:rFonts w:hint="eastAsia"/>
              </w:rPr>
              <w:t>Hough</w:t>
            </w:r>
            <w:r>
              <w:rPr>
                <w:rFonts w:hint="eastAsia"/>
              </w:rPr>
              <w:t>变换和位姿参数的求取直接糅合在一起，可提高精度和计算效率</w:t>
            </w:r>
          </w:p>
        </w:tc>
        <w:tc>
          <w:tcPr>
            <w:tcW w:w="0" w:type="auto"/>
          </w:tcPr>
          <w:p w14:paraId="3CC6BB28" w14:textId="07AB76DD" w:rsidR="00EA1CB6" w:rsidRDefault="00154ADA" w:rsidP="00EA1CB6">
            <w:pPr>
              <w:ind w:firstLineChars="0" w:firstLine="0"/>
            </w:pPr>
            <w:r>
              <w:rPr>
                <w:rFonts w:hint="eastAsia"/>
              </w:rPr>
              <w:t>未考虑镜头非线性畸变</w:t>
            </w:r>
          </w:p>
        </w:tc>
      </w:tr>
      <w:tr w:rsidR="00BA444C" w14:paraId="56B68909" w14:textId="77777777" w:rsidTr="00EF59BF">
        <w:tc>
          <w:tcPr>
            <w:tcW w:w="0" w:type="auto"/>
          </w:tcPr>
          <w:p w14:paraId="4B733607" w14:textId="77777777" w:rsidR="00EA1CB6" w:rsidRDefault="00EA1CB6" w:rsidP="00EA1CB6">
            <w:pPr>
              <w:ind w:firstLineChars="0" w:firstLine="0"/>
            </w:pPr>
          </w:p>
        </w:tc>
        <w:tc>
          <w:tcPr>
            <w:tcW w:w="0" w:type="auto"/>
          </w:tcPr>
          <w:p w14:paraId="442D074F" w14:textId="1B273D9B" w:rsidR="00EA1CB6" w:rsidRPr="001F7243" w:rsidRDefault="00EA1CB6" w:rsidP="00EA1CB6">
            <w:pPr>
              <w:ind w:firstLineChars="0" w:firstLine="0"/>
              <w:rPr>
                <w:b/>
              </w:rPr>
            </w:pPr>
            <w:r w:rsidRPr="001F7243">
              <w:rPr>
                <w:rFonts w:hint="eastAsia"/>
                <w:b/>
              </w:rPr>
              <w:t>标定法</w:t>
            </w:r>
          </w:p>
        </w:tc>
        <w:tc>
          <w:tcPr>
            <w:tcW w:w="0" w:type="auto"/>
          </w:tcPr>
          <w:p w14:paraId="0E7E4129" w14:textId="77777777" w:rsidR="00EA1CB6" w:rsidRDefault="00EA1CB6" w:rsidP="00EA1CB6">
            <w:pPr>
              <w:ind w:firstLineChars="0" w:firstLine="0"/>
            </w:pPr>
          </w:p>
        </w:tc>
        <w:tc>
          <w:tcPr>
            <w:tcW w:w="0" w:type="auto"/>
          </w:tcPr>
          <w:p w14:paraId="1C96851C" w14:textId="77777777" w:rsidR="00EA1CB6" w:rsidRDefault="00EA1CB6" w:rsidP="00EA1CB6">
            <w:pPr>
              <w:ind w:firstLineChars="0" w:firstLine="0"/>
            </w:pPr>
          </w:p>
        </w:tc>
        <w:tc>
          <w:tcPr>
            <w:tcW w:w="0" w:type="auto"/>
          </w:tcPr>
          <w:p w14:paraId="557D3406" w14:textId="77777777" w:rsidR="00EA1CB6" w:rsidRDefault="00EA1CB6" w:rsidP="00EA1CB6">
            <w:pPr>
              <w:ind w:firstLineChars="0" w:firstLine="0"/>
            </w:pPr>
          </w:p>
        </w:tc>
      </w:tr>
      <w:tr w:rsidR="00BA444C" w14:paraId="1CC818D5" w14:textId="77777777" w:rsidTr="00EF59BF">
        <w:tc>
          <w:tcPr>
            <w:tcW w:w="0" w:type="auto"/>
          </w:tcPr>
          <w:p w14:paraId="20208849" w14:textId="24F1F7B8" w:rsidR="00862992" w:rsidRDefault="00862992" w:rsidP="00862992">
            <w:pPr>
              <w:ind w:firstLineChars="0" w:firstLine="0"/>
            </w:pPr>
            <w:r>
              <w:fldChar w:fldCharType="begin"/>
            </w:r>
            <w:r>
              <w:instrText xml:space="preserve"> ADDIN NE.Ref.{E320C64D-DA0E-4D82-9F05-DEEA01D59302}</w:instrText>
            </w:r>
            <w:r>
              <w:fldChar w:fldCharType="separate"/>
            </w:r>
            <w:r w:rsidR="00CB6DE8">
              <w:rPr>
                <w:rFonts w:eastAsia="华文仿宋" w:cs="Times New Roman"/>
                <w:color w:val="080000"/>
                <w:kern w:val="0"/>
                <w:szCs w:val="21"/>
                <w:vertAlign w:val="superscript"/>
              </w:rPr>
              <w:t>[46]</w:t>
            </w:r>
            <w:r>
              <w:fldChar w:fldCharType="end"/>
            </w:r>
            <w:r>
              <w:fldChar w:fldCharType="begin"/>
            </w:r>
            <w:r>
              <w:instrText xml:space="preserve"> ADDIN NE.Ref.{E1C6B182-4482-4990-BB5A-D8C35815219B}</w:instrText>
            </w:r>
            <w:r>
              <w:fldChar w:fldCharType="separate"/>
            </w:r>
            <w:r w:rsidR="00CB6DE8">
              <w:rPr>
                <w:rFonts w:eastAsia="华文仿宋" w:cs="Times New Roman"/>
                <w:color w:val="080000"/>
                <w:kern w:val="0"/>
                <w:szCs w:val="21"/>
                <w:vertAlign w:val="superscript"/>
              </w:rPr>
              <w:t>[50]</w:t>
            </w:r>
            <w:r>
              <w:fldChar w:fldCharType="end"/>
            </w:r>
          </w:p>
        </w:tc>
        <w:tc>
          <w:tcPr>
            <w:tcW w:w="0" w:type="auto"/>
          </w:tcPr>
          <w:p w14:paraId="1B1912E4" w14:textId="078E82FA" w:rsidR="00862992" w:rsidRDefault="00862992" w:rsidP="00862992">
            <w:pPr>
              <w:ind w:firstLineChars="0" w:firstLine="0"/>
            </w:pPr>
            <w:r>
              <w:rPr>
                <w:rFonts w:hint="eastAsia"/>
              </w:rPr>
              <w:t>Tsai</w:t>
            </w:r>
            <w:r>
              <w:rPr>
                <w:rFonts w:hint="eastAsia"/>
              </w:rPr>
              <w:t>两步法</w:t>
            </w:r>
          </w:p>
        </w:tc>
        <w:tc>
          <w:tcPr>
            <w:tcW w:w="0" w:type="auto"/>
          </w:tcPr>
          <w:p w14:paraId="01436580" w14:textId="77777777" w:rsidR="00862992" w:rsidRPr="0091599F" w:rsidRDefault="00862992" w:rsidP="00862992">
            <w:pPr>
              <w:ind w:firstLineChars="0" w:firstLine="0"/>
            </w:pPr>
            <m:oMathPara>
              <m:oMath>
                <m:r>
                  <m:rPr>
                    <m:sty m:val="p"/>
                  </m:rPr>
                  <w:rPr>
                    <w:rFonts w:ascii="Cambria Math" w:hAnsi="Cambria Math"/>
                  </w:rPr>
                  <m:t>β</m:t>
                </m:r>
                <m:r>
                  <m:rPr>
                    <m:sty m:val="p"/>
                  </m:rPr>
                  <w:rPr>
                    <w:rFonts w:ascii="Cambria Math" w:hAnsi="Cambria Math" w:hint="eastAsia"/>
                  </w:rPr>
                  <m:t>=</m:t>
                </m:r>
              </m:oMath>
            </m:oMathPara>
          </w:p>
          <w:p w14:paraId="2BF67B6A" w14:textId="11998737" w:rsidR="00862992" w:rsidRDefault="00862992" w:rsidP="00862992">
            <w:pPr>
              <w:ind w:firstLineChars="0" w:firstLine="0"/>
            </w:pPr>
            <m:oMath>
              <m:r>
                <m:rPr>
                  <m:sty m:val="p"/>
                </m:rPr>
                <w:rPr>
                  <w:rFonts w:ascii="Cambria Math" w:hAnsi="Cambria Math"/>
                </w:rPr>
                <m:t xml:space="preserve"> </m:t>
              </m:r>
            </m:oMath>
            <w:r>
              <w:rPr>
                <w:rFonts w:hint="eastAsia"/>
              </w:rPr>
              <w:t>d=</w:t>
            </w:r>
          </w:p>
        </w:tc>
        <w:tc>
          <w:tcPr>
            <w:tcW w:w="0" w:type="auto"/>
          </w:tcPr>
          <w:p w14:paraId="29E94908" w14:textId="49E506CC" w:rsidR="00862992" w:rsidRDefault="00862992" w:rsidP="00862992">
            <w:pPr>
              <w:ind w:firstLineChars="0" w:firstLine="0"/>
            </w:pPr>
            <w:r>
              <w:rPr>
                <w:rFonts w:hint="eastAsia"/>
              </w:rPr>
              <w:t>同时具有线性法求解速度快和非线性法计算精度高的优点</w:t>
            </w:r>
          </w:p>
        </w:tc>
        <w:tc>
          <w:tcPr>
            <w:tcW w:w="0" w:type="auto"/>
          </w:tcPr>
          <w:p w14:paraId="75A3823B" w14:textId="50D7342B" w:rsidR="00862992" w:rsidRDefault="00D25B85" w:rsidP="00862992">
            <w:pPr>
              <w:ind w:firstLineChars="0" w:firstLine="0"/>
            </w:pPr>
            <w:r>
              <w:rPr>
                <w:rFonts w:hint="eastAsia"/>
              </w:rPr>
              <w:t>标定过程中公式存在问题，</w:t>
            </w:r>
            <w:r>
              <w:rPr>
                <w:rFonts w:hint="eastAsia"/>
              </w:rPr>
              <w:t>A</w:t>
            </w:r>
            <w:r>
              <w:rPr>
                <w:rFonts w:hint="eastAsia"/>
              </w:rPr>
              <w:t>不是个</w:t>
            </w:r>
            <w:r w:rsidR="00D05390">
              <w:rPr>
                <w:rFonts w:hint="eastAsia"/>
              </w:rPr>
              <w:t>常数</w:t>
            </w:r>
            <w:r w:rsidR="00931239">
              <w:rPr>
                <w:rFonts w:hint="eastAsia"/>
              </w:rPr>
              <w:t>而是一个变量</w:t>
            </w:r>
          </w:p>
        </w:tc>
      </w:tr>
      <w:tr w:rsidR="00BA444C" w14:paraId="6107E1A1" w14:textId="77777777" w:rsidTr="00EF59BF">
        <w:tc>
          <w:tcPr>
            <w:tcW w:w="0" w:type="auto"/>
          </w:tcPr>
          <w:p w14:paraId="38E7E36F" w14:textId="173D4D01" w:rsidR="00773E4A" w:rsidRDefault="00773E4A" w:rsidP="00773E4A">
            <w:pPr>
              <w:ind w:firstLineChars="0" w:firstLine="0"/>
            </w:pPr>
            <w:r>
              <w:fldChar w:fldCharType="begin"/>
            </w:r>
            <w:r>
              <w:instrText xml:space="preserve"> ADDIN NE.Ref.{3BF61B64-2640-4232-9EED-05F1984D7372}</w:instrText>
            </w:r>
            <w:r>
              <w:fldChar w:fldCharType="separate"/>
            </w:r>
            <w:r w:rsidR="00CB6DE8">
              <w:rPr>
                <w:rFonts w:eastAsia="华文仿宋" w:cs="Times New Roman"/>
                <w:color w:val="080000"/>
                <w:kern w:val="0"/>
                <w:szCs w:val="21"/>
                <w:vertAlign w:val="superscript"/>
              </w:rPr>
              <w:t>[47]</w:t>
            </w:r>
            <w:r>
              <w:fldChar w:fldCharType="end"/>
            </w:r>
          </w:p>
        </w:tc>
        <w:tc>
          <w:tcPr>
            <w:tcW w:w="0" w:type="auto"/>
          </w:tcPr>
          <w:p w14:paraId="330CE035" w14:textId="40F4EE83" w:rsidR="00773E4A" w:rsidRDefault="00773E4A" w:rsidP="00773E4A">
            <w:pPr>
              <w:ind w:firstLineChars="0" w:firstLine="0"/>
            </w:pPr>
            <w:r>
              <w:rPr>
                <w:rFonts w:hint="eastAsia"/>
              </w:rPr>
              <w:t>地面标志点</w:t>
            </w:r>
          </w:p>
        </w:tc>
        <w:tc>
          <w:tcPr>
            <w:tcW w:w="0" w:type="auto"/>
          </w:tcPr>
          <w:p w14:paraId="100224A7" w14:textId="0F6EF026" w:rsidR="00773E4A" w:rsidRDefault="00773E4A" w:rsidP="00773E4A">
            <w:pPr>
              <w:ind w:firstLineChars="0" w:firstLine="0"/>
              <w:rPr>
                <w:rFonts w:cs="Times New Roman"/>
              </w:rPr>
            </w:pPr>
            <w:r>
              <w:rPr>
                <w:rFonts w:cs="Times New Roman" w:hint="eastAsia"/>
              </w:rPr>
              <w:t>逆投影变换得到</w:t>
            </w:r>
            <w:r>
              <w:rPr>
                <w:rFonts w:cs="Times New Roman" w:hint="eastAsia"/>
              </w:rPr>
              <w:t>H</w:t>
            </w:r>
            <w:r>
              <w:rPr>
                <w:rFonts w:cs="Times New Roman"/>
              </w:rPr>
              <w:t>,</w:t>
            </w:r>
          </w:p>
        </w:tc>
        <w:tc>
          <w:tcPr>
            <w:tcW w:w="0" w:type="auto"/>
          </w:tcPr>
          <w:p w14:paraId="3D44D483" w14:textId="2DFFA0D2" w:rsidR="00773E4A" w:rsidRDefault="00773E4A" w:rsidP="00773E4A">
            <w:pPr>
              <w:ind w:firstLineChars="0" w:firstLine="0"/>
            </w:pPr>
            <w:r>
              <w:rPr>
                <w:rFonts w:hint="eastAsia"/>
              </w:rPr>
              <w:t>计算矩阵，当三维世界内的点都在一个平面时可以用一个点对应图像上一点，图像上一点可以对应到三维平面一点。</w:t>
            </w:r>
          </w:p>
        </w:tc>
        <w:tc>
          <w:tcPr>
            <w:tcW w:w="0" w:type="auto"/>
          </w:tcPr>
          <w:p w14:paraId="14998820" w14:textId="77777777" w:rsidR="00773E4A" w:rsidRDefault="00773E4A" w:rsidP="00773E4A">
            <w:pPr>
              <w:ind w:firstLineChars="0" w:firstLine="0"/>
            </w:pPr>
          </w:p>
        </w:tc>
      </w:tr>
      <w:tr w:rsidR="00BA444C" w14:paraId="3B9AD421" w14:textId="77777777" w:rsidTr="00EF59BF">
        <w:tc>
          <w:tcPr>
            <w:tcW w:w="0" w:type="auto"/>
          </w:tcPr>
          <w:p w14:paraId="355AD2F3" w14:textId="317C1F15" w:rsidR="00855DFF" w:rsidRDefault="00855DFF" w:rsidP="00855DFF">
            <w:pPr>
              <w:ind w:firstLineChars="0" w:firstLine="0"/>
            </w:pPr>
            <w:r>
              <w:fldChar w:fldCharType="begin"/>
            </w:r>
            <w:r w:rsidR="0064613F">
              <w:instrText xml:space="preserve"> ADDIN NE.Ref.{FBF6ACA3-786F-42C6-B508-9FD9120D6824}</w:instrText>
            </w:r>
            <w:r>
              <w:fldChar w:fldCharType="separate"/>
            </w:r>
            <w:r w:rsidR="00CB6DE8">
              <w:rPr>
                <w:rFonts w:eastAsia="华文仿宋" w:cs="Times New Roman"/>
                <w:color w:val="080000"/>
                <w:kern w:val="0"/>
                <w:szCs w:val="21"/>
                <w:vertAlign w:val="superscript"/>
              </w:rPr>
              <w:t>[48]</w:t>
            </w:r>
            <w:r>
              <w:fldChar w:fldCharType="end"/>
            </w:r>
          </w:p>
        </w:tc>
        <w:tc>
          <w:tcPr>
            <w:tcW w:w="0" w:type="auto"/>
          </w:tcPr>
          <w:p w14:paraId="785B7F47" w14:textId="243037ED" w:rsidR="00855DFF" w:rsidRDefault="00855DFF" w:rsidP="00855DFF">
            <w:pPr>
              <w:ind w:firstLineChars="0" w:firstLine="0"/>
            </w:pPr>
            <w:r>
              <w:rPr>
                <w:rFonts w:hint="eastAsia"/>
              </w:rPr>
              <w:t>棋盘格标定法</w:t>
            </w:r>
          </w:p>
        </w:tc>
        <w:tc>
          <w:tcPr>
            <w:tcW w:w="0" w:type="auto"/>
          </w:tcPr>
          <w:p w14:paraId="692EC02D" w14:textId="77777777" w:rsidR="00855DFF" w:rsidRDefault="00855DFF" w:rsidP="00855DFF">
            <w:pPr>
              <w:ind w:firstLineChars="0" w:firstLine="0"/>
              <w:rPr>
                <w:rFonts w:cs="Times New Roman"/>
              </w:rPr>
            </w:pPr>
          </w:p>
        </w:tc>
        <w:tc>
          <w:tcPr>
            <w:tcW w:w="0" w:type="auto"/>
          </w:tcPr>
          <w:p w14:paraId="418F6214" w14:textId="68DE52F1" w:rsidR="00855DFF" w:rsidRDefault="00855DFF" w:rsidP="00855DFF">
            <w:pPr>
              <w:ind w:firstLineChars="0" w:firstLine="0"/>
            </w:pPr>
            <w:r>
              <w:rPr>
                <w:rFonts w:hint="eastAsia"/>
              </w:rPr>
              <w:t>简单快速</w:t>
            </w:r>
          </w:p>
        </w:tc>
        <w:tc>
          <w:tcPr>
            <w:tcW w:w="0" w:type="auto"/>
          </w:tcPr>
          <w:p w14:paraId="34B26A0A" w14:textId="3420CB35" w:rsidR="00855DFF" w:rsidRDefault="00855DFF" w:rsidP="00855DFF">
            <w:pPr>
              <w:ind w:firstLineChars="0" w:firstLine="0"/>
            </w:pPr>
            <w:r>
              <w:rPr>
                <w:rFonts w:hint="eastAsia"/>
              </w:rPr>
              <w:t>不够精确</w:t>
            </w:r>
          </w:p>
        </w:tc>
      </w:tr>
      <w:tr w:rsidR="00BA444C" w14:paraId="4D4FB6BF" w14:textId="77777777" w:rsidTr="00EF59BF">
        <w:tc>
          <w:tcPr>
            <w:tcW w:w="0" w:type="auto"/>
          </w:tcPr>
          <w:p w14:paraId="3E633E2C" w14:textId="67300846" w:rsidR="00AC2043" w:rsidRDefault="00AC2043" w:rsidP="00AC2043">
            <w:pPr>
              <w:ind w:firstLineChars="0" w:firstLine="0"/>
            </w:pPr>
            <w:r>
              <w:fldChar w:fldCharType="begin"/>
            </w:r>
            <w:r>
              <w:instrText xml:space="preserve"> ADDIN NE.Ref.{12B22523-F307-4D42-80B6-0B935DCADE37}</w:instrText>
            </w:r>
            <w:r>
              <w:fldChar w:fldCharType="separate"/>
            </w:r>
            <w:r w:rsidR="00CB6DE8">
              <w:rPr>
                <w:rFonts w:eastAsia="华文仿宋" w:cs="Times New Roman"/>
                <w:color w:val="080000"/>
                <w:kern w:val="0"/>
                <w:szCs w:val="21"/>
                <w:vertAlign w:val="superscript"/>
              </w:rPr>
              <w:t>[49]</w:t>
            </w:r>
            <w:r>
              <w:fldChar w:fldCharType="end"/>
            </w:r>
          </w:p>
        </w:tc>
        <w:tc>
          <w:tcPr>
            <w:tcW w:w="0" w:type="auto"/>
          </w:tcPr>
          <w:p w14:paraId="0054EC5D" w14:textId="7A2B58B3" w:rsidR="00AC2043" w:rsidRDefault="00AC2043" w:rsidP="00AC2043">
            <w:pPr>
              <w:ind w:firstLineChars="0" w:firstLine="0"/>
            </w:pPr>
            <w:r>
              <w:rPr>
                <w:rFonts w:hint="eastAsia"/>
              </w:rPr>
              <w:t>在线标定</w:t>
            </w:r>
          </w:p>
        </w:tc>
        <w:tc>
          <w:tcPr>
            <w:tcW w:w="0" w:type="auto"/>
          </w:tcPr>
          <w:p w14:paraId="54FC5F1C" w14:textId="77777777" w:rsidR="00AC2043" w:rsidRDefault="00AC2043" w:rsidP="00AC2043">
            <w:pPr>
              <w:ind w:firstLineChars="0" w:firstLine="0"/>
              <w:rPr>
                <w:rFonts w:cs="Times New Roman"/>
              </w:rPr>
            </w:pPr>
          </w:p>
        </w:tc>
        <w:tc>
          <w:tcPr>
            <w:tcW w:w="0" w:type="auto"/>
          </w:tcPr>
          <w:p w14:paraId="70D99F45" w14:textId="69A65A58" w:rsidR="00AC2043" w:rsidRDefault="00B77B1C" w:rsidP="00192E0D">
            <w:pPr>
              <w:ind w:firstLineChars="0" w:firstLine="0"/>
            </w:pPr>
            <w:r>
              <w:rPr>
                <w:rFonts w:hint="eastAsia"/>
              </w:rPr>
              <w:t>操作方便、准确度高、有较强的实用价值</w:t>
            </w:r>
          </w:p>
        </w:tc>
        <w:tc>
          <w:tcPr>
            <w:tcW w:w="0" w:type="auto"/>
          </w:tcPr>
          <w:p w14:paraId="67C00A15" w14:textId="60A5FEE3" w:rsidR="00192E0D" w:rsidRPr="00192E0D" w:rsidRDefault="00192E0D" w:rsidP="00AC2043">
            <w:pPr>
              <w:ind w:firstLineChars="0" w:firstLine="0"/>
            </w:pPr>
            <w:r>
              <w:rPr>
                <w:rFonts w:hint="eastAsia"/>
              </w:rPr>
              <w:t>考虑镜头畸变；考虑自然标定物</w:t>
            </w:r>
          </w:p>
        </w:tc>
      </w:tr>
    </w:tbl>
    <w:p w14:paraId="5A2263FD" w14:textId="3B74F402" w:rsidR="004920C7" w:rsidRDefault="004920C7" w:rsidP="004920C7">
      <w:pPr>
        <w:pStyle w:val="3"/>
      </w:pPr>
      <w:r>
        <w:rPr>
          <w:rFonts w:hint="eastAsia"/>
        </w:rPr>
        <w:t>1.6</w:t>
      </w:r>
      <w:r>
        <w:t xml:space="preserve"> </w:t>
      </w:r>
      <w:r w:rsidR="00D273A5">
        <w:rPr>
          <w:rFonts w:hint="eastAsia"/>
        </w:rPr>
        <w:t>小</w:t>
      </w:r>
      <w:r>
        <w:rPr>
          <w:rFonts w:hint="eastAsia"/>
        </w:rPr>
        <w:t>结</w:t>
      </w:r>
    </w:p>
    <w:p w14:paraId="5A8BFAC1" w14:textId="23CC3BC0" w:rsidR="004920C7" w:rsidRPr="004920C7" w:rsidRDefault="000F5760" w:rsidP="004920C7">
      <w:pPr>
        <w:ind w:firstLine="420"/>
      </w:pPr>
      <w:r>
        <w:rPr>
          <w:rFonts w:hint="eastAsia"/>
        </w:rPr>
        <w:t>传统视觉导航参数获取方法已经较为成熟，主要通过对图像进行灰度变换，对象分割，特征点提取，直线拟合，投影变换这五个步骤实现从图像到导航参数的提取，对于其每个步骤都已经有较多研究，</w:t>
      </w:r>
      <w:r w:rsidR="00C63E17">
        <w:rPr>
          <w:rFonts w:hint="eastAsia"/>
        </w:rPr>
        <w:t>对于灰度转换有经典的</w:t>
      </w:r>
      <w:r w:rsidR="00C63E17">
        <w:rPr>
          <w:rFonts w:hint="eastAsia"/>
        </w:rPr>
        <w:t>2</w:t>
      </w:r>
      <w:r w:rsidR="00C63E17">
        <w:t>G-R-B</w:t>
      </w:r>
      <w:r w:rsidR="00C63E17">
        <w:rPr>
          <w:rFonts w:hint="eastAsia"/>
        </w:rPr>
        <w:t>，</w:t>
      </w:r>
      <w:proofErr w:type="spellStart"/>
      <w:r w:rsidR="00C63E17">
        <w:rPr>
          <w:rFonts w:hint="eastAsia"/>
        </w:rPr>
        <w:t>Y</w:t>
      </w:r>
      <w:r w:rsidR="00C63E17">
        <w:t>C</w:t>
      </w:r>
      <w:r w:rsidR="00C63E17">
        <w:rPr>
          <w:rFonts w:hint="eastAsia"/>
        </w:rPr>
        <w:t>r</w:t>
      </w:r>
      <w:r w:rsidR="00C63E17">
        <w:t>C</w:t>
      </w:r>
      <w:r w:rsidR="00C63E17">
        <w:rPr>
          <w:rFonts w:hint="eastAsia"/>
        </w:rPr>
        <w:t>b</w:t>
      </w:r>
      <w:proofErr w:type="spellEnd"/>
      <w:r w:rsidR="00C63E17">
        <w:rPr>
          <w:rFonts w:hint="eastAsia"/>
        </w:rPr>
        <w:t>，暗原色法等，可根据不同的作业对象选择合适的算法；对于对象分割可以使用</w:t>
      </w:r>
      <w:r w:rsidR="00C63E17">
        <w:rPr>
          <w:rFonts w:hint="eastAsia"/>
        </w:rPr>
        <w:t>O</w:t>
      </w:r>
      <w:r w:rsidR="00C63E17">
        <w:t>STU</w:t>
      </w:r>
      <w:r w:rsidR="00C63E17">
        <w:rPr>
          <w:rFonts w:hint="eastAsia"/>
        </w:rPr>
        <w:t>算法和聚类方法进行分割；对于特征点选取可设定作物行宽度取作物行中点，可使用垂直投影法求取上升点与下降点中点；对求得的特征点还可用聚类方法将其按不同作物行线进行分类；特征点的拟合可以选用</w:t>
      </w:r>
      <w:r w:rsidR="00C63E17">
        <w:rPr>
          <w:rFonts w:hint="eastAsia"/>
        </w:rPr>
        <w:t>Hough</w:t>
      </w:r>
      <w:r w:rsidR="00C63E17">
        <w:rPr>
          <w:rFonts w:hint="eastAsia"/>
        </w:rPr>
        <w:t>变换及其变形如基于已知点的</w:t>
      </w:r>
      <w:r w:rsidR="00C63E17">
        <w:rPr>
          <w:rFonts w:hint="eastAsia"/>
        </w:rPr>
        <w:t>Hough</w:t>
      </w:r>
      <w:r w:rsidR="00C63E17">
        <w:rPr>
          <w:rFonts w:hint="eastAsia"/>
        </w:rPr>
        <w:t>变换，基于梯度的</w:t>
      </w:r>
      <w:r w:rsidR="00C63E17">
        <w:rPr>
          <w:rFonts w:hint="eastAsia"/>
        </w:rPr>
        <w:t>Hough</w:t>
      </w:r>
      <w:r w:rsidR="00C63E17">
        <w:rPr>
          <w:rFonts w:hint="eastAsia"/>
        </w:rPr>
        <w:t>变换等，最小二乘法等经典算法，也可以选用粒子群算法，遗传算法等新型算法；最后，利用投影变换将在图像上所求得的直线转换到实际坐标系，转换矩阵的求得多为理论推导加实际坐标标定得到。</w:t>
      </w:r>
    </w:p>
    <w:p w14:paraId="029808EC" w14:textId="1770B6D2" w:rsidR="000A6815" w:rsidRDefault="00CC6165" w:rsidP="004F392E">
      <w:pPr>
        <w:pStyle w:val="2"/>
      </w:pPr>
      <w:r>
        <w:rPr>
          <w:rFonts w:hint="eastAsia"/>
        </w:rPr>
        <w:t>2</w:t>
      </w:r>
      <w:r w:rsidR="007F4944" w:rsidRPr="00EE4138">
        <w:rPr>
          <w:rFonts w:hint="eastAsia"/>
        </w:rPr>
        <w:t>新型</w:t>
      </w:r>
    </w:p>
    <w:p w14:paraId="1A777449" w14:textId="49DEDB39" w:rsidR="00AD1DA1" w:rsidRPr="00AD1DA1" w:rsidRDefault="00AD1DA1" w:rsidP="00AD1DA1">
      <w:pPr>
        <w:ind w:firstLine="420"/>
      </w:pPr>
      <w:r>
        <w:rPr>
          <w:rFonts w:hint="eastAsia"/>
        </w:rPr>
        <w:t>传统视觉导航参数获取方法的作业对象有水稻、小麦、玉米、大豆、蔬菜等不同类型和</w:t>
      </w:r>
      <w:r>
        <w:rPr>
          <w:rFonts w:hint="eastAsia"/>
        </w:rPr>
        <w:lastRenderedPageBreak/>
        <w:t>不同时期农作物以及沟、垄、土壤边界等，其本质在于利用灰度差异将作物行等从背景中分离，从而进行作物行线的提取和变换得到导航所需参数用于导航，其获取过程过于繁琐，每个环节都会累积一定误差可能导致最终结果的不可控，因此能利用整体图像直接获取导航参数、忽略底层细节、缩减处理步骤的新型方法将会是将来的研究方向</w:t>
      </w:r>
      <w:r w:rsidR="00726EFA">
        <w:rPr>
          <w:rFonts w:hint="eastAsia"/>
        </w:rPr>
        <w:t>，以下是</w:t>
      </w:r>
      <w:r w:rsidR="00CC2A94">
        <w:rPr>
          <w:rFonts w:hint="eastAsia"/>
        </w:rPr>
        <w:t>几种</w:t>
      </w:r>
      <w:r w:rsidR="008D715C">
        <w:rPr>
          <w:rFonts w:hint="eastAsia"/>
        </w:rPr>
        <w:t>新型方法</w:t>
      </w:r>
      <w:r w:rsidR="00227128">
        <w:rPr>
          <w:rFonts w:hint="eastAsia"/>
        </w:rPr>
        <w:t>。</w:t>
      </w:r>
    </w:p>
    <w:p w14:paraId="7345A59C" w14:textId="2B241185" w:rsidR="00294700" w:rsidRDefault="00383510" w:rsidP="004F392E">
      <w:pPr>
        <w:pStyle w:val="3"/>
      </w:pPr>
      <w:r>
        <w:rPr>
          <w:rFonts w:hint="eastAsia"/>
        </w:rPr>
        <w:t>2.1</w:t>
      </w:r>
      <w:r>
        <w:t xml:space="preserve"> </w:t>
      </w:r>
      <w:r w:rsidR="00294700">
        <w:rPr>
          <w:rFonts w:hint="eastAsia"/>
        </w:rPr>
        <w:t>旋转投影</w:t>
      </w:r>
    </w:p>
    <w:p w14:paraId="51EF3C12" w14:textId="77777777" w:rsidR="00294700" w:rsidRDefault="00294700" w:rsidP="00294700">
      <w:pPr>
        <w:ind w:firstLine="420"/>
      </w:pPr>
      <w:r>
        <w:rPr>
          <w:rFonts w:hint="eastAsia"/>
        </w:rPr>
        <w:t>1</w:t>
      </w:r>
      <w:r>
        <w:t xml:space="preserve">) </w:t>
      </w:r>
      <w:r>
        <w:rPr>
          <w:rFonts w:hint="eastAsia"/>
        </w:rPr>
        <w:t>图像预处理</w:t>
      </w:r>
    </w:p>
    <w:p w14:paraId="61E055AE" w14:textId="77777777" w:rsidR="00294700" w:rsidRDefault="00294700" w:rsidP="00294700">
      <w:pPr>
        <w:ind w:firstLine="420"/>
      </w:pPr>
      <w:r>
        <w:rPr>
          <w:rFonts w:hint="eastAsia"/>
        </w:rPr>
        <w:t>灰度变换</w:t>
      </w:r>
      <m:oMath>
        <m:r>
          <m:rPr>
            <m:sty m:val="p"/>
          </m:rPr>
          <w:rPr>
            <w:rFonts w:ascii="Cambria Math" w:hAnsi="Cambria Math"/>
          </w:rPr>
          <m:t>G=0.229</m:t>
        </m:r>
        <m:r>
          <m:rPr>
            <m:sty m:val="p"/>
          </m:rPr>
          <w:rPr>
            <w:rFonts w:ascii="Cambria Math" w:hAnsi="Cambria Math" w:hint="eastAsia"/>
          </w:rPr>
          <m:t>r</m:t>
        </m:r>
        <m:r>
          <m:rPr>
            <m:sty m:val="p"/>
          </m:rPr>
          <w:rPr>
            <w:rFonts w:ascii="Cambria Math" w:hAnsi="Cambria Math"/>
          </w:rPr>
          <m:t>+0.587g+0.114b</m:t>
        </m:r>
      </m:oMath>
      <w:r>
        <w:rPr>
          <w:rFonts w:hint="eastAsia"/>
        </w:rPr>
        <w:t>可以消除图像颜色差异，减少图像对颜色的依赖；中值滤波可消除拍照时产生的随机噪声；</w:t>
      </w:r>
    </w:p>
    <w:p w14:paraId="7643D790" w14:textId="77777777" w:rsidR="00294700" w:rsidRDefault="00294700" w:rsidP="00294700">
      <w:pPr>
        <w:ind w:firstLine="420"/>
      </w:pPr>
      <w:r>
        <w:rPr>
          <w:rFonts w:hint="eastAsia"/>
        </w:rPr>
        <w:t>2</w:t>
      </w:r>
      <w:r>
        <w:t xml:space="preserve">) </w:t>
      </w:r>
      <w:r>
        <w:rPr>
          <w:rFonts w:hint="eastAsia"/>
        </w:rPr>
        <w:t>旋转变换</w:t>
      </w:r>
    </w:p>
    <w:p w14:paraId="23B1A9F9" w14:textId="77777777" w:rsidR="00294700" w:rsidRDefault="00294700" w:rsidP="00294700">
      <w:pPr>
        <w:ind w:firstLine="420"/>
      </w:pPr>
      <w:r>
        <w:rPr>
          <w:rFonts w:hint="eastAsia"/>
        </w:rPr>
        <w:t>对一幅原图像，用以下公式进行旋转：</w:t>
      </w:r>
    </w:p>
    <w:p w14:paraId="71D27644" w14:textId="77777777" w:rsidR="00294700" w:rsidRPr="0089700D" w:rsidRDefault="00030E9C" w:rsidP="00294700">
      <w:pPr>
        <w:ind w:firstLine="42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U=</m:t>
                    </m:r>
                    <m:r>
                      <w:rPr>
                        <w:rFonts w:ascii="Cambria Math" w:hAnsi="Cambria Math" w:hint="eastAsia"/>
                      </w:rPr>
                      <m:t>u</m:t>
                    </m:r>
                    <m:r>
                      <w:rPr>
                        <w:rFonts w:ascii="Cambria Math" w:hAnsi="Cambria Math"/>
                      </w:rPr>
                      <m:t>cosα+vsinα+</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 xml:space="preserve">  </m:t>
                    </m:r>
                  </m:e>
                </m:mr>
                <m:mr>
                  <m:e>
                    <m:r>
                      <w:rPr>
                        <w:rFonts w:ascii="Cambria Math" w:hAnsi="Cambria Math"/>
                      </w:rPr>
                      <m:t>V=-usinα+vcosα+</m:t>
                    </m:r>
                    <m:sSub>
                      <m:sSubPr>
                        <m:ctrlPr>
                          <w:rPr>
                            <w:rFonts w:ascii="Cambria Math" w:hAnsi="Cambria Math"/>
                            <w:i/>
                          </w:rPr>
                        </m:ctrlPr>
                      </m:sSubPr>
                      <m:e>
                        <m:r>
                          <w:rPr>
                            <w:rFonts w:ascii="Cambria Math" w:hAnsi="Cambria Math"/>
                          </w:rPr>
                          <m:t>v</m:t>
                        </m:r>
                      </m:e>
                      <m:sub>
                        <m:r>
                          <w:rPr>
                            <w:rFonts w:ascii="Cambria Math" w:hAnsi="Cambria Math"/>
                          </w:rPr>
                          <m:t>0</m:t>
                        </m:r>
                      </m:sub>
                    </m:sSub>
                  </m:e>
                </m:mr>
              </m:m>
            </m:e>
          </m:d>
        </m:oMath>
      </m:oMathPara>
    </w:p>
    <w:p w14:paraId="3210137A" w14:textId="77777777" w:rsidR="00294700" w:rsidRDefault="00294700" w:rsidP="00294700">
      <w:pPr>
        <w:ind w:firstLine="420"/>
      </w:pPr>
      <w:r>
        <w:rPr>
          <w:rFonts w:hint="eastAsia"/>
        </w:rPr>
        <w:t>其中，</w:t>
      </w:r>
      <w:r>
        <w:rPr>
          <w:rFonts w:hint="eastAsia"/>
        </w:rPr>
        <w:t>(</w:t>
      </w:r>
      <m:oMath>
        <m:r>
          <w:rPr>
            <w:rFonts w:ascii="Cambria Math" w:hAnsi="Cambria Math" w:hint="eastAsia"/>
          </w:rPr>
          <m:t>u</m:t>
        </m:r>
        <m:r>
          <w:rPr>
            <w:rFonts w:ascii="Cambria Math" w:hAnsi="Cambria Math"/>
          </w:rPr>
          <m:t>,v</m:t>
        </m:r>
      </m:oMath>
      <w:r>
        <w:rPr>
          <w:rFonts w:hint="eastAsia"/>
        </w:rPr>
        <w:t>)</w:t>
      </w:r>
      <w:r>
        <w:rPr>
          <w:rFonts w:hint="eastAsia"/>
        </w:rPr>
        <w:t>是原图像坐标，</w:t>
      </w:r>
      <w:r>
        <w:rPr>
          <w:rFonts w:hint="eastAsia"/>
        </w:rPr>
        <w:t>(</w:t>
      </w:r>
      <m:oMath>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xml:space="preserve"> </m:t>
        </m:r>
      </m:oMath>
      <w:r>
        <w:t>)</w:t>
      </w:r>
      <w:r>
        <w:rPr>
          <w:rFonts w:hint="eastAsia"/>
        </w:rPr>
        <w:t>是旋转中心坐标，</w:t>
      </w:r>
      <w:r>
        <w:rPr>
          <w:rFonts w:hint="eastAsia"/>
        </w:rPr>
        <w:t>(</w:t>
      </w:r>
      <m:oMath>
        <m:r>
          <w:rPr>
            <w:rFonts w:ascii="Cambria Math" w:hAnsi="Cambria Math"/>
          </w:rPr>
          <m:t>U,V</m:t>
        </m:r>
      </m:oMath>
      <w:r>
        <w:t>)</w:t>
      </w:r>
      <w:r>
        <w:rPr>
          <w:rFonts w:hint="eastAsia"/>
        </w:rPr>
        <w:t>是旋转后坐标。</w:t>
      </w:r>
    </w:p>
    <w:p w14:paraId="2DC80411" w14:textId="77777777" w:rsidR="00294700" w:rsidRDefault="00294700" w:rsidP="00294700">
      <w:pPr>
        <w:ind w:firstLine="420"/>
      </w:pPr>
      <w:r>
        <w:rPr>
          <w:rFonts w:hint="eastAsia"/>
        </w:rPr>
        <w:t>当</w:t>
      </w:r>
      <m:oMath>
        <m:r>
          <w:rPr>
            <w:rFonts w:ascii="Cambria Math" w:hAnsi="Cambria Math"/>
          </w:rPr>
          <m:t>α</m:t>
        </m:r>
      </m:oMath>
      <w:r>
        <w:rPr>
          <w:rFonts w:hint="eastAsia"/>
        </w:rPr>
        <w:t>在</w:t>
      </w:r>
      <m:oMath>
        <m:r>
          <m:rPr>
            <m:sty m:val="p"/>
          </m:rPr>
          <w:rPr>
            <w:rFonts w:ascii="Cambria Math" w:hAnsi="Cambria Math"/>
          </w:rPr>
          <m:t>±</m:t>
        </m:r>
        <m:r>
          <m:rPr>
            <m:sty m:val="p"/>
          </m:rPr>
          <w:rPr>
            <w:rFonts w:ascii="Cambria Math" w:hAnsi="Cambria Math" w:hint="eastAsia"/>
          </w:rPr>
          <m:t>30</m:t>
        </m:r>
        <m:r>
          <m:rPr>
            <m:sty m:val="p"/>
          </m:rPr>
          <w:rPr>
            <w:rFonts w:ascii="Cambria Math" w:hAnsi="Cambria Math" w:hint="eastAsia"/>
          </w:rPr>
          <m:t>°</m:t>
        </m:r>
      </m:oMath>
      <w:r>
        <w:rPr>
          <w:rFonts w:hint="eastAsia"/>
        </w:rPr>
        <w:t>内变化时，假设生成</w:t>
      </w:r>
      <w:r>
        <w:rPr>
          <w:rFonts w:hint="eastAsia"/>
        </w:rPr>
        <w:t>N</w:t>
      </w:r>
      <w:r>
        <w:rPr>
          <w:rFonts w:hint="eastAsia"/>
        </w:rPr>
        <w:t>张图片，对这</w:t>
      </w:r>
      <w:r>
        <w:rPr>
          <w:rFonts w:hint="eastAsia"/>
        </w:rPr>
        <w:t>N</w:t>
      </w:r>
      <w:r>
        <w:rPr>
          <w:rFonts w:hint="eastAsia"/>
        </w:rPr>
        <w:t>张图片，</w:t>
      </w:r>
      <w:proofErr w:type="gramStart"/>
      <w:r>
        <w:rPr>
          <w:rFonts w:hint="eastAsia"/>
        </w:rPr>
        <w:t>每张求列均值</w:t>
      </w:r>
      <w:proofErr w:type="gramEnd"/>
      <w:r>
        <w:rPr>
          <w:rFonts w:hint="eastAsia"/>
        </w:rPr>
        <w:t>生成行向量</w:t>
      </w:r>
      <m:oMath>
        <m:r>
          <m:rPr>
            <m:sty m:val="p"/>
          </m:rPr>
          <w:rPr>
            <w:rFonts w:ascii="Cambria Math" w:hAnsi="Cambria Math"/>
          </w:rPr>
          <m:t>1*W</m:t>
        </m:r>
      </m:oMath>
      <w:r>
        <w:rPr>
          <w:rFonts w:hint="eastAsia"/>
        </w:rPr>
        <w:t>；</w:t>
      </w:r>
      <w:r>
        <w:rPr>
          <w:rFonts w:hint="eastAsia"/>
        </w:rPr>
        <w:t>W</w:t>
      </w:r>
      <w:r>
        <w:rPr>
          <w:rFonts w:hint="eastAsia"/>
        </w:rPr>
        <w:t>为图像宽度，合并从而得到</w:t>
      </w:r>
      <w:r>
        <w:rPr>
          <w:rFonts w:hint="eastAsia"/>
        </w:rPr>
        <w:t>N</w:t>
      </w:r>
      <w:r>
        <w:t>*W</w:t>
      </w:r>
      <w:r>
        <w:rPr>
          <w:rFonts w:hint="eastAsia"/>
        </w:rPr>
        <w:t>矩阵</w:t>
      </w:r>
      <w:r>
        <w:rPr>
          <w:rFonts w:hint="eastAsia"/>
        </w:rPr>
        <w:t>R</w:t>
      </w:r>
      <w:r>
        <w:t>,</w:t>
      </w:r>
      <w:r>
        <w:rPr>
          <w:rFonts w:hint="eastAsia"/>
        </w:rPr>
        <w:t>对</w:t>
      </w:r>
      <w:r>
        <w:rPr>
          <w:rFonts w:hint="eastAsia"/>
        </w:rPr>
        <w:t>R</w:t>
      </w:r>
      <w:r>
        <w:rPr>
          <w:rFonts w:hint="eastAsia"/>
        </w:rPr>
        <w:t>进行均值差分法可求得突变位置即可得到航向偏差</w:t>
      </w:r>
      <m:oMath>
        <m:r>
          <m:rPr>
            <m:sty m:val="p"/>
          </m:rPr>
          <w:rPr>
            <w:rFonts w:ascii="Cambria Math" w:hAnsi="Cambria Math"/>
          </w:rPr>
          <m:t>θ</m:t>
        </m:r>
      </m:oMath>
      <w:r>
        <w:rPr>
          <w:rFonts w:hint="eastAsia"/>
        </w:rPr>
        <w:t>和横向偏差</w:t>
      </w:r>
      <m:oMath>
        <m:r>
          <m:rPr>
            <m:sty m:val="p"/>
          </m:rPr>
          <w:rPr>
            <w:rFonts w:ascii="Cambria Math" w:hAnsi="Cambria Math" w:hint="eastAsia"/>
          </w:rPr>
          <m:t>d</m:t>
        </m:r>
      </m:oMath>
      <w:r>
        <w:t>,</w:t>
      </w:r>
      <w:r>
        <w:rPr>
          <w:rFonts w:hint="eastAsia"/>
        </w:rPr>
        <w:t>经过世界坐标转换后可得到导航参数。同时还提出了几项措施对本算法进行改进，提高其抗干扰性和运算速度。</w:t>
      </w:r>
    </w:p>
    <w:p w14:paraId="6D50C45C" w14:textId="77777777" w:rsidR="00294700" w:rsidRDefault="00294700" w:rsidP="00294700">
      <w:pPr>
        <w:ind w:firstLine="420"/>
      </w:pPr>
      <w:r>
        <w:rPr>
          <w:rFonts w:hint="eastAsia"/>
        </w:rPr>
        <w:t>该方法具有以下优点：</w:t>
      </w:r>
    </w:p>
    <w:p w14:paraId="4E89E280" w14:textId="77777777" w:rsidR="00294700" w:rsidRDefault="00294700" w:rsidP="00294700">
      <w:pPr>
        <w:ind w:firstLine="420"/>
      </w:pPr>
      <w:r>
        <w:rPr>
          <w:rFonts w:hint="eastAsia"/>
        </w:rPr>
        <w:t>1</w:t>
      </w:r>
      <w:r>
        <w:rPr>
          <w:rFonts w:hint="eastAsia"/>
        </w:rPr>
        <w:t>）不受路径两侧其他颜色干扰</w:t>
      </w:r>
    </w:p>
    <w:p w14:paraId="1AC323B1" w14:textId="77777777" w:rsidR="00294700" w:rsidRDefault="00294700" w:rsidP="00294700">
      <w:pPr>
        <w:ind w:firstLine="420"/>
      </w:pPr>
      <w:r>
        <w:rPr>
          <w:rFonts w:hint="eastAsia"/>
        </w:rPr>
        <w:t>2</w:t>
      </w:r>
      <w:r>
        <w:rPr>
          <w:rFonts w:hint="eastAsia"/>
        </w:rPr>
        <w:t>）对天气依赖较小</w:t>
      </w:r>
    </w:p>
    <w:p w14:paraId="4B3CF2F3" w14:textId="77777777" w:rsidR="00294700" w:rsidRDefault="00294700" w:rsidP="00294700">
      <w:pPr>
        <w:ind w:firstLine="420"/>
      </w:pPr>
      <w:r>
        <w:rPr>
          <w:rFonts w:hint="eastAsia"/>
        </w:rPr>
        <w:t>3</w:t>
      </w:r>
      <w:r>
        <w:rPr>
          <w:rFonts w:hint="eastAsia"/>
        </w:rPr>
        <w:t>）无需图像分割边缘检测及形态学分析，鲁棒性较好</w:t>
      </w:r>
    </w:p>
    <w:p w14:paraId="7C413036" w14:textId="77777777" w:rsidR="00294700" w:rsidRDefault="00294700" w:rsidP="00294700">
      <w:pPr>
        <w:ind w:firstLine="420"/>
      </w:pPr>
      <w:r>
        <w:rPr>
          <w:rFonts w:hint="eastAsia"/>
        </w:rPr>
        <w:t>4</w:t>
      </w:r>
      <w:r>
        <w:rPr>
          <w:rFonts w:hint="eastAsia"/>
        </w:rPr>
        <w:t>）可检测不同颜色作物、耕地、垄沟路径</w:t>
      </w:r>
    </w:p>
    <w:p w14:paraId="6BE382F2" w14:textId="77777777" w:rsidR="00294700" w:rsidRDefault="00294700" w:rsidP="00294700">
      <w:pPr>
        <w:ind w:firstLine="420"/>
      </w:pPr>
      <w:r>
        <w:rPr>
          <w:rFonts w:hint="eastAsia"/>
        </w:rPr>
        <w:t>该方法还存在的缺陷在于：</w:t>
      </w:r>
    </w:p>
    <w:p w14:paraId="12237D85" w14:textId="77777777" w:rsidR="00294700" w:rsidRDefault="00294700" w:rsidP="00294700">
      <w:pPr>
        <w:ind w:firstLine="420"/>
      </w:pPr>
      <w:r>
        <w:rPr>
          <w:rFonts w:hint="eastAsia"/>
        </w:rPr>
        <w:t>1</w:t>
      </w:r>
      <w:r>
        <w:rPr>
          <w:rFonts w:hint="eastAsia"/>
        </w:rPr>
        <w:t>）对于从图像偏差转化到实际坐标参数时还存在误差；</w:t>
      </w:r>
    </w:p>
    <w:p w14:paraId="583296C5" w14:textId="77777777" w:rsidR="00782CEE" w:rsidRDefault="00294700" w:rsidP="00294700">
      <w:pPr>
        <w:ind w:firstLine="420"/>
      </w:pPr>
      <w:r>
        <w:rPr>
          <w:rFonts w:hint="eastAsia"/>
        </w:rPr>
        <w:t>2</w:t>
      </w:r>
      <w:r>
        <w:rPr>
          <w:rFonts w:hint="eastAsia"/>
        </w:rPr>
        <w:t>）其检测对象实际上是图像纹理而不是目标作物，，当二者存在差异时，本方法将会选择纹理作为导航路径。</w:t>
      </w:r>
    </w:p>
    <w:p w14:paraId="1596F40B" w14:textId="72C61E8A" w:rsidR="00AE44D2" w:rsidRDefault="007E3F8A" w:rsidP="004F392E">
      <w:pPr>
        <w:pStyle w:val="3"/>
      </w:pPr>
      <w:r>
        <w:rPr>
          <w:rFonts w:hint="eastAsia"/>
        </w:rPr>
        <w:t>2.2</w:t>
      </w:r>
      <w:r>
        <w:t xml:space="preserve"> </w:t>
      </w:r>
      <w:r w:rsidR="00AE44D2">
        <w:rPr>
          <w:rFonts w:hint="eastAsia"/>
        </w:rPr>
        <w:t>模板匹配</w:t>
      </w:r>
    </w:p>
    <w:p w14:paraId="3F66F351" w14:textId="31864FBD" w:rsidR="00E97B6C" w:rsidRDefault="00EB44FD" w:rsidP="00AE44D2">
      <w:pPr>
        <w:ind w:firstLine="420"/>
      </w:pPr>
      <w:r>
        <w:rPr>
          <w:rFonts w:hint="eastAsia"/>
        </w:rPr>
        <w:t>2014</w:t>
      </w:r>
      <w:r>
        <w:rPr>
          <w:rFonts w:hint="eastAsia"/>
        </w:rPr>
        <w:t>年</w:t>
      </w:r>
      <w:r w:rsidRPr="00247137">
        <w:t>English A, Ross P, Ball D et al.</w:t>
      </w:r>
      <w:r>
        <w:rPr>
          <w:rFonts w:hint="eastAsia"/>
        </w:rPr>
        <w:t>提出此方法</w:t>
      </w:r>
      <w:r w:rsidR="00442D2C">
        <w:rPr>
          <w:rFonts w:hint="eastAsia"/>
        </w:rPr>
        <w:t>，</w:t>
      </w:r>
      <w:r w:rsidR="00DF58E1">
        <w:rPr>
          <w:rFonts w:hint="eastAsia"/>
        </w:rPr>
        <w:t>本方法包括</w:t>
      </w:r>
      <w:r w:rsidR="003C5DE4">
        <w:rPr>
          <w:rFonts w:hint="eastAsia"/>
        </w:rPr>
        <w:t>以下几个步骤</w:t>
      </w:r>
      <w:r w:rsidR="00A531A4">
        <w:rPr>
          <w:rFonts w:hint="eastAsia"/>
        </w:rPr>
        <w:t>：</w:t>
      </w:r>
    </w:p>
    <w:p w14:paraId="215F70F0" w14:textId="2DCFF938" w:rsidR="00A531A4" w:rsidRDefault="000C0FE3" w:rsidP="00AE44D2">
      <w:pPr>
        <w:ind w:firstLine="420"/>
      </w:pPr>
      <w:r>
        <w:rPr>
          <w:rFonts w:hint="eastAsia"/>
        </w:rPr>
        <w:t>1</w:t>
      </w:r>
      <w:r>
        <w:t xml:space="preserve">) </w:t>
      </w:r>
      <w:r>
        <w:rPr>
          <w:rFonts w:hint="eastAsia"/>
        </w:rPr>
        <w:t>将预处理后图像变换为</w:t>
      </w:r>
      <w:r w:rsidR="00F05277">
        <w:rPr>
          <w:rFonts w:hint="eastAsia"/>
        </w:rPr>
        <w:t>俯视图</w:t>
      </w:r>
    </w:p>
    <w:p w14:paraId="54F16B28" w14:textId="0BA67EEF" w:rsidR="00D003E5" w:rsidRDefault="002635C3" w:rsidP="00AE44D2">
      <w:pPr>
        <w:ind w:firstLine="420"/>
      </w:pPr>
      <w:r>
        <w:rPr>
          <w:rFonts w:hint="eastAsia"/>
        </w:rPr>
        <w:t>2</w:t>
      </w:r>
      <w:r w:rsidR="00141BCE">
        <w:rPr>
          <w:rFonts w:hint="eastAsia"/>
        </w:rPr>
        <w:t>)</w:t>
      </w:r>
      <w:r w:rsidR="00141BCE">
        <w:t xml:space="preserve"> </w:t>
      </w:r>
      <w:r w:rsidR="00D003E5">
        <w:rPr>
          <w:rFonts w:hint="eastAsia"/>
        </w:rPr>
        <w:t>求取</w:t>
      </w:r>
      <w:r w:rsidR="008545B8">
        <w:rPr>
          <w:rFonts w:hint="eastAsia"/>
        </w:rPr>
        <w:t>航向偏差</w:t>
      </w:r>
    </w:p>
    <w:p w14:paraId="1E98AEFD" w14:textId="3CB23B3D" w:rsidR="002635C3" w:rsidRDefault="0025333D" w:rsidP="00AE44D2">
      <w:pPr>
        <w:ind w:firstLine="420"/>
      </w:pPr>
      <w:r>
        <w:rPr>
          <w:rFonts w:hint="eastAsia"/>
        </w:rPr>
        <w:t>将俯视图</w:t>
      </w:r>
      <w:r w:rsidR="003E7344">
        <w:rPr>
          <w:rFonts w:hint="eastAsia"/>
        </w:rPr>
        <w:t>在一定角度范围内（</w:t>
      </w:r>
      <m:oMath>
        <m:r>
          <m:rPr>
            <m:sty m:val="p"/>
          </m:rPr>
          <w:rPr>
            <w:rFonts w:ascii="Cambria Math" w:hAnsi="Cambria Math"/>
          </w:rPr>
          <m:t>±</m:t>
        </m:r>
        <m:r>
          <m:rPr>
            <m:sty m:val="p"/>
          </m:rPr>
          <w:rPr>
            <w:rFonts w:ascii="Cambria Math" w:hAnsi="Cambria Math" w:hint="eastAsia"/>
          </w:rPr>
          <m:t>30</m:t>
        </m:r>
        <m:r>
          <m:rPr>
            <m:sty m:val="p"/>
          </m:rPr>
          <w:rPr>
            <w:rFonts w:ascii="Cambria Math" w:hAnsi="Cambria Math" w:hint="eastAsia"/>
          </w:rPr>
          <m:t>°）</m:t>
        </m:r>
      </m:oMath>
      <w:r w:rsidR="003E7344">
        <w:rPr>
          <w:rFonts w:hint="eastAsia"/>
        </w:rPr>
        <w:t>斜切，</w:t>
      </w:r>
      <w:r w:rsidR="00D003E5">
        <w:rPr>
          <w:rFonts w:hint="eastAsia"/>
        </w:rPr>
        <w:t>得到一组斜切图像</w:t>
      </w:r>
      <w:r w:rsidR="00E956CE">
        <w:rPr>
          <w:rFonts w:hint="eastAsia"/>
        </w:rPr>
        <w:t>，对这组图像进行列求和，计算最大方差</w:t>
      </w:r>
      <w:r w:rsidR="005F55D8">
        <w:rPr>
          <w:rFonts w:hint="eastAsia"/>
        </w:rPr>
        <w:t>向量即为偏转角</w:t>
      </w:r>
      <w:r w:rsidR="00631893">
        <w:rPr>
          <w:rFonts w:hint="eastAsia"/>
        </w:rPr>
        <w:t>。</w:t>
      </w:r>
    </w:p>
    <w:p w14:paraId="1C9767E8" w14:textId="5F848349" w:rsidR="00857C53" w:rsidRDefault="00857C53" w:rsidP="00AE44D2">
      <w:pPr>
        <w:ind w:firstLine="420"/>
      </w:pPr>
      <w:r>
        <w:rPr>
          <w:rFonts w:hint="eastAsia"/>
        </w:rPr>
        <w:t>3</w:t>
      </w:r>
      <w:r w:rsidR="00141BCE">
        <w:rPr>
          <w:rFonts w:hint="eastAsia"/>
        </w:rPr>
        <w:t>)</w:t>
      </w:r>
      <w:r w:rsidR="00141BCE">
        <w:t xml:space="preserve"> </w:t>
      </w:r>
      <w:r>
        <w:rPr>
          <w:rFonts w:hint="eastAsia"/>
        </w:rPr>
        <w:t>求取</w:t>
      </w:r>
      <w:r w:rsidR="008545B8">
        <w:rPr>
          <w:rFonts w:hint="eastAsia"/>
        </w:rPr>
        <w:t>横向偏差</w:t>
      </w:r>
    </w:p>
    <w:p w14:paraId="58335EED" w14:textId="37F52BDD" w:rsidR="006D5D7E" w:rsidRDefault="002364B4" w:rsidP="00AE44D2">
      <w:pPr>
        <w:ind w:firstLine="420"/>
      </w:pPr>
      <w:r>
        <w:rPr>
          <w:rFonts w:hint="eastAsia"/>
        </w:rPr>
        <w:t>利用</w:t>
      </w:r>
      <w:r>
        <w:rPr>
          <w:rFonts w:hint="eastAsia"/>
        </w:rPr>
        <w:t>Z</w:t>
      </w:r>
      <w:r>
        <w:t>NCC</w:t>
      </w:r>
      <w:r>
        <w:rPr>
          <w:rFonts w:hint="eastAsia"/>
        </w:rPr>
        <w:t>匹配算法匹配当前模板与作物模板</w:t>
      </w:r>
      <w:r w:rsidR="00E607AE">
        <w:rPr>
          <w:rFonts w:hint="eastAsia"/>
        </w:rPr>
        <w:t>上某一特征点</w:t>
      </w:r>
      <w:r w:rsidR="00CF40DA">
        <w:rPr>
          <w:rFonts w:hint="eastAsia"/>
        </w:rPr>
        <w:t>，得到</w:t>
      </w:r>
      <w:r w:rsidR="00F81F04">
        <w:rPr>
          <w:rFonts w:hint="eastAsia"/>
        </w:rPr>
        <w:t>横向偏差</w:t>
      </w:r>
      <w:r w:rsidR="00A41D6A">
        <w:rPr>
          <w:rFonts w:hint="eastAsia"/>
        </w:rPr>
        <w:t>。</w:t>
      </w:r>
    </w:p>
    <w:p w14:paraId="53A08032" w14:textId="26167ABE" w:rsidR="00F53324" w:rsidRDefault="00F53324" w:rsidP="00AE44D2">
      <w:pPr>
        <w:ind w:firstLine="420"/>
      </w:pPr>
      <w:r>
        <w:rPr>
          <w:rFonts w:hint="eastAsia"/>
        </w:rPr>
        <w:t>4</w:t>
      </w:r>
      <w:r w:rsidR="00141BCE">
        <w:rPr>
          <w:rFonts w:hint="eastAsia"/>
        </w:rPr>
        <w:t>)</w:t>
      </w:r>
      <w:r w:rsidR="00141BCE">
        <w:t xml:space="preserve"> </w:t>
      </w:r>
      <w:r w:rsidR="00205FF4">
        <w:rPr>
          <w:rFonts w:hint="eastAsia"/>
        </w:rPr>
        <w:t>作物行有效性检验</w:t>
      </w:r>
    </w:p>
    <w:p w14:paraId="5B1D04F7" w14:textId="765CECF3" w:rsidR="00AE44D2" w:rsidRDefault="007C589D" w:rsidP="00AE44D2">
      <w:pPr>
        <w:ind w:firstLine="420"/>
      </w:pPr>
      <w:r>
        <w:rPr>
          <w:rFonts w:hint="eastAsia"/>
        </w:rPr>
        <w:t>该方法与</w:t>
      </w:r>
      <w:r w:rsidR="004D34E1">
        <w:rPr>
          <w:rFonts w:hint="eastAsia"/>
        </w:rPr>
        <w:t>旋转投影方法有类似之处，</w:t>
      </w:r>
      <w:r w:rsidR="00F10F43">
        <w:rPr>
          <w:rFonts w:hint="eastAsia"/>
        </w:rPr>
        <w:t>不过此方法先将图像变换为俯视图再进行图像处理可直接得到实际导航参数</w:t>
      </w:r>
      <w:r w:rsidR="0050492D">
        <w:rPr>
          <w:rFonts w:hint="eastAsia"/>
        </w:rPr>
        <w:t>。此方法也同样具有</w:t>
      </w:r>
      <w:r w:rsidR="00AE44D2">
        <w:rPr>
          <w:rFonts w:hint="eastAsia"/>
        </w:rPr>
        <w:t>不用关注低层特征，因此不受杂草光照等影响</w:t>
      </w:r>
      <w:r w:rsidR="0050492D">
        <w:rPr>
          <w:rFonts w:hint="eastAsia"/>
        </w:rPr>
        <w:t>等优点</w:t>
      </w:r>
      <w:r w:rsidR="00120702">
        <w:rPr>
          <w:rFonts w:hint="eastAsia"/>
        </w:rPr>
        <w:t>。此方法在</w:t>
      </w:r>
      <w:r w:rsidR="00245B4E">
        <w:rPr>
          <w:rFonts w:hint="eastAsia"/>
        </w:rPr>
        <w:t>求取图像模板横向偏差时仍需改进</w:t>
      </w:r>
      <w:r w:rsidR="00C80D96">
        <w:rPr>
          <w:rFonts w:hint="eastAsia"/>
        </w:rPr>
        <w:t>。</w:t>
      </w:r>
    </w:p>
    <w:p w14:paraId="39B32C55" w14:textId="4077FB8D" w:rsidR="001B1445" w:rsidRDefault="003001F5" w:rsidP="004F392E">
      <w:pPr>
        <w:pStyle w:val="3"/>
      </w:pPr>
      <w:r>
        <w:rPr>
          <w:rFonts w:hint="eastAsia"/>
        </w:rPr>
        <w:t>2.3</w:t>
      </w:r>
      <w:r w:rsidR="00F42136">
        <w:t xml:space="preserve"> </w:t>
      </w:r>
      <w:r w:rsidR="001B1445">
        <w:rPr>
          <w:rFonts w:hint="eastAsia"/>
        </w:rPr>
        <w:t>外接矩形</w:t>
      </w:r>
    </w:p>
    <w:p w14:paraId="5060467B" w14:textId="45E93A9E" w:rsidR="0026453F" w:rsidRDefault="00420394" w:rsidP="00420394">
      <w:pPr>
        <w:ind w:firstLine="420"/>
      </w:pPr>
      <w:r>
        <w:t>2014</w:t>
      </w:r>
      <w:r>
        <w:rPr>
          <w:rFonts w:hint="eastAsia"/>
        </w:rPr>
        <w:t>年</w:t>
      </w:r>
      <w:proofErr w:type="spellStart"/>
      <w:r>
        <w:t>Tu</w:t>
      </w:r>
      <w:proofErr w:type="spellEnd"/>
      <w:r>
        <w:t xml:space="preserve"> C, van </w:t>
      </w:r>
      <w:proofErr w:type="spellStart"/>
      <w:r>
        <w:t>Wyk</w:t>
      </w:r>
      <w:proofErr w:type="spellEnd"/>
      <w:r>
        <w:t xml:space="preserve"> BJ, </w:t>
      </w:r>
      <w:proofErr w:type="spellStart"/>
      <w:r>
        <w:t>Djouani</w:t>
      </w:r>
      <w:proofErr w:type="spellEnd"/>
      <w:r>
        <w:t xml:space="preserve"> K et al.</w:t>
      </w:r>
      <w:r w:rsidR="00353848">
        <w:rPr>
          <w:rFonts w:hint="eastAsia"/>
        </w:rPr>
        <w:t>提出此方法</w:t>
      </w:r>
      <w:r w:rsidR="008903C7">
        <w:rPr>
          <w:rFonts w:hint="eastAsia"/>
        </w:rPr>
        <w:t>。</w:t>
      </w:r>
    </w:p>
    <w:p w14:paraId="2A886D94" w14:textId="2673CD6A" w:rsidR="008937E4" w:rsidRDefault="007C3B97">
      <w:pPr>
        <w:ind w:firstLine="420"/>
      </w:pPr>
      <w:r>
        <w:rPr>
          <w:noProof/>
        </w:rPr>
        <w:lastRenderedPageBreak/>
        <w:drawing>
          <wp:inline distT="0" distB="0" distL="0" distR="0" wp14:anchorId="439C2F5B" wp14:editId="30CFBDDC">
            <wp:extent cx="5274310" cy="27057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705735"/>
                    </a:xfrm>
                    <a:prstGeom prst="rect">
                      <a:avLst/>
                    </a:prstGeom>
                  </pic:spPr>
                </pic:pic>
              </a:graphicData>
            </a:graphic>
          </wp:inline>
        </w:drawing>
      </w:r>
    </w:p>
    <w:p w14:paraId="43FBFEC4" w14:textId="077F325E" w:rsidR="00637A59" w:rsidRDefault="00637A59">
      <w:pPr>
        <w:ind w:firstLine="420"/>
      </w:pPr>
      <w:r>
        <w:rPr>
          <w:rFonts w:hint="eastAsia"/>
        </w:rPr>
        <w:t>1</w:t>
      </w:r>
      <w:r>
        <w:t xml:space="preserve">) </w:t>
      </w:r>
      <w:r>
        <w:rPr>
          <w:rFonts w:hint="eastAsia"/>
        </w:rPr>
        <w:t>初始化四个矩形</w:t>
      </w:r>
      <w:r w:rsidR="00803CC1">
        <w:rPr>
          <w:rFonts w:hint="eastAsia"/>
        </w:rPr>
        <w:t>S</w:t>
      </w:r>
      <w:r w:rsidR="00803CC1">
        <w:t>1,S2,S3,S4</w:t>
      </w:r>
      <w:r w:rsidR="00254B3B">
        <w:rPr>
          <w:rFonts w:hint="eastAsia"/>
        </w:rPr>
        <w:t>（宽度</w:t>
      </w:r>
      <w:r w:rsidR="00E14B5E">
        <w:rPr>
          <w:rFonts w:hint="eastAsia"/>
        </w:rPr>
        <w:t>固定</w:t>
      </w:r>
      <w:r w:rsidR="00254B3B">
        <w:rPr>
          <w:rFonts w:hint="eastAsia"/>
        </w:rPr>
        <w:t>为</w:t>
      </w:r>
      <w:r w:rsidR="00E14B5E">
        <w:rPr>
          <w:rFonts w:hint="eastAsia"/>
        </w:rPr>
        <w:t>1</w:t>
      </w:r>
      <w:r w:rsidR="00E14B5E">
        <w:rPr>
          <w:rFonts w:hint="eastAsia"/>
        </w:rPr>
        <w:t>个像素</w:t>
      </w:r>
      <w:r w:rsidR="00254B3B">
        <w:rPr>
          <w:rFonts w:hint="eastAsia"/>
        </w:rPr>
        <w:t>）</w:t>
      </w:r>
    </w:p>
    <w:p w14:paraId="04F2DCEC" w14:textId="010E04E7" w:rsidR="00AD7927" w:rsidRDefault="00AD7927">
      <w:pPr>
        <w:ind w:firstLine="420"/>
      </w:pPr>
      <w:r>
        <w:rPr>
          <w:rFonts w:hint="eastAsia"/>
        </w:rPr>
        <w:t>2)</w:t>
      </w:r>
      <w:r>
        <w:t xml:space="preserve"> </w:t>
      </w:r>
      <w:r w:rsidR="00007815">
        <w:rPr>
          <w:rFonts w:hint="eastAsia"/>
        </w:rPr>
        <w:t>图像预处理如灰度转换、二值化</w:t>
      </w:r>
    </w:p>
    <w:p w14:paraId="11DECC24" w14:textId="581F020B" w:rsidR="00007815" w:rsidRDefault="00007815">
      <w:pPr>
        <w:ind w:firstLine="420"/>
      </w:pPr>
      <w:r>
        <w:rPr>
          <w:rFonts w:hint="eastAsia"/>
        </w:rPr>
        <w:t>3</w:t>
      </w:r>
      <w:r>
        <w:t xml:space="preserve">) </w:t>
      </w:r>
      <w:r>
        <w:rPr>
          <w:rFonts w:hint="eastAsia"/>
        </w:rPr>
        <w:t>调节</w:t>
      </w:r>
      <w:r w:rsidR="00FE643A">
        <w:rPr>
          <w:rFonts w:hint="eastAsia"/>
        </w:rPr>
        <w:t>各个</w:t>
      </w:r>
      <w:r>
        <w:rPr>
          <w:rFonts w:hint="eastAsia"/>
        </w:rPr>
        <w:t>矩形使其紧靠作物行边缘</w:t>
      </w:r>
    </w:p>
    <w:p w14:paraId="35770BA4" w14:textId="77777777" w:rsidR="00F95FBD" w:rsidRDefault="004C3F31">
      <w:pPr>
        <w:ind w:firstLine="420"/>
      </w:pPr>
      <w:r>
        <w:rPr>
          <w:rFonts w:hint="eastAsia"/>
        </w:rPr>
        <w:t>当</w:t>
      </w:r>
      <w:r w:rsidR="00196C28">
        <w:rPr>
          <w:rFonts w:hint="eastAsia"/>
        </w:rPr>
        <w:t>矩形内作物的像素个数</w:t>
      </w:r>
      <w:proofErr w:type="gramStart"/>
      <w:r w:rsidR="00196C28">
        <w:rPr>
          <w:rFonts w:hint="eastAsia"/>
        </w:rPr>
        <w:t>小于四</w:t>
      </w:r>
      <w:proofErr w:type="gramEnd"/>
      <w:r w:rsidR="00196C28">
        <w:rPr>
          <w:rFonts w:hint="eastAsia"/>
        </w:rPr>
        <w:t>分之一时，认为矩形不包含作物行，大于二分之一时，认为矩形包含过多作物行，</w:t>
      </w:r>
      <w:r w:rsidR="001006BF">
        <w:rPr>
          <w:rFonts w:hint="eastAsia"/>
        </w:rPr>
        <w:t>调节矩形位置</w:t>
      </w:r>
      <w:r w:rsidR="00C61B47">
        <w:rPr>
          <w:rFonts w:hint="eastAsia"/>
        </w:rPr>
        <w:t>（整体平移，矩形本身不发生改变）</w:t>
      </w:r>
      <w:r w:rsidR="001006BF">
        <w:rPr>
          <w:rFonts w:hint="eastAsia"/>
        </w:rPr>
        <w:t>使矩形包含作物行像素在四分之一到二分之一之间，</w:t>
      </w:r>
      <w:r w:rsidR="00427C0E">
        <w:rPr>
          <w:rFonts w:hint="eastAsia"/>
        </w:rPr>
        <w:t>可以让矩形紧靠作物行边缘</w:t>
      </w:r>
      <w:r w:rsidR="00E42748">
        <w:rPr>
          <w:rFonts w:hint="eastAsia"/>
        </w:rPr>
        <w:t>。</w:t>
      </w:r>
    </w:p>
    <w:p w14:paraId="750005FD" w14:textId="2D3D07FB" w:rsidR="002B60A3" w:rsidRDefault="00C81EC7">
      <w:pPr>
        <w:ind w:firstLine="420"/>
      </w:pPr>
      <w:r>
        <w:rPr>
          <w:rFonts w:hint="eastAsia"/>
        </w:rPr>
        <w:t>4</w:t>
      </w:r>
      <w:r>
        <w:t>)</w:t>
      </w:r>
      <w:r w:rsidR="00F95FBD">
        <w:rPr>
          <w:rFonts w:hint="eastAsia"/>
        </w:rPr>
        <w:t>移动四个矩形至合适位置，</w:t>
      </w:r>
      <w:r w:rsidR="002B60A3">
        <w:rPr>
          <w:rFonts w:hint="eastAsia"/>
        </w:rPr>
        <w:t>计算作物行中心位置。</w:t>
      </w:r>
    </w:p>
    <w:p w14:paraId="432D976D" w14:textId="3787D338" w:rsidR="00E42748" w:rsidRDefault="00DE56F5">
      <w:pPr>
        <w:ind w:firstLine="420"/>
      </w:pPr>
      <w:r>
        <w:rPr>
          <w:rFonts w:hint="eastAsia"/>
        </w:rPr>
        <w:t>5</w:t>
      </w:r>
      <w:r w:rsidR="00694B2E">
        <w:t xml:space="preserve">) </w:t>
      </w:r>
      <w:r w:rsidR="00694B2E">
        <w:rPr>
          <w:rFonts w:hint="eastAsia"/>
        </w:rPr>
        <w:t>对后面的图像保持上张图像的矩形位置并从</w:t>
      </w:r>
      <w:r w:rsidR="00694B2E">
        <w:rPr>
          <w:rFonts w:hint="eastAsia"/>
        </w:rPr>
        <w:t>2</w:t>
      </w:r>
      <w:r w:rsidR="00694B2E">
        <w:t>)</w:t>
      </w:r>
      <w:r w:rsidR="00694B2E">
        <w:rPr>
          <w:rFonts w:hint="eastAsia"/>
        </w:rPr>
        <w:t>开始调节。</w:t>
      </w:r>
    </w:p>
    <w:p w14:paraId="101A60D4" w14:textId="7EAF88D7" w:rsidR="006B4245" w:rsidRDefault="006B4245">
      <w:pPr>
        <w:ind w:firstLine="420"/>
      </w:pPr>
      <w:r w:rsidRPr="006B4245">
        <w:rPr>
          <w:rFonts w:hint="eastAsia"/>
        </w:rPr>
        <w:t>在所提出的方法中，不需要低级特征（诸如图像的边缘和中间线）。</w:t>
      </w:r>
      <w:r w:rsidRPr="006B4245">
        <w:rPr>
          <w:rFonts w:hint="eastAsia"/>
        </w:rPr>
        <w:t xml:space="preserve"> </w:t>
      </w:r>
      <w:r w:rsidRPr="006B4245">
        <w:rPr>
          <w:rFonts w:hint="eastAsia"/>
        </w:rPr>
        <w:t>因此避免了用于修边和匹配的复杂算法（例如霍夫变换），这大大节省了计算负担。</w:t>
      </w:r>
      <w:r w:rsidR="00281643">
        <w:rPr>
          <w:rFonts w:hint="eastAsia"/>
        </w:rPr>
        <w:t>其不足之处在于初始化矩形方法未加以说明</w:t>
      </w:r>
      <w:r w:rsidR="00B36320">
        <w:rPr>
          <w:rFonts w:hint="eastAsia"/>
        </w:rPr>
        <w:t>，</w:t>
      </w:r>
      <w:r w:rsidR="000659A3">
        <w:rPr>
          <w:rFonts w:hint="eastAsia"/>
        </w:rPr>
        <w:t>且</w:t>
      </w:r>
      <w:r w:rsidR="00F23FE1">
        <w:rPr>
          <w:rFonts w:hint="eastAsia"/>
        </w:rPr>
        <w:t>对多行作物</w:t>
      </w:r>
      <w:r w:rsidR="003C09A4">
        <w:rPr>
          <w:rFonts w:hint="eastAsia"/>
        </w:rPr>
        <w:t>不同的</w:t>
      </w:r>
      <w:r w:rsidR="003C09A4">
        <w:rPr>
          <w:rFonts w:hint="eastAsia"/>
        </w:rPr>
        <w:t>S</w:t>
      </w:r>
      <w:r w:rsidR="003C09A4">
        <w:t>1,S2,S3,S4</w:t>
      </w:r>
      <w:r w:rsidR="003C09A4">
        <w:rPr>
          <w:rFonts w:hint="eastAsia"/>
        </w:rPr>
        <w:t>可能存在混淆。</w:t>
      </w:r>
    </w:p>
    <w:p w14:paraId="0C0BBE11" w14:textId="7136377E" w:rsidR="005A59C6" w:rsidRDefault="00E150F2" w:rsidP="004F392E">
      <w:pPr>
        <w:pStyle w:val="3"/>
      </w:pPr>
      <w:r>
        <w:rPr>
          <w:rFonts w:hint="eastAsia"/>
        </w:rPr>
        <w:t>2.4</w:t>
      </w:r>
      <w:r>
        <w:t xml:space="preserve"> </w:t>
      </w:r>
      <w:r w:rsidR="001E3921">
        <w:rPr>
          <w:rFonts w:hint="eastAsia"/>
        </w:rPr>
        <w:t>动态规划</w:t>
      </w:r>
    </w:p>
    <w:p w14:paraId="09E7A537" w14:textId="218FE625" w:rsidR="003A535B" w:rsidRDefault="000238C3" w:rsidP="000238C3">
      <w:pPr>
        <w:ind w:firstLine="420"/>
      </w:pPr>
      <w:r>
        <w:rPr>
          <w:rFonts w:hint="eastAsia"/>
        </w:rPr>
        <w:t>2016</w:t>
      </w:r>
      <w:r>
        <w:rPr>
          <w:rFonts w:hint="eastAsia"/>
        </w:rPr>
        <w:t>年</w:t>
      </w:r>
      <w:r w:rsidRPr="002717DE">
        <w:t xml:space="preserve">Vidovic, I.; </w:t>
      </w:r>
      <w:proofErr w:type="spellStart"/>
      <w:r w:rsidRPr="002717DE">
        <w:t>Cupec</w:t>
      </w:r>
      <w:proofErr w:type="spellEnd"/>
      <w:r w:rsidRPr="002717DE">
        <w:t xml:space="preserve">, R.; </w:t>
      </w:r>
      <w:proofErr w:type="spellStart"/>
      <w:r w:rsidRPr="002717DE">
        <w:t>Hocenski</w:t>
      </w:r>
      <w:proofErr w:type="spellEnd"/>
      <w:r w:rsidRPr="002717DE">
        <w:t>, Z</w:t>
      </w:r>
      <w:r w:rsidR="00AF53C4">
        <w:t>.</w:t>
      </w:r>
      <w:r w:rsidR="00AF53C4">
        <w:fldChar w:fldCharType="begin"/>
      </w:r>
      <w:r w:rsidR="00AF53C4">
        <w:instrText xml:space="preserve"> ADDIN NE.Ref.{4A41F192-E904-47C3-AF11-CF9996638FA8}</w:instrText>
      </w:r>
      <w:r w:rsidR="00AF53C4">
        <w:fldChar w:fldCharType="separate"/>
      </w:r>
      <w:r w:rsidR="00CB6DE8">
        <w:rPr>
          <w:rFonts w:eastAsia="华文仿宋" w:cs="Times New Roman"/>
          <w:color w:val="080000"/>
          <w:kern w:val="0"/>
          <w:szCs w:val="21"/>
          <w:vertAlign w:val="superscript"/>
        </w:rPr>
        <w:t>[51]</w:t>
      </w:r>
      <w:r w:rsidR="00AF53C4">
        <w:fldChar w:fldCharType="end"/>
      </w:r>
      <w:r w:rsidRPr="002717DE">
        <w:rPr>
          <w:rFonts w:hint="eastAsia"/>
        </w:rPr>
        <w:t>提出了一种利用动态规划技术将图像</w:t>
      </w:r>
      <w:r w:rsidR="00E52C41">
        <w:rPr>
          <w:rFonts w:hint="eastAsia"/>
        </w:rPr>
        <w:t>信息</w:t>
      </w:r>
      <w:r w:rsidRPr="002717DE">
        <w:rPr>
          <w:rFonts w:hint="eastAsia"/>
        </w:rPr>
        <w:t>与先验知识相结合的有效的作物行检测方法。所提出的方法包括</w:t>
      </w:r>
      <w:r w:rsidR="008D30D6">
        <w:rPr>
          <w:rFonts w:hint="eastAsia"/>
        </w:rPr>
        <w:t>四个步骤：</w:t>
      </w:r>
    </w:p>
    <w:p w14:paraId="2430B6B7" w14:textId="7C84D0E1" w:rsidR="00C73381" w:rsidRPr="0014485D" w:rsidRDefault="00083A55" w:rsidP="000238C3">
      <w:pPr>
        <w:ind w:firstLine="420"/>
      </w:pPr>
      <w:r>
        <w:rPr>
          <w:rFonts w:hint="eastAsia"/>
        </w:rPr>
        <w:t>1)</w:t>
      </w:r>
      <w:r>
        <w:t xml:space="preserve"> </w:t>
      </w:r>
      <w:r>
        <w:rPr>
          <w:rFonts w:hint="eastAsia"/>
        </w:rPr>
        <w:t>该方法定义了图像每行像素中</w:t>
      </w:r>
      <w:r w:rsidR="00E52C41">
        <w:rPr>
          <w:rFonts w:hint="eastAsia"/>
        </w:rPr>
        <w:t>各列作物的间隔</w:t>
      </w:r>
      <w:r w:rsidR="003C22D2">
        <w:rPr>
          <w:rFonts w:hint="eastAsia"/>
        </w:rPr>
        <w:t>d</w:t>
      </w:r>
      <w:r w:rsidR="00E52C41">
        <w:rPr>
          <w:rFonts w:hint="eastAsia"/>
        </w:rPr>
        <w:t>和距离中心的距离</w:t>
      </w:r>
      <w:r w:rsidR="003C22D2">
        <w:rPr>
          <w:rFonts w:hint="eastAsia"/>
        </w:rPr>
        <w:t>c</w:t>
      </w:r>
      <w:r w:rsidR="00C73E72">
        <w:t>;</w:t>
      </w:r>
      <w:r w:rsidR="0014485D" w:rsidRPr="0014485D">
        <w:rPr>
          <w:rFonts w:hint="eastAsia"/>
        </w:rPr>
        <w:t xml:space="preserve"> </w:t>
      </w:r>
      <w:r w:rsidR="0014485D">
        <w:rPr>
          <w:rFonts w:hint="eastAsia"/>
        </w:rPr>
        <w:t>从</w:t>
      </w:r>
      <w:r w:rsidR="0014485D">
        <w:rPr>
          <w:rFonts w:hint="eastAsia"/>
        </w:rPr>
        <w:t>56</w:t>
      </w:r>
      <w:r w:rsidR="0014485D">
        <w:rPr>
          <w:rFonts w:hint="eastAsia"/>
        </w:rPr>
        <w:t>幅真实世界图像中生成模板集</w:t>
      </w:r>
    </w:p>
    <w:p w14:paraId="7A641BD1" w14:textId="6B25D2C1" w:rsidR="00F1559E" w:rsidRPr="00C73E72" w:rsidRDefault="00B32512" w:rsidP="000238C3">
      <w:pPr>
        <w:ind w:firstLine="420"/>
      </w:pPr>
      <w:r>
        <w:rPr>
          <w:rFonts w:hint="eastAsia"/>
        </w:rPr>
        <w:t>2</w:t>
      </w:r>
      <w:r w:rsidR="003C5C06">
        <w:t>)</w:t>
      </w:r>
      <w:r w:rsidR="00140705">
        <w:t xml:space="preserve"> </w:t>
      </w:r>
      <w:r w:rsidR="00140705">
        <w:rPr>
          <w:rFonts w:hint="eastAsia"/>
        </w:rPr>
        <w:t>d</w:t>
      </w:r>
      <w:r w:rsidR="00140705">
        <w:rPr>
          <w:rFonts w:hint="eastAsia"/>
        </w:rPr>
        <w:t>取</w:t>
      </w:r>
      <m:oMath>
        <m:r>
          <m:rPr>
            <m:sty m:val="p"/>
          </m:rPr>
          <w:rPr>
            <w:rFonts w:ascii="Cambria Math" w:hAnsi="Cambria Math" w:hint="eastAsia"/>
          </w:rPr>
          <m:t>d</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min</m:t>
            </m:r>
          </m:sub>
        </m:sSub>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n</m:t>
                    </m:r>
                  </m:e>
                  <m:sub>
                    <m:r>
                      <w:rPr>
                        <w:rFonts w:ascii="Cambria Math" w:hAnsi="Cambria Math"/>
                      </w:rPr>
                      <m:t>sp0</m:t>
                    </m:r>
                  </m:sub>
                </m:sSub>
              </m:den>
            </m:f>
          </m:sup>
        </m:sSup>
      </m:oMath>
      <w:r w:rsidR="003C5C06">
        <w:t xml:space="preserve"> </w:t>
      </w:r>
      <w:r w:rsidR="00471FD4">
        <w:t>c</w:t>
      </w:r>
      <w:r w:rsidR="00E55F49">
        <w:rPr>
          <w:rFonts w:hint="eastAsia"/>
        </w:rPr>
        <w:t>以</w:t>
      </w:r>
      <w:r w:rsidR="00E55F49">
        <w:rPr>
          <w:rFonts w:hint="eastAsia"/>
        </w:rPr>
        <w:t>1</w:t>
      </w:r>
      <w:r w:rsidR="00E55F49">
        <w:rPr>
          <w:rFonts w:hint="eastAsia"/>
        </w:rPr>
        <w:t>为间隔取</w:t>
      </w:r>
      <w:r w:rsidR="00471FD4">
        <w:rPr>
          <w:rFonts w:hint="eastAsia"/>
        </w:rPr>
        <w:t>&lt;</w:t>
      </w:r>
      <m:oMath>
        <m:r>
          <m:rPr>
            <m:sty m:val="p"/>
          </m:rPr>
          <w:rPr>
            <w:rFonts w:ascii="Cambria Math" w:hAnsi="Cambria Math"/>
          </w:rPr>
          <m:t>-</m:t>
        </m:r>
        <m:f>
          <m:fPr>
            <m:ctrlPr>
              <w:rPr>
                <w:rFonts w:ascii="Cambria Math" w:hAnsi="Cambria Math"/>
              </w:rPr>
            </m:ctrlPr>
          </m:fPr>
          <m:num>
            <m:r>
              <w:rPr>
                <w:rFonts w:ascii="Cambria Math" w:hAnsi="Cambria Math" w:hint="eastAsia"/>
              </w:rPr>
              <m:t>d</m:t>
            </m:r>
          </m:num>
          <m:den>
            <m:r>
              <m:rPr>
                <m:sty m:val="p"/>
              </m:rP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d</m:t>
            </m:r>
          </m:num>
          <m:den>
            <m:r>
              <w:rPr>
                <w:rFonts w:ascii="Cambria Math" w:hAnsi="Cambria Math"/>
              </w:rPr>
              <m:t>2</m:t>
            </m:r>
          </m:den>
        </m:f>
        <m:r>
          <w:rPr>
            <w:rFonts w:ascii="Cambria Math" w:hAnsi="Cambria Math"/>
          </w:rPr>
          <m:t xml:space="preserve">  </m:t>
        </m:r>
      </m:oMath>
      <w:r w:rsidR="00471FD4">
        <w:t>&gt;</w:t>
      </w:r>
      <w:r w:rsidR="00E55F49">
        <w:rPr>
          <w:rFonts w:hint="eastAsia"/>
        </w:rPr>
        <w:t>之间的数，</w:t>
      </w:r>
      <w:r w:rsidR="00E55F49">
        <w:t>,</w:t>
      </w:r>
      <w:r w:rsidR="000D1490">
        <w:rPr>
          <w:rFonts w:hint="eastAsia"/>
        </w:rPr>
        <w:t>自定义生成模板集</w:t>
      </w:r>
    </w:p>
    <w:p w14:paraId="3DDC3BE1" w14:textId="1749B6C7" w:rsidR="009E779A" w:rsidRDefault="00B32512" w:rsidP="000238C3">
      <w:pPr>
        <w:ind w:firstLine="420"/>
      </w:pPr>
      <w:r>
        <w:rPr>
          <w:rFonts w:hint="eastAsia"/>
        </w:rPr>
        <w:t>3</w:t>
      </w:r>
      <w:r w:rsidR="002931B4">
        <w:t xml:space="preserve">) </w:t>
      </w:r>
      <w:r w:rsidR="002931B4">
        <w:rPr>
          <w:rFonts w:hint="eastAsia"/>
        </w:rPr>
        <w:t>计算</w:t>
      </w:r>
      <w:r w:rsidR="00C011F3">
        <w:rPr>
          <w:rFonts w:hint="eastAsia"/>
        </w:rPr>
        <w:t>待检测图片</w:t>
      </w:r>
      <w:r>
        <w:rPr>
          <w:rFonts w:hint="eastAsia"/>
        </w:rPr>
        <w:t>的第</w:t>
      </w:r>
      <w:r>
        <w:rPr>
          <w:rFonts w:hint="eastAsia"/>
        </w:rPr>
        <w:t>v</w:t>
      </w:r>
      <w:r>
        <w:rPr>
          <w:rFonts w:hint="eastAsia"/>
        </w:rPr>
        <w:t>行和</w:t>
      </w:r>
      <w:r>
        <w:rPr>
          <w:rFonts w:hint="eastAsia"/>
        </w:rPr>
        <w:t>2</w:t>
      </w:r>
      <w:r>
        <w:t>)</w:t>
      </w:r>
      <w:r>
        <w:rPr>
          <w:rFonts w:hint="eastAsia"/>
        </w:rPr>
        <w:t>中模板集的相关系数，</w:t>
      </w:r>
      <w:r w:rsidR="00D50DBB">
        <w:rPr>
          <w:rFonts w:hint="eastAsia"/>
        </w:rPr>
        <w:t>得到</w:t>
      </w:r>
      <w:r w:rsidR="00375332">
        <w:rPr>
          <w:rFonts w:hint="eastAsia"/>
        </w:rPr>
        <w:t>每行</w:t>
      </w:r>
      <w:r w:rsidR="00D16C7F">
        <w:rPr>
          <w:rFonts w:hint="eastAsia"/>
        </w:rPr>
        <w:t>的</w:t>
      </w:r>
      <w:r w:rsidR="00D50DBB">
        <w:rPr>
          <w:rFonts w:hint="eastAsia"/>
        </w:rPr>
        <w:t>最佳</w:t>
      </w:r>
      <w:r w:rsidR="00D50DBB">
        <w:t>(</w:t>
      </w:r>
      <w:proofErr w:type="spellStart"/>
      <w:r w:rsidR="00D50DBB">
        <w:t>d,c</w:t>
      </w:r>
      <w:proofErr w:type="spellEnd"/>
      <w:r w:rsidR="00D50DBB">
        <w:t>)</w:t>
      </w:r>
      <w:r w:rsidR="000921BE">
        <w:rPr>
          <w:rFonts w:hint="eastAsia"/>
        </w:rPr>
        <w:t>向量</w:t>
      </w:r>
      <w:r w:rsidR="00FE1AA5">
        <w:rPr>
          <w:rFonts w:hint="eastAsia"/>
        </w:rPr>
        <w:t>组</w:t>
      </w:r>
      <w:r w:rsidR="00DE5C63">
        <w:rPr>
          <w:rFonts w:hint="eastAsia"/>
        </w:rPr>
        <w:t>；</w:t>
      </w:r>
    </w:p>
    <w:p w14:paraId="5CCE246E" w14:textId="5FAE33AE" w:rsidR="0012769A" w:rsidRDefault="00DD4B7D" w:rsidP="000238C3">
      <w:pPr>
        <w:ind w:firstLine="420"/>
      </w:pPr>
      <w:r>
        <w:rPr>
          <w:rFonts w:hint="eastAsia"/>
        </w:rPr>
        <w:t>4</w:t>
      </w:r>
      <w:r>
        <w:t xml:space="preserve">) </w:t>
      </w:r>
      <w:r w:rsidR="00023DC3">
        <w:rPr>
          <w:rFonts w:hint="eastAsia"/>
        </w:rPr>
        <w:t>利用图像每行的连续性</w:t>
      </w:r>
      <w:r w:rsidR="003C6329">
        <w:rPr>
          <w:rFonts w:hint="eastAsia"/>
        </w:rPr>
        <w:t>对</w:t>
      </w:r>
      <w:r w:rsidR="003C6329">
        <w:rPr>
          <w:rFonts w:hint="eastAsia"/>
        </w:rPr>
        <w:t>3</w:t>
      </w:r>
      <w:r w:rsidR="003C6329">
        <w:rPr>
          <w:rFonts w:hint="eastAsia"/>
        </w:rPr>
        <w:t>）中向量组进行优化</w:t>
      </w:r>
      <w:r w:rsidR="00440BC4">
        <w:rPr>
          <w:rFonts w:hint="eastAsia"/>
        </w:rPr>
        <w:t>。</w:t>
      </w:r>
    </w:p>
    <w:p w14:paraId="6E7B9A52" w14:textId="249C8896" w:rsidR="000238C3" w:rsidRDefault="000238C3" w:rsidP="000238C3">
      <w:pPr>
        <w:ind w:firstLine="420"/>
      </w:pPr>
      <w:r w:rsidRPr="002717DE">
        <w:rPr>
          <w:rFonts w:hint="eastAsia"/>
        </w:rPr>
        <w:t>该方法能够准确地检测直线和弯曲的作物行。在一组</w:t>
      </w:r>
      <w:r w:rsidRPr="002717DE">
        <w:rPr>
          <w:rFonts w:hint="eastAsia"/>
        </w:rPr>
        <w:t>281</w:t>
      </w:r>
      <w:r w:rsidRPr="002717DE">
        <w:rPr>
          <w:rFonts w:hint="eastAsia"/>
        </w:rPr>
        <w:t>个真实的玉米、芹菜、马铃薯、洋葱、向日葵和大豆作物的真实图像中对所提出的方法进行了实验评估。将该方法与两种基于霍夫变换的方法和基于线性回归的方法进行了比较。该方法使用一种新的方法</w:t>
      </w:r>
      <w:r>
        <w:t>CRDA</w:t>
      </w:r>
      <w:r w:rsidRPr="002717DE">
        <w:rPr>
          <w:rFonts w:hint="eastAsia"/>
        </w:rPr>
        <w:t>来评价作物行检测方法进行比较。实验结果表明，该方法优于作物检测中的其他三种方法，能够准确地检测作物曲行。</w:t>
      </w:r>
    </w:p>
    <w:p w14:paraId="16DC1C86" w14:textId="77777777" w:rsidR="000238C3" w:rsidRDefault="000238C3" w:rsidP="000238C3">
      <w:pPr>
        <w:ind w:firstLine="420"/>
      </w:pPr>
      <w:r>
        <w:rPr>
          <w:rFonts w:hint="eastAsia"/>
        </w:rPr>
        <w:t>优点：</w:t>
      </w:r>
    </w:p>
    <w:p w14:paraId="153F0757" w14:textId="77777777" w:rsidR="000238C3" w:rsidRDefault="000238C3" w:rsidP="000238C3">
      <w:pPr>
        <w:ind w:firstLine="420"/>
      </w:pPr>
      <w:r>
        <w:rPr>
          <w:rFonts w:hint="eastAsia"/>
        </w:rPr>
        <w:t>1.</w:t>
      </w:r>
      <w:r>
        <w:t xml:space="preserve"> </w:t>
      </w:r>
      <w:r>
        <w:rPr>
          <w:rFonts w:hint="eastAsia"/>
        </w:rPr>
        <w:t>克服杂草和阴影的影响</w:t>
      </w:r>
    </w:p>
    <w:p w14:paraId="2E095319" w14:textId="77777777" w:rsidR="000238C3" w:rsidRDefault="000238C3" w:rsidP="000238C3">
      <w:pPr>
        <w:ind w:firstLine="420"/>
      </w:pPr>
      <w:r>
        <w:rPr>
          <w:rFonts w:hint="eastAsia"/>
        </w:rPr>
        <w:t>2.</w:t>
      </w:r>
      <w:r>
        <w:t xml:space="preserve"> </w:t>
      </w:r>
      <w:r>
        <w:rPr>
          <w:rFonts w:hint="eastAsia"/>
        </w:rPr>
        <w:t>检测处于不同生长期的作物</w:t>
      </w:r>
    </w:p>
    <w:p w14:paraId="36C5AC4A" w14:textId="77777777" w:rsidR="000238C3" w:rsidRDefault="000238C3" w:rsidP="000238C3">
      <w:pPr>
        <w:ind w:firstLine="420"/>
      </w:pPr>
      <w:r>
        <w:rPr>
          <w:rFonts w:hint="eastAsia"/>
        </w:rPr>
        <w:t>3.</w:t>
      </w:r>
      <w:r>
        <w:t xml:space="preserve"> </w:t>
      </w:r>
      <w:r>
        <w:rPr>
          <w:rFonts w:hint="eastAsia"/>
        </w:rPr>
        <w:t>可检测直线或曲线的作物行</w:t>
      </w:r>
    </w:p>
    <w:p w14:paraId="586F744A" w14:textId="77777777" w:rsidR="000238C3" w:rsidRDefault="000238C3" w:rsidP="000238C3">
      <w:pPr>
        <w:ind w:firstLine="420"/>
      </w:pPr>
      <w:r>
        <w:rPr>
          <w:rFonts w:hint="eastAsia"/>
        </w:rPr>
        <w:t>4.</w:t>
      </w:r>
      <w:r>
        <w:t xml:space="preserve"> </w:t>
      </w:r>
      <w:r>
        <w:rPr>
          <w:rFonts w:hint="eastAsia"/>
        </w:rPr>
        <w:t>对作物行和作物行距不敏感</w:t>
      </w:r>
    </w:p>
    <w:p w14:paraId="46CD19D1" w14:textId="77777777" w:rsidR="000238C3" w:rsidRDefault="000238C3" w:rsidP="000238C3">
      <w:pPr>
        <w:ind w:firstLine="420"/>
      </w:pPr>
      <w:r>
        <w:rPr>
          <w:rFonts w:hint="eastAsia"/>
        </w:rPr>
        <w:lastRenderedPageBreak/>
        <w:t>缺点：</w:t>
      </w:r>
    </w:p>
    <w:p w14:paraId="45644616" w14:textId="2CB86247" w:rsidR="000238C3" w:rsidRDefault="000238C3" w:rsidP="000238C3">
      <w:pPr>
        <w:ind w:firstLine="420"/>
      </w:pPr>
      <w:r>
        <w:rPr>
          <w:rFonts w:hint="eastAsia"/>
        </w:rPr>
        <w:t>1.</w:t>
      </w:r>
      <w:r>
        <w:t xml:space="preserve"> </w:t>
      </w:r>
      <w:r>
        <w:rPr>
          <w:rFonts w:hint="eastAsia"/>
        </w:rPr>
        <w:t>计算量较大</w:t>
      </w:r>
      <w:r w:rsidR="00F715EB">
        <w:rPr>
          <w:rFonts w:hint="eastAsia"/>
        </w:rPr>
        <w:t>，所需时间较长，</w:t>
      </w:r>
      <w:r w:rsidR="00FD47DC">
        <w:rPr>
          <w:rFonts w:hint="eastAsia"/>
        </w:rPr>
        <w:t>对一幅</w:t>
      </w:r>
      <w:r w:rsidR="00FD47DC">
        <w:rPr>
          <w:rFonts w:hint="eastAsia"/>
        </w:rPr>
        <w:t>640*480</w:t>
      </w:r>
      <w:r w:rsidR="00FD47DC">
        <w:rPr>
          <w:rFonts w:hint="eastAsia"/>
        </w:rPr>
        <w:t>的</w:t>
      </w:r>
      <w:r w:rsidR="00F715EB">
        <w:rPr>
          <w:rFonts w:hint="eastAsia"/>
        </w:rPr>
        <w:t>图像的处理时间</w:t>
      </w:r>
      <w:r w:rsidR="00FD47DC">
        <w:rPr>
          <w:rFonts w:hint="eastAsia"/>
        </w:rPr>
        <w:t>平均为</w:t>
      </w:r>
      <w:r w:rsidR="00FD47DC">
        <w:rPr>
          <w:rFonts w:hint="eastAsia"/>
        </w:rPr>
        <w:t>4.5s</w:t>
      </w:r>
      <w:r w:rsidR="000B1DE6">
        <w:rPr>
          <w:rFonts w:hint="eastAsia"/>
        </w:rPr>
        <w:t>。</w:t>
      </w:r>
    </w:p>
    <w:p w14:paraId="56DA0B02" w14:textId="1E1029D9" w:rsidR="00C9257E" w:rsidRDefault="000238C3">
      <w:pPr>
        <w:ind w:firstLine="420"/>
      </w:pPr>
      <w:r>
        <w:rPr>
          <w:rFonts w:hint="eastAsia"/>
        </w:rPr>
        <w:t>2.</w:t>
      </w:r>
      <w:r>
        <w:t xml:space="preserve"> </w:t>
      </w:r>
      <w:r>
        <w:rPr>
          <w:rFonts w:hint="eastAsia"/>
        </w:rPr>
        <w:t>农机运行需要的都是一条直线，而这个会检测到作物行为曲线，因此可能需要新的方法将检测到的线加以转化用以指导农机运行。</w:t>
      </w:r>
    </w:p>
    <w:p w14:paraId="1A948AD7" w14:textId="4179A898" w:rsidR="00B77203" w:rsidRPr="00002F4B" w:rsidRDefault="00B77203">
      <w:pPr>
        <w:ind w:firstLine="420"/>
      </w:pPr>
    </w:p>
    <w:tbl>
      <w:tblPr>
        <w:tblStyle w:val="a8"/>
        <w:tblW w:w="0" w:type="auto"/>
        <w:tblBorders>
          <w:left w:val="none" w:sz="0" w:space="0" w:color="auto"/>
          <w:right w:val="none" w:sz="0" w:space="0" w:color="auto"/>
          <w:insideV w:val="none" w:sz="0" w:space="0" w:color="auto"/>
        </w:tblBorders>
        <w:tblLook w:val="04A0" w:firstRow="1" w:lastRow="0" w:firstColumn="1" w:lastColumn="0" w:noHBand="0" w:noVBand="1"/>
      </w:tblPr>
      <w:tblGrid>
        <w:gridCol w:w="520"/>
        <w:gridCol w:w="1880"/>
        <w:gridCol w:w="820"/>
        <w:gridCol w:w="505"/>
        <w:gridCol w:w="2684"/>
        <w:gridCol w:w="1897"/>
      </w:tblGrid>
      <w:tr w:rsidR="00CB6DE8" w14:paraId="2E41C461" w14:textId="5C5C872F" w:rsidTr="00EF59BF">
        <w:tc>
          <w:tcPr>
            <w:tcW w:w="0" w:type="auto"/>
          </w:tcPr>
          <w:p w14:paraId="6F57FF95" w14:textId="5FD2AF0B" w:rsidR="007509E8" w:rsidRDefault="007509E8" w:rsidP="007509E8">
            <w:pPr>
              <w:ind w:firstLineChars="0" w:firstLine="0"/>
            </w:pPr>
            <w:r>
              <w:rPr>
                <w:rFonts w:hint="eastAsia"/>
              </w:rPr>
              <w:t>文献</w:t>
            </w:r>
          </w:p>
        </w:tc>
        <w:tc>
          <w:tcPr>
            <w:tcW w:w="0" w:type="auto"/>
          </w:tcPr>
          <w:p w14:paraId="3B7CC705" w14:textId="25A613F2" w:rsidR="007509E8" w:rsidRDefault="007509E8" w:rsidP="007509E8">
            <w:pPr>
              <w:ind w:firstLineChars="0" w:firstLine="0"/>
            </w:pPr>
          </w:p>
        </w:tc>
        <w:tc>
          <w:tcPr>
            <w:tcW w:w="0" w:type="auto"/>
          </w:tcPr>
          <w:p w14:paraId="40CF7148" w14:textId="77777777" w:rsidR="007509E8" w:rsidRDefault="007509E8" w:rsidP="007509E8">
            <w:pPr>
              <w:ind w:firstLineChars="0" w:firstLine="0"/>
            </w:pPr>
            <w:r>
              <w:rPr>
                <w:rFonts w:hint="eastAsia"/>
              </w:rPr>
              <w:t>方法</w:t>
            </w:r>
          </w:p>
        </w:tc>
        <w:tc>
          <w:tcPr>
            <w:tcW w:w="0" w:type="auto"/>
          </w:tcPr>
          <w:p w14:paraId="7139A993" w14:textId="77777777" w:rsidR="007509E8" w:rsidRDefault="007509E8" w:rsidP="007509E8">
            <w:pPr>
              <w:ind w:firstLineChars="0" w:firstLine="0"/>
            </w:pPr>
            <w:r>
              <w:rPr>
                <w:rFonts w:hint="eastAsia"/>
              </w:rPr>
              <w:t>精度</w:t>
            </w:r>
          </w:p>
        </w:tc>
        <w:tc>
          <w:tcPr>
            <w:tcW w:w="0" w:type="auto"/>
          </w:tcPr>
          <w:p w14:paraId="4C2B651D" w14:textId="77777777" w:rsidR="007509E8" w:rsidRDefault="007509E8" w:rsidP="007509E8">
            <w:pPr>
              <w:ind w:firstLineChars="0" w:firstLine="0"/>
            </w:pPr>
            <w:r>
              <w:rPr>
                <w:rFonts w:hint="eastAsia"/>
              </w:rPr>
              <w:t>优点</w:t>
            </w:r>
          </w:p>
        </w:tc>
        <w:tc>
          <w:tcPr>
            <w:tcW w:w="0" w:type="auto"/>
          </w:tcPr>
          <w:p w14:paraId="37D2D4FD" w14:textId="77777777" w:rsidR="007509E8" w:rsidRDefault="007509E8" w:rsidP="007509E8">
            <w:pPr>
              <w:ind w:firstLineChars="0" w:firstLine="0"/>
            </w:pPr>
            <w:r>
              <w:rPr>
                <w:rFonts w:hint="eastAsia"/>
              </w:rPr>
              <w:t>缺点</w:t>
            </w:r>
          </w:p>
        </w:tc>
      </w:tr>
      <w:tr w:rsidR="00CB6DE8" w14:paraId="3FA92BC0" w14:textId="76080DD8" w:rsidTr="00EF59BF">
        <w:tc>
          <w:tcPr>
            <w:tcW w:w="0" w:type="auto"/>
          </w:tcPr>
          <w:p w14:paraId="55773B07" w14:textId="3F20F93C" w:rsidR="007509E8" w:rsidRDefault="007509E8" w:rsidP="007509E8">
            <w:pPr>
              <w:ind w:firstLineChars="0" w:firstLine="0"/>
            </w:pPr>
            <w:r>
              <w:fldChar w:fldCharType="begin"/>
            </w:r>
            <w:r>
              <w:instrText xml:space="preserve"> ADDIN NE.Ref.{EA0EF80D-C8D0-4DA5-A75A-F723F98AEAD4}</w:instrText>
            </w:r>
            <w:r>
              <w:fldChar w:fldCharType="separate"/>
            </w:r>
            <w:r w:rsidR="00CB6DE8">
              <w:rPr>
                <w:rFonts w:eastAsia="华文仿宋" w:cs="Times New Roman"/>
                <w:color w:val="080000"/>
                <w:kern w:val="0"/>
                <w:szCs w:val="21"/>
                <w:vertAlign w:val="superscript"/>
              </w:rPr>
              <w:t>[52]</w:t>
            </w:r>
            <w:r>
              <w:fldChar w:fldCharType="end"/>
            </w:r>
          </w:p>
        </w:tc>
        <w:tc>
          <w:tcPr>
            <w:tcW w:w="0" w:type="auto"/>
          </w:tcPr>
          <w:p w14:paraId="3883B108" w14:textId="1DF4DAB6" w:rsidR="007509E8" w:rsidRDefault="007509E8" w:rsidP="007509E8">
            <w:pPr>
              <w:ind w:firstLineChars="0" w:firstLine="0"/>
            </w:pPr>
            <w:r>
              <w:rPr>
                <w:rFonts w:hint="eastAsia"/>
              </w:rPr>
              <w:t>2009,</w:t>
            </w:r>
            <w:r>
              <w:t xml:space="preserve"> </w:t>
            </w:r>
            <w:proofErr w:type="gramStart"/>
            <w:r w:rsidRPr="00CA4E01">
              <w:rPr>
                <w:rFonts w:hint="eastAsia"/>
              </w:rPr>
              <w:t>丁幼春</w:t>
            </w:r>
            <w:proofErr w:type="gramEnd"/>
            <w:r w:rsidRPr="00CA4E01">
              <w:rPr>
                <w:rFonts w:hint="eastAsia"/>
              </w:rPr>
              <w:t xml:space="preserve">, </w:t>
            </w:r>
            <w:proofErr w:type="gramStart"/>
            <w:r w:rsidRPr="00CA4E01">
              <w:rPr>
                <w:rFonts w:hint="eastAsia"/>
              </w:rPr>
              <w:t>王书茂</w:t>
            </w:r>
            <w:proofErr w:type="gramEnd"/>
          </w:p>
        </w:tc>
        <w:tc>
          <w:tcPr>
            <w:tcW w:w="0" w:type="auto"/>
          </w:tcPr>
          <w:p w14:paraId="2CBD0A75" w14:textId="20F5F987" w:rsidR="007509E8" w:rsidRDefault="007509E8" w:rsidP="007509E8">
            <w:pPr>
              <w:ind w:firstLineChars="0" w:firstLine="0"/>
            </w:pPr>
            <w:r>
              <w:rPr>
                <w:rFonts w:hint="eastAsia"/>
              </w:rPr>
              <w:t>旋转投影</w:t>
            </w:r>
          </w:p>
        </w:tc>
        <w:tc>
          <w:tcPr>
            <w:tcW w:w="0" w:type="auto"/>
          </w:tcPr>
          <w:p w14:paraId="6B46F68E" w14:textId="77777777" w:rsidR="007509E8" w:rsidRDefault="007509E8" w:rsidP="007509E8">
            <w:pPr>
              <w:ind w:firstLineChars="0" w:firstLine="0"/>
            </w:pPr>
          </w:p>
        </w:tc>
        <w:tc>
          <w:tcPr>
            <w:tcW w:w="0" w:type="auto"/>
          </w:tcPr>
          <w:p w14:paraId="177281CB" w14:textId="77777777" w:rsidR="007509E8" w:rsidRDefault="007509E8" w:rsidP="007509E8">
            <w:pPr>
              <w:ind w:firstLine="420"/>
            </w:pPr>
            <w:r>
              <w:rPr>
                <w:rFonts w:hint="eastAsia"/>
              </w:rPr>
              <w:t>1</w:t>
            </w:r>
            <w:r>
              <w:rPr>
                <w:rFonts w:hint="eastAsia"/>
              </w:rPr>
              <w:t>）不受路径两侧其他颜色干扰</w:t>
            </w:r>
          </w:p>
          <w:p w14:paraId="1EEA02BE" w14:textId="77777777" w:rsidR="007509E8" w:rsidRDefault="007509E8" w:rsidP="007509E8">
            <w:pPr>
              <w:ind w:firstLine="420"/>
            </w:pPr>
            <w:r>
              <w:rPr>
                <w:rFonts w:hint="eastAsia"/>
              </w:rPr>
              <w:t>2</w:t>
            </w:r>
            <w:r>
              <w:rPr>
                <w:rFonts w:hint="eastAsia"/>
              </w:rPr>
              <w:t>）对天气依赖较小</w:t>
            </w:r>
          </w:p>
          <w:p w14:paraId="1277FD21" w14:textId="77777777" w:rsidR="007509E8" w:rsidRDefault="007509E8" w:rsidP="007509E8">
            <w:pPr>
              <w:ind w:firstLine="420"/>
            </w:pPr>
            <w:r>
              <w:rPr>
                <w:rFonts w:hint="eastAsia"/>
              </w:rPr>
              <w:t>3</w:t>
            </w:r>
            <w:r>
              <w:rPr>
                <w:rFonts w:hint="eastAsia"/>
              </w:rPr>
              <w:t>）无需图像分割边缘检测及形态学分析，鲁棒性较好</w:t>
            </w:r>
          </w:p>
          <w:p w14:paraId="1C6D8D70" w14:textId="7AEC9D96" w:rsidR="007509E8" w:rsidRDefault="007509E8" w:rsidP="007509E8">
            <w:pPr>
              <w:ind w:firstLine="420"/>
            </w:pPr>
            <w:r>
              <w:rPr>
                <w:rFonts w:hint="eastAsia"/>
              </w:rPr>
              <w:t>4</w:t>
            </w:r>
            <w:r>
              <w:rPr>
                <w:rFonts w:hint="eastAsia"/>
              </w:rPr>
              <w:t>）可检测不同颜色作物、耕地、垄沟路径</w:t>
            </w:r>
          </w:p>
        </w:tc>
        <w:tc>
          <w:tcPr>
            <w:tcW w:w="0" w:type="auto"/>
          </w:tcPr>
          <w:p w14:paraId="31D7D23D" w14:textId="77777777" w:rsidR="007509E8" w:rsidRDefault="007509E8" w:rsidP="007509E8">
            <w:pPr>
              <w:ind w:firstLineChars="0" w:firstLine="0"/>
            </w:pPr>
          </w:p>
        </w:tc>
      </w:tr>
      <w:tr w:rsidR="00CB6DE8" w14:paraId="7D572E9D" w14:textId="06F139B4" w:rsidTr="00EF59BF">
        <w:tc>
          <w:tcPr>
            <w:tcW w:w="0" w:type="auto"/>
          </w:tcPr>
          <w:p w14:paraId="26A634B2" w14:textId="3B0C1920" w:rsidR="007509E8" w:rsidRDefault="007509E8" w:rsidP="007509E8">
            <w:pPr>
              <w:ind w:firstLineChars="0" w:firstLine="0"/>
            </w:pPr>
            <w:r>
              <w:fldChar w:fldCharType="begin"/>
            </w:r>
            <w:r>
              <w:instrText xml:space="preserve"> ADDIN NE.Ref.{61DC7A92-FA21-4755-B37C-A347BF1C231B}</w:instrText>
            </w:r>
            <w:r>
              <w:fldChar w:fldCharType="separate"/>
            </w:r>
            <w:r w:rsidR="00CB6DE8">
              <w:rPr>
                <w:rFonts w:eastAsia="华文仿宋" w:cs="Times New Roman"/>
                <w:color w:val="080000"/>
                <w:kern w:val="0"/>
                <w:szCs w:val="21"/>
                <w:vertAlign w:val="superscript"/>
              </w:rPr>
              <w:t>[44]</w:t>
            </w:r>
            <w:r>
              <w:fldChar w:fldCharType="end"/>
            </w:r>
          </w:p>
        </w:tc>
        <w:tc>
          <w:tcPr>
            <w:tcW w:w="0" w:type="auto"/>
          </w:tcPr>
          <w:p w14:paraId="23917729" w14:textId="5A205D40" w:rsidR="007509E8" w:rsidRDefault="007509E8" w:rsidP="007509E8">
            <w:pPr>
              <w:ind w:firstLineChars="0" w:firstLine="0"/>
            </w:pPr>
            <w:r>
              <w:rPr>
                <w:rFonts w:hint="eastAsia"/>
              </w:rPr>
              <w:t>2014</w:t>
            </w:r>
          </w:p>
          <w:p w14:paraId="2A73EC09" w14:textId="1E953504" w:rsidR="007509E8" w:rsidRDefault="007509E8" w:rsidP="007509E8">
            <w:pPr>
              <w:ind w:firstLineChars="0" w:firstLine="0"/>
            </w:pPr>
            <w:r w:rsidRPr="00247137">
              <w:t>English A, Ross P, Ball D et al.</w:t>
            </w:r>
          </w:p>
        </w:tc>
        <w:tc>
          <w:tcPr>
            <w:tcW w:w="0" w:type="auto"/>
          </w:tcPr>
          <w:p w14:paraId="04E446B3" w14:textId="23F6BF4C" w:rsidR="007509E8" w:rsidRDefault="007509E8" w:rsidP="007509E8">
            <w:pPr>
              <w:ind w:firstLineChars="0" w:firstLine="0"/>
            </w:pPr>
            <w:r>
              <w:rPr>
                <w:rFonts w:hint="eastAsia"/>
              </w:rPr>
              <w:t>基于特征纹理</w:t>
            </w:r>
          </w:p>
        </w:tc>
        <w:tc>
          <w:tcPr>
            <w:tcW w:w="0" w:type="auto"/>
          </w:tcPr>
          <w:p w14:paraId="4478EA50" w14:textId="77777777" w:rsidR="007509E8" w:rsidRDefault="007509E8" w:rsidP="007509E8">
            <w:pPr>
              <w:ind w:firstLineChars="0" w:firstLine="0"/>
            </w:pPr>
          </w:p>
        </w:tc>
        <w:tc>
          <w:tcPr>
            <w:tcW w:w="0" w:type="auto"/>
          </w:tcPr>
          <w:p w14:paraId="6DC1DC1F" w14:textId="20C8FC96" w:rsidR="007509E8" w:rsidRDefault="007509E8" w:rsidP="007509E8">
            <w:pPr>
              <w:ind w:firstLineChars="0" w:firstLine="0"/>
            </w:pPr>
            <w:r>
              <w:rPr>
                <w:rFonts w:hint="eastAsia"/>
              </w:rPr>
              <w:t>不用关注低层特征，因此不受杂草光照等影响。</w:t>
            </w:r>
          </w:p>
        </w:tc>
        <w:tc>
          <w:tcPr>
            <w:tcW w:w="0" w:type="auto"/>
          </w:tcPr>
          <w:p w14:paraId="41268207" w14:textId="0031D3C6" w:rsidR="007509E8" w:rsidRDefault="007509E8" w:rsidP="007509E8">
            <w:pPr>
              <w:ind w:firstLineChars="0" w:firstLine="0"/>
            </w:pPr>
            <w:r>
              <w:rPr>
                <w:rFonts w:hint="eastAsia"/>
              </w:rPr>
              <w:t>倾斜角度过大或纹理不明显时无法提取。</w:t>
            </w:r>
          </w:p>
        </w:tc>
      </w:tr>
      <w:tr w:rsidR="00CB6DE8" w14:paraId="4509D17A" w14:textId="6AF6D1B6" w:rsidTr="00EF59BF">
        <w:tc>
          <w:tcPr>
            <w:tcW w:w="0" w:type="auto"/>
          </w:tcPr>
          <w:p w14:paraId="2D965BCE" w14:textId="3FF9EE5E" w:rsidR="007509E8" w:rsidRDefault="007509E8" w:rsidP="007509E8">
            <w:pPr>
              <w:ind w:firstLineChars="0" w:firstLine="0"/>
            </w:pPr>
            <w:r>
              <w:fldChar w:fldCharType="begin"/>
            </w:r>
            <w:r>
              <w:instrText xml:space="preserve"> ADDIN NE.Ref.{0F29A293-2BF5-41F6-B580-9CD7D77BD17F}</w:instrText>
            </w:r>
            <w:r>
              <w:fldChar w:fldCharType="separate"/>
            </w:r>
            <w:r w:rsidR="00CB6DE8">
              <w:rPr>
                <w:rFonts w:eastAsia="华文仿宋" w:cs="Times New Roman"/>
                <w:color w:val="080000"/>
                <w:kern w:val="0"/>
                <w:szCs w:val="21"/>
                <w:vertAlign w:val="superscript"/>
              </w:rPr>
              <w:t>[7]</w:t>
            </w:r>
            <w:r>
              <w:fldChar w:fldCharType="end"/>
            </w:r>
          </w:p>
        </w:tc>
        <w:tc>
          <w:tcPr>
            <w:tcW w:w="0" w:type="auto"/>
          </w:tcPr>
          <w:p w14:paraId="60AA4AAA" w14:textId="51405F57" w:rsidR="007509E8" w:rsidRDefault="007509E8" w:rsidP="007509E8">
            <w:pPr>
              <w:ind w:firstLineChars="0" w:firstLine="0"/>
            </w:pPr>
            <w:r>
              <w:rPr>
                <w:rFonts w:hint="eastAsia"/>
              </w:rPr>
              <w:t>2014</w:t>
            </w:r>
          </w:p>
          <w:p w14:paraId="41E835B0" w14:textId="7FFF46E7" w:rsidR="007509E8" w:rsidRDefault="007509E8" w:rsidP="007509E8">
            <w:pPr>
              <w:ind w:firstLineChars="0" w:firstLine="0"/>
            </w:pPr>
            <w:proofErr w:type="spellStart"/>
            <w:r w:rsidRPr="00DA6F50">
              <w:t>Tu</w:t>
            </w:r>
            <w:proofErr w:type="spellEnd"/>
            <w:r w:rsidRPr="00DA6F50">
              <w:t xml:space="preserve"> C, van </w:t>
            </w:r>
            <w:proofErr w:type="spellStart"/>
            <w:r w:rsidRPr="00DA6F50">
              <w:t>Wyk</w:t>
            </w:r>
            <w:proofErr w:type="spellEnd"/>
            <w:r w:rsidRPr="00DA6F50">
              <w:t xml:space="preserve"> BJ, </w:t>
            </w:r>
            <w:proofErr w:type="spellStart"/>
            <w:r w:rsidRPr="00DA6F50">
              <w:t>Djouani</w:t>
            </w:r>
            <w:proofErr w:type="spellEnd"/>
            <w:r w:rsidRPr="00DA6F50">
              <w:t xml:space="preserve"> K et al.</w:t>
            </w:r>
          </w:p>
        </w:tc>
        <w:tc>
          <w:tcPr>
            <w:tcW w:w="0" w:type="auto"/>
          </w:tcPr>
          <w:p w14:paraId="7F0C3300" w14:textId="77777777" w:rsidR="007509E8" w:rsidRDefault="007509E8" w:rsidP="007509E8">
            <w:pPr>
              <w:ind w:firstLineChars="0" w:firstLine="0"/>
            </w:pPr>
            <w:r>
              <w:rPr>
                <w:rFonts w:hint="eastAsia"/>
              </w:rPr>
              <w:t>基于外接矩形</w:t>
            </w:r>
          </w:p>
          <w:p w14:paraId="059D8719" w14:textId="38C1D4C4" w:rsidR="007509E8" w:rsidRDefault="007509E8" w:rsidP="007509E8">
            <w:pPr>
              <w:ind w:firstLineChars="0" w:firstLine="0"/>
            </w:pPr>
          </w:p>
        </w:tc>
        <w:tc>
          <w:tcPr>
            <w:tcW w:w="0" w:type="auto"/>
          </w:tcPr>
          <w:p w14:paraId="07546F8D" w14:textId="77777777" w:rsidR="007509E8" w:rsidRDefault="007509E8" w:rsidP="007509E8">
            <w:pPr>
              <w:ind w:firstLineChars="0" w:firstLine="0"/>
            </w:pPr>
          </w:p>
        </w:tc>
        <w:tc>
          <w:tcPr>
            <w:tcW w:w="0" w:type="auto"/>
          </w:tcPr>
          <w:p w14:paraId="4D4820CE" w14:textId="3BE1F55A" w:rsidR="007509E8" w:rsidRDefault="007509E8" w:rsidP="007509E8">
            <w:pPr>
              <w:ind w:firstLineChars="0" w:firstLine="0"/>
            </w:pPr>
            <w:r>
              <w:rPr>
                <w:rFonts w:hint="eastAsia"/>
              </w:rPr>
              <w:t>不需低级特征，计算简单，速度较快，精度较高。</w:t>
            </w:r>
          </w:p>
        </w:tc>
        <w:tc>
          <w:tcPr>
            <w:tcW w:w="0" w:type="auto"/>
          </w:tcPr>
          <w:p w14:paraId="631F5B98" w14:textId="73559DF3" w:rsidR="007509E8" w:rsidRDefault="007509E8" w:rsidP="007509E8">
            <w:pPr>
              <w:ind w:firstLineChars="0" w:firstLine="0"/>
            </w:pPr>
            <w:r>
              <w:rPr>
                <w:rFonts w:hint="eastAsia"/>
              </w:rPr>
              <w:t>初始矩形选择问题</w:t>
            </w:r>
          </w:p>
        </w:tc>
      </w:tr>
      <w:tr w:rsidR="00CB6DE8" w14:paraId="228E97BA" w14:textId="11CED53C" w:rsidTr="00EF59BF">
        <w:tc>
          <w:tcPr>
            <w:tcW w:w="0" w:type="auto"/>
          </w:tcPr>
          <w:p w14:paraId="288C69E9" w14:textId="01358E1E" w:rsidR="007509E8" w:rsidRDefault="007509E8" w:rsidP="007509E8">
            <w:pPr>
              <w:ind w:firstLineChars="0" w:firstLine="0"/>
            </w:pPr>
            <w:r>
              <w:fldChar w:fldCharType="begin"/>
            </w:r>
            <w:r>
              <w:instrText xml:space="preserve"> ADDIN NE.Ref.{39724EBA-246D-4FED-B492-BE63759BC92B}</w:instrText>
            </w:r>
            <w:r>
              <w:fldChar w:fldCharType="separate"/>
            </w:r>
            <w:r w:rsidR="00CB6DE8">
              <w:rPr>
                <w:rFonts w:eastAsia="华文仿宋" w:cs="Times New Roman"/>
                <w:color w:val="080000"/>
                <w:kern w:val="0"/>
                <w:szCs w:val="21"/>
                <w:vertAlign w:val="superscript"/>
              </w:rPr>
              <w:t>[51]</w:t>
            </w:r>
            <w:r>
              <w:fldChar w:fldCharType="end"/>
            </w:r>
          </w:p>
        </w:tc>
        <w:tc>
          <w:tcPr>
            <w:tcW w:w="0" w:type="auto"/>
          </w:tcPr>
          <w:p w14:paraId="13829DE9" w14:textId="7C4CC772" w:rsidR="007509E8" w:rsidRDefault="007509E8" w:rsidP="007509E8">
            <w:pPr>
              <w:ind w:firstLineChars="0" w:firstLine="0"/>
            </w:pPr>
            <w:r>
              <w:rPr>
                <w:rFonts w:hint="eastAsia"/>
              </w:rPr>
              <w:t>2016</w:t>
            </w:r>
          </w:p>
          <w:p w14:paraId="5366F431" w14:textId="14F09F1B" w:rsidR="007509E8" w:rsidRDefault="007509E8" w:rsidP="007509E8">
            <w:pPr>
              <w:ind w:firstLineChars="0" w:firstLine="0"/>
            </w:pPr>
            <w:r w:rsidRPr="00CC0C3B">
              <w:t xml:space="preserve">Vidovic, I.; </w:t>
            </w:r>
            <w:proofErr w:type="spellStart"/>
            <w:r w:rsidRPr="00CC0C3B">
              <w:t>Cupec</w:t>
            </w:r>
            <w:proofErr w:type="spellEnd"/>
            <w:r w:rsidRPr="00CC0C3B">
              <w:t xml:space="preserve">, R.; </w:t>
            </w:r>
            <w:proofErr w:type="spellStart"/>
            <w:r w:rsidRPr="00CC0C3B">
              <w:t>Hocenski</w:t>
            </w:r>
            <w:proofErr w:type="spellEnd"/>
            <w:r w:rsidRPr="00CC0C3B">
              <w:t>, Z.</w:t>
            </w:r>
          </w:p>
        </w:tc>
        <w:tc>
          <w:tcPr>
            <w:tcW w:w="0" w:type="auto"/>
          </w:tcPr>
          <w:p w14:paraId="7ABAC63F" w14:textId="5BB31285" w:rsidR="007509E8" w:rsidRDefault="007509E8" w:rsidP="007509E8">
            <w:pPr>
              <w:ind w:firstLineChars="0" w:firstLine="0"/>
            </w:pPr>
            <w:r>
              <w:rPr>
                <w:rFonts w:hint="eastAsia"/>
              </w:rPr>
              <w:t>能量最小</w:t>
            </w:r>
          </w:p>
        </w:tc>
        <w:tc>
          <w:tcPr>
            <w:tcW w:w="0" w:type="auto"/>
          </w:tcPr>
          <w:p w14:paraId="6A545EA3" w14:textId="77777777" w:rsidR="007509E8" w:rsidRDefault="007509E8" w:rsidP="007509E8">
            <w:pPr>
              <w:ind w:firstLineChars="0" w:firstLine="0"/>
            </w:pPr>
          </w:p>
        </w:tc>
        <w:tc>
          <w:tcPr>
            <w:tcW w:w="0" w:type="auto"/>
          </w:tcPr>
          <w:p w14:paraId="41BF87E1" w14:textId="43C7832D" w:rsidR="007509E8" w:rsidRDefault="007509E8" w:rsidP="007509E8">
            <w:pPr>
              <w:ind w:firstLineChars="0" w:firstLine="0"/>
            </w:pPr>
            <w:r>
              <w:rPr>
                <w:rFonts w:hint="eastAsia"/>
              </w:rPr>
              <w:t>各阶段各种类型作物</w:t>
            </w:r>
          </w:p>
        </w:tc>
        <w:tc>
          <w:tcPr>
            <w:tcW w:w="0" w:type="auto"/>
          </w:tcPr>
          <w:p w14:paraId="296CE513" w14:textId="77777777" w:rsidR="007509E8" w:rsidRDefault="00494BDA" w:rsidP="007509E8">
            <w:pPr>
              <w:ind w:firstLineChars="0" w:firstLine="0"/>
            </w:pPr>
            <w:r>
              <w:rPr>
                <w:rFonts w:hint="eastAsia"/>
              </w:rPr>
              <w:t>时间较长</w:t>
            </w:r>
          </w:p>
          <w:p w14:paraId="6BCC9575" w14:textId="4A47B612" w:rsidR="00494BDA" w:rsidRDefault="00494BDA" w:rsidP="007509E8">
            <w:pPr>
              <w:ind w:firstLineChars="0" w:firstLine="0"/>
            </w:pPr>
            <w:r>
              <w:rPr>
                <w:rFonts w:hint="eastAsia"/>
              </w:rPr>
              <w:t>检测得到模型不为直线</w:t>
            </w:r>
          </w:p>
        </w:tc>
      </w:tr>
    </w:tbl>
    <w:p w14:paraId="4E6036CF" w14:textId="3CB63671" w:rsidR="00BC1D62" w:rsidRPr="006C2AA5" w:rsidRDefault="00CC6165" w:rsidP="004F392E">
      <w:pPr>
        <w:pStyle w:val="2"/>
      </w:pPr>
      <w:r w:rsidRPr="006C2AA5">
        <w:rPr>
          <w:rFonts w:hint="eastAsia"/>
        </w:rPr>
        <w:t>3</w:t>
      </w:r>
      <w:r w:rsidR="00A70556" w:rsidRPr="006C2AA5">
        <w:t xml:space="preserve"> </w:t>
      </w:r>
      <w:r w:rsidR="00065F20" w:rsidRPr="006C2AA5">
        <w:rPr>
          <w:rFonts w:hint="eastAsia"/>
        </w:rPr>
        <w:t>总结</w:t>
      </w:r>
      <w:r w:rsidR="00A55560" w:rsidRPr="006C2AA5">
        <w:rPr>
          <w:rFonts w:hint="eastAsia"/>
        </w:rPr>
        <w:t>展望</w:t>
      </w:r>
    </w:p>
    <w:p w14:paraId="55972F5D" w14:textId="4F8F9C04" w:rsidR="00C33F5A" w:rsidRDefault="00FE4F7E">
      <w:pPr>
        <w:ind w:firstLine="420"/>
      </w:pPr>
      <w:r>
        <w:rPr>
          <w:rFonts w:hint="eastAsia"/>
        </w:rPr>
        <w:t>传统</w:t>
      </w:r>
      <w:r w:rsidR="00A67DE9">
        <w:rPr>
          <w:rFonts w:hint="eastAsia"/>
        </w:rPr>
        <w:t>视觉导航参数获取方法</w:t>
      </w:r>
      <w:r w:rsidR="00EC680D">
        <w:rPr>
          <w:rFonts w:hint="eastAsia"/>
        </w:rPr>
        <w:t>主要通过对图像进行灰度变换</w:t>
      </w:r>
      <w:r w:rsidR="00DB0C8A">
        <w:rPr>
          <w:rFonts w:hint="eastAsia"/>
        </w:rPr>
        <w:t>，对象分割，特征点提取，直线拟合，投影变换这五个步骤实现从图像到导航参数的提取，</w:t>
      </w:r>
      <w:r w:rsidR="00204C34">
        <w:rPr>
          <w:rFonts w:hint="eastAsia"/>
        </w:rPr>
        <w:t>其优势在于</w:t>
      </w:r>
      <w:r w:rsidR="000C6966">
        <w:rPr>
          <w:rFonts w:hint="eastAsia"/>
        </w:rPr>
        <w:t>对于其每个步骤都已经有</w:t>
      </w:r>
      <w:r w:rsidR="007F61EF">
        <w:rPr>
          <w:rFonts w:hint="eastAsia"/>
        </w:rPr>
        <w:t>较多</w:t>
      </w:r>
      <w:r w:rsidR="000C6966">
        <w:rPr>
          <w:rFonts w:hint="eastAsia"/>
        </w:rPr>
        <w:t>研究</w:t>
      </w:r>
      <w:r w:rsidR="00D432B8">
        <w:rPr>
          <w:rFonts w:hint="eastAsia"/>
        </w:rPr>
        <w:t>，</w:t>
      </w:r>
      <w:r w:rsidR="007470F7">
        <w:rPr>
          <w:rFonts w:hint="eastAsia"/>
        </w:rPr>
        <w:t>可根据需要选择合适的方法</w:t>
      </w:r>
      <w:r w:rsidR="00786DBE">
        <w:rPr>
          <w:rFonts w:hint="eastAsia"/>
        </w:rPr>
        <w:t>。</w:t>
      </w:r>
      <w:r w:rsidR="002F3F16">
        <w:rPr>
          <w:rFonts w:hint="eastAsia"/>
        </w:rPr>
        <w:t>新型的视觉导航参数获取方法多</w:t>
      </w:r>
      <w:r w:rsidR="007C52AC">
        <w:rPr>
          <w:rFonts w:hint="eastAsia"/>
        </w:rPr>
        <w:t>忽略底层细节如对象分割、特征点、直线拟合等步骤，</w:t>
      </w:r>
      <w:r w:rsidR="00F01647">
        <w:rPr>
          <w:rFonts w:hint="eastAsia"/>
        </w:rPr>
        <w:t>注重于图像整体信息</w:t>
      </w:r>
      <w:r w:rsidR="00B02097">
        <w:rPr>
          <w:rFonts w:hint="eastAsia"/>
        </w:rPr>
        <w:t>如纹理信息</w:t>
      </w:r>
      <w:r w:rsidR="00B853F1">
        <w:rPr>
          <w:rFonts w:hint="eastAsia"/>
        </w:rPr>
        <w:t>，</w:t>
      </w:r>
      <w:r w:rsidR="00311772">
        <w:rPr>
          <w:rFonts w:hint="eastAsia"/>
        </w:rPr>
        <w:t>注重</w:t>
      </w:r>
      <w:proofErr w:type="gramStart"/>
      <w:r w:rsidR="00311772">
        <w:rPr>
          <w:rFonts w:hint="eastAsia"/>
        </w:rPr>
        <w:t>帧与帧间</w:t>
      </w:r>
      <w:proofErr w:type="gramEnd"/>
      <w:r w:rsidR="00311772">
        <w:rPr>
          <w:rFonts w:hint="eastAsia"/>
        </w:rPr>
        <w:t>的联系</w:t>
      </w:r>
      <w:r w:rsidR="00C5782D">
        <w:rPr>
          <w:rFonts w:hint="eastAsia"/>
        </w:rPr>
        <w:t>，</w:t>
      </w:r>
      <w:r w:rsidR="00B84F0E">
        <w:rPr>
          <w:rFonts w:hint="eastAsia"/>
        </w:rPr>
        <w:t>缩短了处理流程但单项处理上更为复杂。</w:t>
      </w:r>
    </w:p>
    <w:p w14:paraId="253C5798" w14:textId="56535C22" w:rsidR="009740A0" w:rsidRDefault="009740A0">
      <w:pPr>
        <w:ind w:firstLine="420"/>
      </w:pPr>
      <w:r>
        <w:rPr>
          <w:rFonts w:hint="eastAsia"/>
        </w:rPr>
        <w:t>综合考虑</w:t>
      </w:r>
      <w:r w:rsidR="00B563CA">
        <w:rPr>
          <w:rFonts w:hint="eastAsia"/>
        </w:rPr>
        <w:t>二者，视觉导航参数获取方法存在以下一些问题和</w:t>
      </w:r>
      <w:r w:rsidR="00FE77CB">
        <w:rPr>
          <w:rFonts w:hint="eastAsia"/>
        </w:rPr>
        <w:t>研究</w:t>
      </w:r>
      <w:r w:rsidR="00B563CA">
        <w:rPr>
          <w:rFonts w:hint="eastAsia"/>
        </w:rPr>
        <w:t>方向</w:t>
      </w:r>
      <w:r w:rsidR="00001CEE">
        <w:rPr>
          <w:rFonts w:hint="eastAsia"/>
        </w:rPr>
        <w:t>：</w:t>
      </w:r>
    </w:p>
    <w:p w14:paraId="4DFDE9CA" w14:textId="7EF228D6" w:rsidR="00132342" w:rsidRDefault="00CB6119" w:rsidP="00132342">
      <w:pPr>
        <w:ind w:firstLine="420"/>
      </w:pPr>
      <w:r>
        <w:rPr>
          <w:rFonts w:hint="eastAsia"/>
        </w:rPr>
        <w:t>1</w:t>
      </w:r>
      <w:r w:rsidR="00132342">
        <w:t xml:space="preserve">) </w:t>
      </w:r>
      <w:r w:rsidR="00744985">
        <w:rPr>
          <w:rFonts w:hint="eastAsia"/>
        </w:rPr>
        <w:t>图像</w:t>
      </w:r>
      <w:r w:rsidR="00132342">
        <w:rPr>
          <w:rFonts w:hint="eastAsia"/>
        </w:rPr>
        <w:t>预处理</w:t>
      </w:r>
      <w:r w:rsidR="007D78F6">
        <w:rPr>
          <w:rFonts w:hint="eastAsia"/>
        </w:rPr>
        <w:t>改进</w:t>
      </w:r>
    </w:p>
    <w:p w14:paraId="20FEC80C" w14:textId="73508249" w:rsidR="00132342" w:rsidRPr="00D476A1" w:rsidRDefault="00132342" w:rsidP="00132342">
      <w:pPr>
        <w:ind w:firstLine="420"/>
      </w:pPr>
      <w:r>
        <w:rPr>
          <w:rFonts w:hint="eastAsia"/>
        </w:rPr>
        <w:t>预处理是传统处理方法和很多新型方法共同面对的问题，其处理结果的好坏很大程度上决定了后续步骤的处理结果。对传统方法来说，能否稳定准确地将对象从背景中分离直接决定了后续处理的结果好坏；对新型方法来说，当图像整体信息并不明显或存在较大噪声的图像如含较多杂草或作物处于生长初期等情况时，好的预处理方法能够使得需要的图像信息明显。比如目前比较新型的机器学习</w:t>
      </w:r>
      <w:r>
        <w:fldChar w:fldCharType="begin"/>
      </w:r>
      <w:r>
        <w:instrText xml:space="preserve"> ADDIN NE.Ref.{88169420-0B2D-46AC-9C01-FE33807D5771}</w:instrText>
      </w:r>
      <w:r>
        <w:fldChar w:fldCharType="separate"/>
      </w:r>
      <w:r w:rsidR="00CB6DE8">
        <w:rPr>
          <w:rFonts w:eastAsia="华文仿宋" w:cs="Times New Roman"/>
          <w:color w:val="080000"/>
          <w:kern w:val="0"/>
          <w:szCs w:val="21"/>
          <w:vertAlign w:val="superscript"/>
        </w:rPr>
        <w:t>[53]</w:t>
      </w:r>
      <w:r>
        <w:fldChar w:fldCharType="end"/>
      </w:r>
      <w:r>
        <w:rPr>
          <w:rFonts w:hint="eastAsia"/>
        </w:rPr>
        <w:t>可以应用到图像的预处理中用以去除杂草和阴影的影响。</w:t>
      </w:r>
    </w:p>
    <w:p w14:paraId="60273362" w14:textId="51E352AC" w:rsidR="0032190A" w:rsidRDefault="000C6120">
      <w:pPr>
        <w:ind w:firstLine="420"/>
      </w:pPr>
      <w:r>
        <w:rPr>
          <w:rFonts w:hint="eastAsia"/>
        </w:rPr>
        <w:t>2</w:t>
      </w:r>
      <w:r w:rsidR="0032190A">
        <w:t xml:space="preserve">) </w:t>
      </w:r>
      <w:r w:rsidR="00B1061F">
        <w:rPr>
          <w:rFonts w:hint="eastAsia"/>
        </w:rPr>
        <w:t>处理流程的缩短</w:t>
      </w:r>
    </w:p>
    <w:p w14:paraId="55C49C9B" w14:textId="4D1C6D8B" w:rsidR="009A1590" w:rsidRDefault="00C33F5A">
      <w:pPr>
        <w:ind w:firstLine="420"/>
      </w:pPr>
      <w:r>
        <w:rPr>
          <w:rFonts w:hint="eastAsia"/>
        </w:rPr>
        <w:t>其作业对象有水稻、小麦、玉米、大豆、蔬菜等不同类型和不同时期农作物，以及沟、垄、土壤边界等，其本质在于利用灰度差异将作物行等从背景中分离，从而进行作物行线的提取和变换得到导航所需参数用于导航，其获取过程过于繁琐，每个环节都会累积一定误差</w:t>
      </w:r>
      <w:r>
        <w:rPr>
          <w:rFonts w:hint="eastAsia"/>
        </w:rPr>
        <w:lastRenderedPageBreak/>
        <w:t>可能导致最终结果的不可控，</w:t>
      </w:r>
      <w:r w:rsidR="0052083A">
        <w:rPr>
          <w:rFonts w:hint="eastAsia"/>
        </w:rPr>
        <w:t>因此，</w:t>
      </w:r>
      <w:r w:rsidR="004F7898">
        <w:rPr>
          <w:rFonts w:hint="eastAsia"/>
        </w:rPr>
        <w:t>缩短</w:t>
      </w:r>
      <w:r>
        <w:rPr>
          <w:rFonts w:hint="eastAsia"/>
        </w:rPr>
        <w:t>其</w:t>
      </w:r>
      <w:r w:rsidR="004F7898">
        <w:rPr>
          <w:rFonts w:hint="eastAsia"/>
        </w:rPr>
        <w:t>处理</w:t>
      </w:r>
      <w:r w:rsidR="003846D6">
        <w:rPr>
          <w:rFonts w:hint="eastAsia"/>
        </w:rPr>
        <w:t>流程</w:t>
      </w:r>
      <w:r w:rsidR="00FB7284">
        <w:rPr>
          <w:rFonts w:hint="eastAsia"/>
        </w:rPr>
        <w:t>对其精度和结果可靠性具有较大意义</w:t>
      </w:r>
      <w:r w:rsidR="00C40FAC">
        <w:rPr>
          <w:rFonts w:hint="eastAsia"/>
        </w:rPr>
        <w:t>，</w:t>
      </w:r>
      <w:r w:rsidR="00B7255F">
        <w:rPr>
          <w:rFonts w:hint="eastAsia"/>
        </w:rPr>
        <w:t>能利用整体图像直接获取导航参数</w:t>
      </w:r>
      <w:r w:rsidR="00844E72">
        <w:rPr>
          <w:rFonts w:hint="eastAsia"/>
        </w:rPr>
        <w:t>的方法</w:t>
      </w:r>
      <w:r w:rsidR="00EB5E2B">
        <w:rPr>
          <w:rFonts w:hint="eastAsia"/>
        </w:rPr>
        <w:t>也</w:t>
      </w:r>
      <w:r w:rsidR="00844E72">
        <w:rPr>
          <w:rFonts w:hint="eastAsia"/>
        </w:rPr>
        <w:t>将会是将来的研究方向</w:t>
      </w:r>
      <w:r w:rsidR="00A12887">
        <w:rPr>
          <w:rFonts w:hint="eastAsia"/>
        </w:rPr>
        <w:t>。</w:t>
      </w:r>
    </w:p>
    <w:p w14:paraId="1E6AC8EF" w14:textId="13E86185" w:rsidR="00844764" w:rsidRDefault="000C6120" w:rsidP="00844764">
      <w:pPr>
        <w:ind w:firstLine="420"/>
      </w:pPr>
      <w:r>
        <w:rPr>
          <w:rFonts w:hint="eastAsia"/>
        </w:rPr>
        <w:t>3</w:t>
      </w:r>
      <w:r w:rsidR="009C3F9B">
        <w:t>)</w:t>
      </w:r>
      <w:r w:rsidR="00844764">
        <w:t xml:space="preserve"> </w:t>
      </w:r>
      <w:r w:rsidR="00844764">
        <w:rPr>
          <w:rFonts w:hint="eastAsia"/>
        </w:rPr>
        <w:t>计算精度与计算时间的</w:t>
      </w:r>
      <w:r w:rsidR="00B21A85">
        <w:rPr>
          <w:rFonts w:hint="eastAsia"/>
        </w:rPr>
        <w:t>优化</w:t>
      </w:r>
    </w:p>
    <w:p w14:paraId="0489E8C8" w14:textId="3E738964" w:rsidR="005D554A" w:rsidRDefault="00713F2B">
      <w:pPr>
        <w:ind w:firstLine="420"/>
      </w:pPr>
      <w:r>
        <w:rPr>
          <w:rFonts w:hint="eastAsia"/>
        </w:rPr>
        <w:t>对于新型方法来说，</w:t>
      </w:r>
      <w:r w:rsidR="00A8142A">
        <w:rPr>
          <w:rFonts w:hint="eastAsia"/>
        </w:rPr>
        <w:t>在需要获取图像模板信息</w:t>
      </w:r>
      <w:r w:rsidR="00555916">
        <w:rPr>
          <w:rFonts w:hint="eastAsia"/>
        </w:rPr>
        <w:t>与模板库</w:t>
      </w:r>
      <w:r w:rsidR="00A8142A">
        <w:rPr>
          <w:rFonts w:hint="eastAsia"/>
        </w:rPr>
        <w:t>进行匹配时，</w:t>
      </w:r>
      <w:r w:rsidR="000E55F6">
        <w:rPr>
          <w:rFonts w:hint="eastAsia"/>
        </w:rPr>
        <w:t>会存在计算量过大而导致处理速度不能满足要求的问题</w:t>
      </w:r>
      <w:r w:rsidR="002E195C">
        <w:rPr>
          <w:rFonts w:hint="eastAsia"/>
        </w:rPr>
        <w:t>，可以考虑提高</w:t>
      </w:r>
      <w:r w:rsidR="00E22704">
        <w:rPr>
          <w:rFonts w:hint="eastAsia"/>
        </w:rPr>
        <w:t>硬件</w:t>
      </w:r>
      <w:r w:rsidR="002E195C">
        <w:rPr>
          <w:rFonts w:hint="eastAsia"/>
        </w:rPr>
        <w:t>处理速度</w:t>
      </w:r>
      <w:r w:rsidR="0078544B">
        <w:rPr>
          <w:rFonts w:hint="eastAsia"/>
        </w:rPr>
        <w:t>，</w:t>
      </w:r>
      <w:r w:rsidR="00E22704">
        <w:rPr>
          <w:rFonts w:hint="eastAsia"/>
        </w:rPr>
        <w:t>优化匹配算法，</w:t>
      </w:r>
      <w:r w:rsidR="004E7BE6">
        <w:rPr>
          <w:rFonts w:hint="eastAsia"/>
        </w:rPr>
        <w:t>优化数据结构</w:t>
      </w:r>
      <w:r w:rsidR="001275B0">
        <w:rPr>
          <w:rFonts w:hint="eastAsia"/>
        </w:rPr>
        <w:t>等方式</w:t>
      </w:r>
      <w:r w:rsidR="00D17A73">
        <w:rPr>
          <w:rFonts w:hint="eastAsia"/>
        </w:rPr>
        <w:t>在保证精度的前提下</w:t>
      </w:r>
      <w:r w:rsidR="006C6453">
        <w:rPr>
          <w:rFonts w:hint="eastAsia"/>
        </w:rPr>
        <w:t>提高处理速度</w:t>
      </w:r>
      <w:r w:rsidR="00D17A73">
        <w:rPr>
          <w:rFonts w:hint="eastAsia"/>
        </w:rPr>
        <w:t>。</w:t>
      </w:r>
    </w:p>
    <w:p w14:paraId="285B79F8" w14:textId="3265D529" w:rsidR="00183D9E" w:rsidRDefault="00671E2F" w:rsidP="00183D9E">
      <w:pPr>
        <w:ind w:firstLine="420"/>
      </w:pPr>
      <w:r>
        <w:rPr>
          <w:rFonts w:hint="eastAsia"/>
        </w:rPr>
        <w:t>4</w:t>
      </w:r>
      <w:r w:rsidR="00183D9E">
        <w:rPr>
          <w:rFonts w:hint="eastAsia"/>
        </w:rPr>
        <w:t>)</w:t>
      </w:r>
      <w:r w:rsidR="00183D9E">
        <w:t xml:space="preserve"> </w:t>
      </w:r>
      <w:r w:rsidR="00183D9E">
        <w:rPr>
          <w:rFonts w:hint="eastAsia"/>
        </w:rPr>
        <w:t>与其他传感器的融合</w:t>
      </w:r>
    </w:p>
    <w:p w14:paraId="0B678665" w14:textId="63320704" w:rsidR="007D75D7" w:rsidRPr="0057778C" w:rsidRDefault="00047D18">
      <w:pPr>
        <w:ind w:firstLine="420"/>
      </w:pPr>
      <w:r>
        <w:rPr>
          <w:rFonts w:hint="eastAsia"/>
        </w:rPr>
        <w:t>鉴于视觉导航目前存在的</w:t>
      </w:r>
      <w:r w:rsidR="00811629">
        <w:rPr>
          <w:rFonts w:hint="eastAsia"/>
        </w:rPr>
        <w:t>不可靠性</w:t>
      </w:r>
      <w:r w:rsidR="001932FA">
        <w:rPr>
          <w:rFonts w:hint="eastAsia"/>
        </w:rPr>
        <w:t>，</w:t>
      </w:r>
      <w:r w:rsidR="00A65A94">
        <w:rPr>
          <w:rFonts w:hint="eastAsia"/>
        </w:rPr>
        <w:t>与其他传感器融合会是一个较好的选择</w:t>
      </w:r>
      <w:r w:rsidR="00F94D1E">
        <w:rPr>
          <w:rFonts w:hint="eastAsia"/>
        </w:rPr>
        <w:t>，</w:t>
      </w:r>
      <w:r w:rsidR="004A4915">
        <w:rPr>
          <w:rFonts w:hint="eastAsia"/>
        </w:rPr>
        <w:t>G</w:t>
      </w:r>
      <w:r w:rsidR="004A4915">
        <w:t>PS</w:t>
      </w:r>
      <w:r w:rsidR="004A4915">
        <w:rPr>
          <w:rFonts w:hint="eastAsia"/>
        </w:rPr>
        <w:t>等</w:t>
      </w:r>
      <w:r w:rsidR="00523C8E">
        <w:rPr>
          <w:rFonts w:hint="eastAsia"/>
        </w:rPr>
        <w:t>传感器进行融合，</w:t>
      </w:r>
      <w:r w:rsidR="0014235F">
        <w:rPr>
          <w:rFonts w:hint="eastAsia"/>
        </w:rPr>
        <w:t>可以在</w:t>
      </w:r>
      <w:r w:rsidR="0014235F">
        <w:rPr>
          <w:rFonts w:hint="eastAsia"/>
        </w:rPr>
        <w:t>G</w:t>
      </w:r>
      <w:r w:rsidR="0014235F">
        <w:t>PS</w:t>
      </w:r>
      <w:r w:rsidR="0014235F">
        <w:rPr>
          <w:rFonts w:hint="eastAsia"/>
        </w:rPr>
        <w:t>传感器失效时进行单独导航，</w:t>
      </w:r>
      <w:r w:rsidR="00B84580">
        <w:rPr>
          <w:rFonts w:hint="eastAsia"/>
        </w:rPr>
        <w:t>例如</w:t>
      </w:r>
      <w:r w:rsidR="00CB6DE8">
        <w:fldChar w:fldCharType="begin"/>
      </w:r>
      <w:r w:rsidR="00CB6DE8">
        <w:instrText xml:space="preserve"> ADDIN NE.Ref.{E549ADBA-13B3-4161-90B4-9E278592AB27}</w:instrText>
      </w:r>
      <w:r w:rsidR="00CB6DE8">
        <w:fldChar w:fldCharType="separate"/>
      </w:r>
      <w:r w:rsidR="00CB6DE8">
        <w:rPr>
          <w:rFonts w:eastAsia="华文仿宋" w:cs="Times New Roman"/>
          <w:color w:val="080000"/>
          <w:kern w:val="0"/>
          <w:szCs w:val="21"/>
          <w:vertAlign w:val="superscript"/>
        </w:rPr>
        <w:t>[1]</w:t>
      </w:r>
      <w:r w:rsidR="00CB6DE8">
        <w:fldChar w:fldCharType="end"/>
      </w:r>
      <w:r w:rsidR="00CB6DE8">
        <w:t>Ball D</w:t>
      </w:r>
      <w:r w:rsidR="00CB6DE8">
        <w:rPr>
          <w:rFonts w:hint="eastAsia"/>
        </w:rPr>
        <w:t>等人使用视觉导航在</w:t>
      </w:r>
      <w:r w:rsidR="00CB6DE8">
        <w:rPr>
          <w:rFonts w:hint="eastAsia"/>
        </w:rPr>
        <w:t>G</w:t>
      </w:r>
      <w:r w:rsidR="00CB6DE8">
        <w:t>PS</w:t>
      </w:r>
      <w:r w:rsidR="00CB6DE8">
        <w:rPr>
          <w:rFonts w:hint="eastAsia"/>
        </w:rPr>
        <w:t>缺失时进行导航；</w:t>
      </w:r>
      <w:r w:rsidR="00B84580">
        <w:rPr>
          <w:rFonts w:hint="eastAsia"/>
        </w:rPr>
        <w:t>也可使用多种传感器融合的多方案导航</w:t>
      </w:r>
      <w:r w:rsidR="003013C2">
        <w:rPr>
          <w:rFonts w:hint="eastAsia"/>
        </w:rPr>
        <w:t>，提高系统的稳定性</w:t>
      </w:r>
      <w:r w:rsidR="005F601E">
        <w:rPr>
          <w:rFonts w:hint="eastAsia"/>
        </w:rPr>
        <w:t>，李旭</w:t>
      </w:r>
      <w:r w:rsidR="005F601E">
        <w:fldChar w:fldCharType="begin"/>
      </w:r>
      <w:r w:rsidR="005F601E">
        <w:instrText xml:space="preserve"> ADDIN NE.Ref.{BE8C1606-781C-4101-9872-1C3BC374099B}</w:instrText>
      </w:r>
      <w:r w:rsidR="005F601E">
        <w:fldChar w:fldCharType="separate"/>
      </w:r>
      <w:r w:rsidR="00CB6DE8">
        <w:rPr>
          <w:rFonts w:eastAsia="华文仿宋" w:cs="Times New Roman"/>
          <w:color w:val="080000"/>
          <w:kern w:val="0"/>
          <w:szCs w:val="21"/>
          <w:vertAlign w:val="superscript"/>
        </w:rPr>
        <w:t>[54]</w:t>
      </w:r>
      <w:r w:rsidR="005F601E">
        <w:fldChar w:fldCharType="end"/>
      </w:r>
      <w:r w:rsidR="005F601E">
        <w:rPr>
          <w:rFonts w:hint="eastAsia"/>
        </w:rPr>
        <w:t>等使用卡尔曼滤波将惯导，</w:t>
      </w:r>
      <w:r w:rsidR="005F601E">
        <w:rPr>
          <w:rFonts w:hint="eastAsia"/>
        </w:rPr>
        <w:t>G</w:t>
      </w:r>
      <w:r w:rsidR="005F601E">
        <w:t>PS</w:t>
      </w:r>
      <w:r w:rsidR="005F601E">
        <w:rPr>
          <w:rFonts w:hint="eastAsia"/>
        </w:rPr>
        <w:t>与视觉进行融合，证明了其可行性</w:t>
      </w:r>
      <w:r w:rsidR="00D97324">
        <w:rPr>
          <w:rFonts w:hint="eastAsia"/>
        </w:rPr>
        <w:t>。</w:t>
      </w:r>
    </w:p>
    <w:p w14:paraId="07AF4F54" w14:textId="65105E04" w:rsidR="00671E2F" w:rsidRDefault="00671E2F" w:rsidP="00671E2F">
      <w:pPr>
        <w:ind w:firstLine="420"/>
      </w:pPr>
      <w:r>
        <w:rPr>
          <w:rFonts w:hint="eastAsia"/>
        </w:rPr>
        <w:t>5)</w:t>
      </w:r>
      <w:r>
        <w:t xml:space="preserve"> </w:t>
      </w:r>
      <w:r>
        <w:rPr>
          <w:rFonts w:hint="eastAsia"/>
        </w:rPr>
        <w:t>投影变换的规范</w:t>
      </w:r>
    </w:p>
    <w:p w14:paraId="6B82FD4A" w14:textId="77777777" w:rsidR="00671E2F" w:rsidRPr="003C4FDF" w:rsidRDefault="00671E2F" w:rsidP="00671E2F">
      <w:pPr>
        <w:ind w:firstLine="420"/>
      </w:pPr>
      <w:r>
        <w:rPr>
          <w:rFonts w:hint="eastAsia"/>
        </w:rPr>
        <w:t>由于坐标系选择的差异和相机镜头畸变的缘故，投影变换的矩阵推导存在一定差异，对推导出的矩阵，其标定方式各异，这导致了投影变换矩阵选择上存在困惑，其结果会产生不可控误差，需要规范一套投影变换矩阵求解的体系，将误差保持在可控范围。</w:t>
      </w:r>
    </w:p>
    <w:p w14:paraId="71D73FBB" w14:textId="3FFD2624" w:rsidR="00517D1D" w:rsidRDefault="000C6120" w:rsidP="00517D1D">
      <w:pPr>
        <w:ind w:firstLine="420"/>
      </w:pPr>
      <w:r>
        <w:rPr>
          <w:rFonts w:hint="eastAsia"/>
        </w:rPr>
        <w:t>6</w:t>
      </w:r>
      <w:r w:rsidR="00352690">
        <w:rPr>
          <w:rFonts w:hint="eastAsia"/>
        </w:rPr>
        <w:t>)</w:t>
      </w:r>
      <w:r w:rsidR="00352690">
        <w:t xml:space="preserve"> </w:t>
      </w:r>
      <w:r w:rsidR="005F257E">
        <w:rPr>
          <w:rFonts w:hint="eastAsia"/>
        </w:rPr>
        <w:t>衡量标准</w:t>
      </w:r>
      <w:r w:rsidR="00F13215">
        <w:rPr>
          <w:rFonts w:hint="eastAsia"/>
        </w:rPr>
        <w:t>的制定</w:t>
      </w:r>
    </w:p>
    <w:p w14:paraId="58918DEA" w14:textId="77777777" w:rsidR="00497BBF" w:rsidRDefault="00C2131B" w:rsidP="00517D1D">
      <w:pPr>
        <w:ind w:firstLine="420"/>
      </w:pPr>
      <w:r>
        <w:rPr>
          <w:rFonts w:hint="eastAsia"/>
        </w:rPr>
        <w:t>文献所</w:t>
      </w:r>
      <w:r w:rsidR="00C82675">
        <w:rPr>
          <w:rFonts w:hint="eastAsia"/>
        </w:rPr>
        <w:t>考察</w:t>
      </w:r>
      <w:r w:rsidR="0086514C">
        <w:rPr>
          <w:rFonts w:hint="eastAsia"/>
        </w:rPr>
        <w:t>的精度</w:t>
      </w:r>
      <w:r w:rsidR="00953361">
        <w:rPr>
          <w:rFonts w:hint="eastAsia"/>
        </w:rPr>
        <w:t>、</w:t>
      </w:r>
      <w:r w:rsidR="0086514C">
        <w:rPr>
          <w:rFonts w:hint="eastAsia"/>
        </w:rPr>
        <w:t>速度多为在此环节内的优劣，</w:t>
      </w:r>
      <w:r w:rsidR="007456FF">
        <w:rPr>
          <w:rFonts w:hint="eastAsia"/>
        </w:rPr>
        <w:t>例如</w:t>
      </w:r>
      <w:r w:rsidR="00995DF1">
        <w:rPr>
          <w:rFonts w:hint="eastAsia"/>
        </w:rPr>
        <w:t>对象分割的完整程度、特征点提取的精确程度</w:t>
      </w:r>
      <w:r w:rsidR="00F2368E">
        <w:rPr>
          <w:rFonts w:hint="eastAsia"/>
        </w:rPr>
        <w:t>等，</w:t>
      </w:r>
      <w:r w:rsidR="002B31E8">
        <w:rPr>
          <w:rFonts w:hint="eastAsia"/>
        </w:rPr>
        <w:t>其衡量方式存在</w:t>
      </w:r>
      <w:r w:rsidR="0015224E">
        <w:rPr>
          <w:rFonts w:hint="eastAsia"/>
        </w:rPr>
        <w:t>不确定</w:t>
      </w:r>
      <w:r w:rsidR="002D02B6">
        <w:rPr>
          <w:rFonts w:hint="eastAsia"/>
        </w:rPr>
        <w:t>性</w:t>
      </w:r>
      <w:r w:rsidR="004A7FD3">
        <w:rPr>
          <w:rFonts w:hint="eastAsia"/>
        </w:rPr>
        <w:t>；</w:t>
      </w:r>
      <w:r w:rsidR="004008BD">
        <w:rPr>
          <w:rFonts w:hint="eastAsia"/>
        </w:rPr>
        <w:t>对</w:t>
      </w:r>
      <w:r w:rsidR="00C024F2">
        <w:rPr>
          <w:rFonts w:hint="eastAsia"/>
        </w:rPr>
        <w:t>提取</w:t>
      </w:r>
      <w:r w:rsidR="004008BD">
        <w:rPr>
          <w:rFonts w:hint="eastAsia"/>
        </w:rPr>
        <w:t>导航</w:t>
      </w:r>
      <w:r w:rsidR="00901B40">
        <w:rPr>
          <w:rFonts w:hint="eastAsia"/>
        </w:rPr>
        <w:t>线的精度</w:t>
      </w:r>
      <w:r w:rsidR="00554112">
        <w:rPr>
          <w:rFonts w:hint="eastAsia"/>
        </w:rPr>
        <w:t>其衡量方式</w:t>
      </w:r>
      <w:r w:rsidR="004A7FD3">
        <w:rPr>
          <w:rFonts w:hint="eastAsia"/>
        </w:rPr>
        <w:t>也</w:t>
      </w:r>
      <w:r w:rsidR="00025B95">
        <w:rPr>
          <w:rFonts w:hint="eastAsia"/>
        </w:rPr>
        <w:t>还有待考究，</w:t>
      </w:r>
      <w:r w:rsidR="00AC2CAD">
        <w:rPr>
          <w:rFonts w:hint="eastAsia"/>
        </w:rPr>
        <w:t>很多文献中的精度衡量方式是将提取出的导航线</w:t>
      </w:r>
      <w:r w:rsidR="005D27DD">
        <w:rPr>
          <w:rFonts w:hint="eastAsia"/>
        </w:rPr>
        <w:t>与人工选取的导航线进行比较，</w:t>
      </w:r>
      <w:r w:rsidR="00932C82">
        <w:rPr>
          <w:rFonts w:hint="eastAsia"/>
        </w:rPr>
        <w:t>这种主观性导致了其精度衡量的不确定性</w:t>
      </w:r>
      <w:r w:rsidR="002451F6">
        <w:rPr>
          <w:rFonts w:hint="eastAsia"/>
        </w:rPr>
        <w:t>；</w:t>
      </w:r>
    </w:p>
    <w:p w14:paraId="0CD236BB" w14:textId="5C0FCB18" w:rsidR="00CB6DE8" w:rsidRDefault="00F23099" w:rsidP="007C3B97">
      <w:pPr>
        <w:ind w:firstLine="420"/>
        <w:rPr>
          <w:rFonts w:ascii="宋体"/>
          <w:kern w:val="0"/>
          <w:sz w:val="24"/>
          <w:szCs w:val="24"/>
        </w:rPr>
      </w:pPr>
      <w:r>
        <w:rPr>
          <w:rFonts w:hint="eastAsia"/>
        </w:rPr>
        <w:t>衡量一种视觉导航方法的好坏应该</w:t>
      </w:r>
      <w:r w:rsidR="00405EDC">
        <w:rPr>
          <w:rFonts w:hint="eastAsia"/>
        </w:rPr>
        <w:t>对焦于</w:t>
      </w:r>
      <w:r>
        <w:rPr>
          <w:rFonts w:hint="eastAsia"/>
        </w:rPr>
        <w:t>其最终</w:t>
      </w:r>
      <w:r w:rsidR="001D4393">
        <w:rPr>
          <w:rFonts w:hint="eastAsia"/>
        </w:rPr>
        <w:t>导航参数</w:t>
      </w:r>
      <w:r w:rsidR="00FB1482">
        <w:rPr>
          <w:rFonts w:hint="eastAsia"/>
        </w:rPr>
        <w:t>，</w:t>
      </w:r>
      <w:r w:rsidR="003F4659">
        <w:rPr>
          <w:rFonts w:hint="eastAsia"/>
        </w:rPr>
        <w:t>衡量从输入一幅图像到输出一组参数的时间，稳定程度以及精确程度</w:t>
      </w:r>
      <w:r w:rsidR="006C6D78">
        <w:rPr>
          <w:rFonts w:hint="eastAsia"/>
        </w:rPr>
        <w:t>。</w:t>
      </w:r>
      <w:r w:rsidR="00CF5C25">
        <w:rPr>
          <w:rFonts w:hint="eastAsia"/>
        </w:rPr>
        <w:t>对于导航参数的</w:t>
      </w:r>
      <w:r w:rsidR="00E9597C">
        <w:rPr>
          <w:rFonts w:hint="eastAsia"/>
        </w:rPr>
        <w:t>精确程度的衡量，</w:t>
      </w:r>
      <w:r w:rsidR="00333BD0">
        <w:rPr>
          <w:rFonts w:hint="eastAsia"/>
        </w:rPr>
        <w:t>应考虑不同天气环境，</w:t>
      </w:r>
      <w:r w:rsidR="007C3101">
        <w:rPr>
          <w:rFonts w:hint="eastAsia"/>
        </w:rPr>
        <w:t>量化</w:t>
      </w:r>
      <w:r w:rsidR="000376B9">
        <w:rPr>
          <w:rFonts w:hint="eastAsia"/>
        </w:rPr>
        <w:t>作业环境</w:t>
      </w:r>
      <w:r w:rsidR="00A37D5D">
        <w:rPr>
          <w:rFonts w:hint="eastAsia"/>
        </w:rPr>
        <w:t>与</w:t>
      </w:r>
      <w:r w:rsidR="000376B9">
        <w:rPr>
          <w:rFonts w:hint="eastAsia"/>
        </w:rPr>
        <w:t>作业对象</w:t>
      </w:r>
      <w:r w:rsidR="00F86CA7">
        <w:rPr>
          <w:rFonts w:hint="eastAsia"/>
        </w:rPr>
        <w:t>，</w:t>
      </w:r>
      <w:r w:rsidR="00797CE0">
        <w:rPr>
          <w:rFonts w:hint="eastAsia"/>
        </w:rPr>
        <w:t>以自身</w:t>
      </w:r>
      <w:r w:rsidR="00435D82">
        <w:rPr>
          <w:rFonts w:hint="eastAsia"/>
        </w:rPr>
        <w:t>提取参数为标准</w:t>
      </w:r>
      <w:r w:rsidR="008A6949">
        <w:rPr>
          <w:rFonts w:hint="eastAsia"/>
        </w:rPr>
        <w:t>，</w:t>
      </w:r>
      <w:r w:rsidR="00F82622">
        <w:rPr>
          <w:rFonts w:hint="eastAsia"/>
        </w:rPr>
        <w:t>探究其稳定性与可重复性</w:t>
      </w:r>
      <w:r w:rsidR="0059529D">
        <w:rPr>
          <w:rFonts w:hint="eastAsia"/>
        </w:rPr>
        <w:t>，这样</w:t>
      </w:r>
      <w:r w:rsidR="001C110D">
        <w:rPr>
          <w:rFonts w:hint="eastAsia"/>
        </w:rPr>
        <w:t>对于其</w:t>
      </w:r>
      <w:r w:rsidR="001207F0">
        <w:rPr>
          <w:rFonts w:hint="eastAsia"/>
        </w:rPr>
        <w:t>应用于实际</w:t>
      </w:r>
      <w:r w:rsidR="00225C08">
        <w:rPr>
          <w:rFonts w:hint="eastAsia"/>
        </w:rPr>
        <w:t>作业</w:t>
      </w:r>
      <w:r w:rsidR="0059529D">
        <w:rPr>
          <w:rFonts w:hint="eastAsia"/>
        </w:rPr>
        <w:t>更具价值。</w:t>
      </w:r>
      <w:r w:rsidR="00731A02">
        <w:fldChar w:fldCharType="begin"/>
      </w:r>
      <w:r w:rsidR="00731A02">
        <w:instrText xml:space="preserve"> ADDIN NE.Bib</w:instrText>
      </w:r>
      <w:r w:rsidR="00731A02">
        <w:fldChar w:fldCharType="separate"/>
      </w:r>
    </w:p>
    <w:p w14:paraId="778A4F04" w14:textId="77777777" w:rsidR="00CB6DE8" w:rsidRDefault="00CB6DE8" w:rsidP="00CB6DE8">
      <w:pPr>
        <w:autoSpaceDE w:val="0"/>
        <w:autoSpaceDN w:val="0"/>
        <w:adjustRightInd w:val="0"/>
        <w:ind w:firstLineChars="0" w:firstLine="0"/>
        <w:jc w:val="center"/>
        <w:rPr>
          <w:rFonts w:ascii="宋体"/>
          <w:kern w:val="0"/>
          <w:sz w:val="24"/>
          <w:szCs w:val="24"/>
        </w:rPr>
      </w:pPr>
      <w:r>
        <w:rPr>
          <w:rFonts w:ascii="宋体" w:cs="宋体" w:hint="eastAsia"/>
          <w:b/>
          <w:bCs/>
          <w:color w:val="000000"/>
          <w:kern w:val="0"/>
          <w:sz w:val="40"/>
          <w:szCs w:val="40"/>
        </w:rPr>
        <w:t>参考文献</w:t>
      </w:r>
    </w:p>
    <w:p w14:paraId="1006374E"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 [1] Ball D, Upcroft B, Wyeth G, et al. Vision-based Obstacle Detection and Navigation for an Agricultural Robot[J]. Journal of Field Robotics. 2016, 33(8): 1107-1130.</w:t>
      </w:r>
    </w:p>
    <w:p w14:paraId="59845FB6"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 [2] </w:t>
      </w:r>
      <w:bookmarkStart w:id="20" w:name="_neb2E909514_905F_4893_9D8E_5071D7B68E60"/>
      <w:r>
        <w:rPr>
          <w:rFonts w:cs="Times New Roman"/>
          <w:color w:val="000000"/>
          <w:kern w:val="0"/>
          <w:sz w:val="20"/>
          <w:szCs w:val="20"/>
        </w:rPr>
        <w:t>Bengochea-Guevara J, Conesa-Muñoz J, Andújar D, et al. Merge Fuzzy Visual Servoing and GPS-Based Planning to Obtain a Proper Navigation Behavior for a Small Crop-Inspection Robot[J]. Sensors. 2016, 16(3): 276.</w:t>
      </w:r>
      <w:bookmarkEnd w:id="20"/>
    </w:p>
    <w:p w14:paraId="4658A1AF"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 [3] </w:t>
      </w:r>
      <w:bookmarkStart w:id="21" w:name="_neb6EA9B5A5_CCD4_47A5_9E1E_20A1E5A5E1B9"/>
      <w:r>
        <w:rPr>
          <w:rFonts w:ascii="宋体" w:cs="宋体" w:hint="eastAsia"/>
          <w:color w:val="000000"/>
          <w:kern w:val="0"/>
          <w:sz w:val="20"/>
          <w:szCs w:val="20"/>
        </w:rPr>
        <w:t>宋宇，刘永博，刘路，等</w:t>
      </w:r>
      <w:r>
        <w:rPr>
          <w:rFonts w:cs="Times New Roman"/>
          <w:color w:val="000000"/>
          <w:kern w:val="0"/>
          <w:sz w:val="20"/>
          <w:szCs w:val="20"/>
        </w:rPr>
        <w:t xml:space="preserve">. </w:t>
      </w:r>
      <w:r>
        <w:rPr>
          <w:rFonts w:ascii="宋体" w:cs="宋体" w:hint="eastAsia"/>
          <w:color w:val="000000"/>
          <w:kern w:val="0"/>
          <w:sz w:val="20"/>
          <w:szCs w:val="20"/>
        </w:rPr>
        <w:t>基于机器视觉的玉米根茎导航基准线提取方法</w:t>
      </w:r>
      <w:r>
        <w:rPr>
          <w:rFonts w:cs="Times New Roman"/>
          <w:color w:val="000000"/>
          <w:kern w:val="0"/>
          <w:sz w:val="20"/>
          <w:szCs w:val="20"/>
        </w:rPr>
        <w:t xml:space="preserve">[J]. </w:t>
      </w:r>
      <w:r>
        <w:rPr>
          <w:rFonts w:ascii="宋体" w:cs="宋体" w:hint="eastAsia"/>
          <w:color w:val="000000"/>
          <w:kern w:val="0"/>
          <w:sz w:val="20"/>
          <w:szCs w:val="20"/>
        </w:rPr>
        <w:t>农业机械学报</w:t>
      </w:r>
      <w:r>
        <w:rPr>
          <w:rFonts w:cs="Times New Roman"/>
          <w:color w:val="000000"/>
          <w:kern w:val="0"/>
          <w:sz w:val="20"/>
          <w:szCs w:val="20"/>
        </w:rPr>
        <w:t>. 2017(02): 38-44.</w:t>
      </w:r>
      <w:bookmarkEnd w:id="21"/>
    </w:p>
    <w:p w14:paraId="513F84E0"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 [4] </w:t>
      </w:r>
      <w:bookmarkStart w:id="22" w:name="_nebDF87B345_2307_418A_B436_513FCF1BC5C3"/>
      <w:r>
        <w:rPr>
          <w:rFonts w:cs="Times New Roman"/>
          <w:color w:val="000000"/>
          <w:kern w:val="0"/>
          <w:sz w:val="20"/>
          <w:szCs w:val="20"/>
        </w:rPr>
        <w:t>Guijarro M, Pajares G, Riomoros I, et al. Automatic segmentation of relevant textures in agricultural images[J]. Computers and Electronics in Agriculture. 2011, 75(1): 75-83.</w:t>
      </w:r>
      <w:bookmarkEnd w:id="22"/>
    </w:p>
    <w:p w14:paraId="0CD95819"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 [5] </w:t>
      </w:r>
      <w:r>
        <w:rPr>
          <w:rFonts w:ascii="宋体" w:cs="宋体" w:hint="eastAsia"/>
          <w:color w:val="000000"/>
          <w:kern w:val="0"/>
          <w:sz w:val="20"/>
          <w:szCs w:val="20"/>
        </w:rPr>
        <w:t>孟庆宽，张漫，杨耿煌，等</w:t>
      </w:r>
      <w:r>
        <w:rPr>
          <w:rFonts w:cs="Times New Roman"/>
          <w:color w:val="000000"/>
          <w:kern w:val="0"/>
          <w:sz w:val="20"/>
          <w:szCs w:val="20"/>
        </w:rPr>
        <w:t xml:space="preserve">. </w:t>
      </w:r>
      <w:r>
        <w:rPr>
          <w:rFonts w:ascii="宋体" w:cs="宋体" w:hint="eastAsia"/>
          <w:color w:val="000000"/>
          <w:kern w:val="0"/>
          <w:sz w:val="20"/>
          <w:szCs w:val="20"/>
        </w:rPr>
        <w:t>自然光照下基于粒子群算法的农业机械导航路径识别</w:t>
      </w:r>
      <w:r>
        <w:rPr>
          <w:rFonts w:cs="Times New Roman"/>
          <w:color w:val="000000"/>
          <w:kern w:val="0"/>
          <w:sz w:val="20"/>
          <w:szCs w:val="20"/>
        </w:rPr>
        <w:t xml:space="preserve">[J]. </w:t>
      </w:r>
      <w:r>
        <w:rPr>
          <w:rFonts w:ascii="宋体" w:cs="宋体" w:hint="eastAsia"/>
          <w:color w:val="000000"/>
          <w:kern w:val="0"/>
          <w:sz w:val="20"/>
          <w:szCs w:val="20"/>
        </w:rPr>
        <w:t>农业机械学报</w:t>
      </w:r>
      <w:r>
        <w:rPr>
          <w:rFonts w:cs="Times New Roman"/>
          <w:color w:val="000000"/>
          <w:kern w:val="0"/>
          <w:sz w:val="20"/>
          <w:szCs w:val="20"/>
        </w:rPr>
        <w:t>. 2016(06): 11-20.</w:t>
      </w:r>
    </w:p>
    <w:p w14:paraId="09157EF1"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 [6] </w:t>
      </w:r>
      <w:bookmarkStart w:id="23" w:name="_neb22AEB724_3768_4DA3_8262_563ED27A0EBB"/>
      <w:r>
        <w:rPr>
          <w:rFonts w:cs="Times New Roman"/>
          <w:color w:val="000000"/>
          <w:kern w:val="0"/>
          <w:sz w:val="20"/>
          <w:szCs w:val="20"/>
        </w:rPr>
        <w:t>He K, Sun J, Tang X. Single Image Haze Removal Using Dark Channel Prior[J]. IEEE TRANSACTIONS ON PATTERN ANALYSIS AND MACHINE INTELLIGENCE. 2011, 33(12): 2341-2353.</w:t>
      </w:r>
      <w:bookmarkEnd w:id="23"/>
    </w:p>
    <w:p w14:paraId="18B39E72"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 [7] </w:t>
      </w:r>
      <w:bookmarkStart w:id="24" w:name="_neb1512E02D_B7FE_4D64_9E90_3C521A627966"/>
      <w:r>
        <w:rPr>
          <w:rFonts w:cs="Times New Roman"/>
          <w:color w:val="000000"/>
          <w:kern w:val="0"/>
          <w:sz w:val="20"/>
          <w:szCs w:val="20"/>
        </w:rPr>
        <w:t>Tu C, van Wyk B J, Djouani K, et al. An Efficient Crop Row Detection Method for Agriculture Robots[J]. 2014 7TH INTERNATIONAL CONGRESS ON IMAGE AND SIGNAL PROCESSING (CISP 2014). 2014: 655-659.</w:t>
      </w:r>
      <w:bookmarkEnd w:id="24"/>
    </w:p>
    <w:p w14:paraId="3DD24C69"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 [8] </w:t>
      </w:r>
      <w:bookmarkStart w:id="25" w:name="_neb03E4A3EE_35AD_486B_A370_56689C5BD2E3"/>
      <w:r>
        <w:rPr>
          <w:rFonts w:ascii="宋体" w:cs="宋体" w:hint="eastAsia"/>
          <w:color w:val="000000"/>
          <w:kern w:val="0"/>
          <w:sz w:val="20"/>
          <w:szCs w:val="20"/>
        </w:rPr>
        <w:t>高国琴，李明</w:t>
      </w:r>
      <w:r>
        <w:rPr>
          <w:rFonts w:cs="Times New Roman"/>
          <w:color w:val="000000"/>
          <w:kern w:val="0"/>
          <w:sz w:val="20"/>
          <w:szCs w:val="20"/>
        </w:rPr>
        <w:t xml:space="preserve">. </w:t>
      </w:r>
      <w:r>
        <w:rPr>
          <w:rFonts w:ascii="宋体" w:cs="宋体" w:hint="eastAsia"/>
          <w:color w:val="000000"/>
          <w:kern w:val="0"/>
          <w:sz w:val="20"/>
          <w:szCs w:val="20"/>
        </w:rPr>
        <w:t>基于</w:t>
      </w:r>
      <w:r>
        <w:rPr>
          <w:rFonts w:cs="Times New Roman"/>
          <w:color w:val="000000"/>
          <w:kern w:val="0"/>
          <w:sz w:val="20"/>
          <w:szCs w:val="20"/>
        </w:rPr>
        <w:t>K-means</w:t>
      </w:r>
      <w:r>
        <w:rPr>
          <w:rFonts w:ascii="宋体" w:cs="宋体" w:hint="eastAsia"/>
          <w:color w:val="000000"/>
          <w:kern w:val="0"/>
          <w:sz w:val="20"/>
          <w:szCs w:val="20"/>
        </w:rPr>
        <w:t>算法的温室移动机器人导航路径识别</w:t>
      </w:r>
      <w:r>
        <w:rPr>
          <w:rFonts w:cs="Times New Roman"/>
          <w:color w:val="000000"/>
          <w:kern w:val="0"/>
          <w:sz w:val="20"/>
          <w:szCs w:val="20"/>
        </w:rPr>
        <w:t xml:space="preserve">[J]. </w:t>
      </w:r>
      <w:r>
        <w:rPr>
          <w:rFonts w:ascii="宋体" w:cs="宋体" w:hint="eastAsia"/>
          <w:color w:val="000000"/>
          <w:kern w:val="0"/>
          <w:sz w:val="20"/>
          <w:szCs w:val="20"/>
        </w:rPr>
        <w:t>农业工程学报</w:t>
      </w:r>
      <w:r>
        <w:rPr>
          <w:rFonts w:cs="Times New Roman"/>
          <w:color w:val="000000"/>
          <w:kern w:val="0"/>
          <w:sz w:val="20"/>
          <w:szCs w:val="20"/>
        </w:rPr>
        <w:t xml:space="preserve">. </w:t>
      </w:r>
      <w:r>
        <w:rPr>
          <w:rFonts w:cs="Times New Roman"/>
          <w:color w:val="000000"/>
          <w:kern w:val="0"/>
          <w:sz w:val="20"/>
          <w:szCs w:val="20"/>
        </w:rPr>
        <w:lastRenderedPageBreak/>
        <w:t>2014(07): 25-33.</w:t>
      </w:r>
      <w:bookmarkEnd w:id="25"/>
    </w:p>
    <w:p w14:paraId="47CA3F8C"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 [9] </w:t>
      </w:r>
      <w:bookmarkStart w:id="26" w:name="_neb4C256E6D_ABEE_4EE4_9B7E_9D430D68A9A7"/>
      <w:r>
        <w:rPr>
          <w:rFonts w:ascii="宋体" w:cs="宋体" w:hint="eastAsia"/>
          <w:color w:val="000000"/>
          <w:kern w:val="0"/>
          <w:sz w:val="20"/>
          <w:szCs w:val="20"/>
        </w:rPr>
        <w:t>郭翰林，洪瑛杰，张翔，等</w:t>
      </w:r>
      <w:r>
        <w:rPr>
          <w:rFonts w:cs="Times New Roman"/>
          <w:color w:val="000000"/>
          <w:kern w:val="0"/>
          <w:sz w:val="20"/>
          <w:szCs w:val="20"/>
        </w:rPr>
        <w:t xml:space="preserve">. </w:t>
      </w:r>
      <w:r>
        <w:rPr>
          <w:rFonts w:ascii="宋体" w:cs="宋体" w:hint="eastAsia"/>
          <w:color w:val="000000"/>
          <w:kern w:val="0"/>
          <w:sz w:val="20"/>
          <w:szCs w:val="20"/>
        </w:rPr>
        <w:t>再生稻收割机的视觉导航路径检测方法</w:t>
      </w:r>
      <w:r>
        <w:rPr>
          <w:rFonts w:cs="Times New Roman"/>
          <w:color w:val="000000"/>
          <w:kern w:val="0"/>
          <w:sz w:val="20"/>
          <w:szCs w:val="20"/>
        </w:rPr>
        <w:t xml:space="preserve">[J]. </w:t>
      </w:r>
      <w:r>
        <w:rPr>
          <w:rFonts w:ascii="宋体" w:cs="宋体" w:hint="eastAsia"/>
          <w:color w:val="000000"/>
          <w:kern w:val="0"/>
          <w:sz w:val="20"/>
          <w:szCs w:val="20"/>
        </w:rPr>
        <w:t>福建农林大学学报</w:t>
      </w:r>
      <w:r>
        <w:rPr>
          <w:rFonts w:cs="Times New Roman"/>
          <w:color w:val="000000"/>
          <w:kern w:val="0"/>
          <w:sz w:val="20"/>
          <w:szCs w:val="20"/>
        </w:rPr>
        <w:t>(</w:t>
      </w:r>
      <w:r>
        <w:rPr>
          <w:rFonts w:ascii="宋体" w:cs="宋体" w:hint="eastAsia"/>
          <w:color w:val="000000"/>
          <w:kern w:val="0"/>
          <w:sz w:val="20"/>
          <w:szCs w:val="20"/>
        </w:rPr>
        <w:t>自然科学版</w:t>
      </w:r>
      <w:r>
        <w:rPr>
          <w:rFonts w:cs="Times New Roman"/>
          <w:color w:val="000000"/>
          <w:kern w:val="0"/>
          <w:sz w:val="20"/>
          <w:szCs w:val="20"/>
        </w:rPr>
        <w:t>). 2017, 46(03): 356-360.</w:t>
      </w:r>
      <w:bookmarkEnd w:id="26"/>
    </w:p>
    <w:p w14:paraId="34F4AAD0"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[10] </w:t>
      </w:r>
      <w:bookmarkStart w:id="27" w:name="_neb2ECA0DF9_331F_4F39_83F3_DBE94281AC83"/>
      <w:r>
        <w:rPr>
          <w:rFonts w:ascii="宋体" w:cs="宋体" w:hint="eastAsia"/>
          <w:color w:val="000000"/>
          <w:kern w:val="0"/>
          <w:sz w:val="20"/>
          <w:szCs w:val="20"/>
        </w:rPr>
        <w:t>陈益杉，卢伟，王玲，等</w:t>
      </w:r>
      <w:r>
        <w:rPr>
          <w:rFonts w:cs="Times New Roman"/>
          <w:color w:val="000000"/>
          <w:kern w:val="0"/>
          <w:sz w:val="20"/>
          <w:szCs w:val="20"/>
        </w:rPr>
        <w:t xml:space="preserve">. </w:t>
      </w:r>
      <w:r>
        <w:rPr>
          <w:rFonts w:ascii="宋体" w:cs="宋体" w:hint="eastAsia"/>
          <w:color w:val="000000"/>
          <w:kern w:val="0"/>
          <w:sz w:val="20"/>
          <w:szCs w:val="20"/>
        </w:rPr>
        <w:t>基于</w:t>
      </w:r>
      <w:r>
        <w:rPr>
          <w:rFonts w:cs="Times New Roman"/>
          <w:color w:val="000000"/>
          <w:kern w:val="0"/>
          <w:sz w:val="20"/>
          <w:szCs w:val="20"/>
        </w:rPr>
        <w:t>GIF-Shearlet</w:t>
      </w:r>
      <w:r>
        <w:rPr>
          <w:rFonts w:ascii="宋体" w:cs="宋体" w:hint="eastAsia"/>
          <w:color w:val="000000"/>
          <w:kern w:val="0"/>
          <w:sz w:val="20"/>
          <w:szCs w:val="20"/>
        </w:rPr>
        <w:t>算法的新旧土边界线视觉导航技术研究</w:t>
      </w:r>
      <w:r>
        <w:rPr>
          <w:rFonts w:cs="Times New Roman"/>
          <w:color w:val="000000"/>
          <w:kern w:val="0"/>
          <w:sz w:val="20"/>
          <w:szCs w:val="20"/>
        </w:rPr>
        <w:t xml:space="preserve">[J]. </w:t>
      </w:r>
      <w:r>
        <w:rPr>
          <w:rFonts w:ascii="宋体" w:cs="宋体" w:hint="eastAsia"/>
          <w:color w:val="000000"/>
          <w:kern w:val="0"/>
          <w:sz w:val="20"/>
          <w:szCs w:val="20"/>
        </w:rPr>
        <w:t>农业现代化研究</w:t>
      </w:r>
      <w:r>
        <w:rPr>
          <w:rFonts w:cs="Times New Roman"/>
          <w:color w:val="000000"/>
          <w:kern w:val="0"/>
          <w:sz w:val="20"/>
          <w:szCs w:val="20"/>
        </w:rPr>
        <w:t>. 2017(02): 343-351.</w:t>
      </w:r>
      <w:bookmarkEnd w:id="27"/>
    </w:p>
    <w:p w14:paraId="2949B5F2"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[11] </w:t>
      </w:r>
      <w:bookmarkStart w:id="28" w:name="_neb95148F48_A69F_4545_8262_DA013DF5C932"/>
      <w:r>
        <w:rPr>
          <w:rFonts w:ascii="宋体" w:cs="宋体" w:hint="eastAsia"/>
          <w:color w:val="000000"/>
          <w:kern w:val="0"/>
          <w:sz w:val="20"/>
          <w:szCs w:val="20"/>
        </w:rPr>
        <w:t>李勇，丁伟利</w:t>
      </w:r>
      <w:r>
        <w:rPr>
          <w:rFonts w:cs="Times New Roman"/>
          <w:color w:val="000000"/>
          <w:kern w:val="0"/>
          <w:sz w:val="20"/>
          <w:szCs w:val="20"/>
        </w:rPr>
        <w:t xml:space="preserve">. </w:t>
      </w:r>
      <w:r>
        <w:rPr>
          <w:rFonts w:ascii="宋体" w:cs="宋体" w:hint="eastAsia"/>
          <w:color w:val="000000"/>
          <w:kern w:val="0"/>
          <w:sz w:val="20"/>
          <w:szCs w:val="20"/>
        </w:rPr>
        <w:t>基于暗原色的农机具视觉导航线提取算法</w:t>
      </w:r>
      <w:r>
        <w:rPr>
          <w:rFonts w:cs="Times New Roman"/>
          <w:color w:val="000000"/>
          <w:kern w:val="0"/>
          <w:sz w:val="20"/>
          <w:szCs w:val="20"/>
        </w:rPr>
        <w:t xml:space="preserve">[J]. </w:t>
      </w:r>
      <w:r>
        <w:rPr>
          <w:rFonts w:ascii="宋体" w:cs="宋体" w:hint="eastAsia"/>
          <w:color w:val="000000"/>
          <w:kern w:val="0"/>
          <w:sz w:val="20"/>
          <w:szCs w:val="20"/>
        </w:rPr>
        <w:t>光学学报</w:t>
      </w:r>
      <w:r>
        <w:rPr>
          <w:rFonts w:cs="Times New Roman"/>
          <w:color w:val="000000"/>
          <w:kern w:val="0"/>
          <w:sz w:val="20"/>
          <w:szCs w:val="20"/>
        </w:rPr>
        <w:t>. 2015(02): 229-236.</w:t>
      </w:r>
      <w:bookmarkEnd w:id="28"/>
    </w:p>
    <w:p w14:paraId="0BD5CA3A"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[12] </w:t>
      </w:r>
      <w:bookmarkStart w:id="29" w:name="_neb418207B7_1FCF_4159_A20C_0894DCE21FDA"/>
      <w:r>
        <w:rPr>
          <w:rFonts w:ascii="宋体" w:cs="宋体" w:hint="eastAsia"/>
          <w:color w:val="000000"/>
          <w:kern w:val="0"/>
          <w:sz w:val="20"/>
          <w:szCs w:val="20"/>
        </w:rPr>
        <w:t>周俊，姬长英</w:t>
      </w:r>
      <w:r>
        <w:rPr>
          <w:rFonts w:cs="Times New Roman"/>
          <w:color w:val="000000"/>
          <w:kern w:val="0"/>
          <w:sz w:val="20"/>
          <w:szCs w:val="20"/>
        </w:rPr>
        <w:t xml:space="preserve">. </w:t>
      </w:r>
      <w:r>
        <w:rPr>
          <w:rFonts w:ascii="宋体" w:cs="宋体" w:hint="eastAsia"/>
          <w:color w:val="000000"/>
          <w:kern w:val="0"/>
          <w:sz w:val="20"/>
          <w:szCs w:val="20"/>
        </w:rPr>
        <w:t>基于知识的视觉导航农业机器人行走路径识别</w:t>
      </w:r>
      <w:r>
        <w:rPr>
          <w:rFonts w:cs="Times New Roman"/>
          <w:color w:val="000000"/>
          <w:kern w:val="0"/>
          <w:sz w:val="20"/>
          <w:szCs w:val="20"/>
        </w:rPr>
        <w:t xml:space="preserve">[J]. </w:t>
      </w:r>
      <w:r>
        <w:rPr>
          <w:rFonts w:ascii="宋体" w:cs="宋体" w:hint="eastAsia"/>
          <w:color w:val="000000"/>
          <w:kern w:val="0"/>
          <w:sz w:val="20"/>
          <w:szCs w:val="20"/>
        </w:rPr>
        <w:t>农业工程学报</w:t>
      </w:r>
      <w:r>
        <w:rPr>
          <w:rFonts w:cs="Times New Roman"/>
          <w:color w:val="000000"/>
          <w:kern w:val="0"/>
          <w:sz w:val="20"/>
          <w:szCs w:val="20"/>
        </w:rPr>
        <w:t>. 2003(06): 101-105.</w:t>
      </w:r>
      <w:bookmarkEnd w:id="29"/>
    </w:p>
    <w:p w14:paraId="23BBC739"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[13] </w:t>
      </w:r>
      <w:bookmarkStart w:id="30" w:name="_neb9F218B46_C8C9_4EB2_A348_44F6E9C2A13F"/>
      <w:r>
        <w:rPr>
          <w:rFonts w:ascii="宋体" w:cs="宋体" w:hint="eastAsia"/>
          <w:color w:val="000000"/>
          <w:kern w:val="0"/>
          <w:sz w:val="20"/>
          <w:szCs w:val="20"/>
        </w:rPr>
        <w:t>于国英，张小丽</w:t>
      </w:r>
      <w:r>
        <w:rPr>
          <w:rFonts w:cs="Times New Roman"/>
          <w:color w:val="000000"/>
          <w:kern w:val="0"/>
          <w:sz w:val="20"/>
          <w:szCs w:val="20"/>
        </w:rPr>
        <w:t xml:space="preserve">. </w:t>
      </w:r>
      <w:r>
        <w:rPr>
          <w:rFonts w:ascii="宋体" w:cs="宋体" w:hint="eastAsia"/>
          <w:color w:val="000000"/>
          <w:kern w:val="0"/>
          <w:sz w:val="20"/>
          <w:szCs w:val="20"/>
        </w:rPr>
        <w:t>行播作物农田图像边界提取研究</w:t>
      </w:r>
      <w:r>
        <w:rPr>
          <w:rFonts w:cs="Times New Roman"/>
          <w:color w:val="000000"/>
          <w:kern w:val="0"/>
          <w:sz w:val="20"/>
          <w:szCs w:val="20"/>
        </w:rPr>
        <w:t xml:space="preserve">[J]. </w:t>
      </w:r>
      <w:r>
        <w:rPr>
          <w:rFonts w:ascii="宋体" w:cs="宋体" w:hint="eastAsia"/>
          <w:color w:val="000000"/>
          <w:kern w:val="0"/>
          <w:sz w:val="20"/>
          <w:szCs w:val="20"/>
        </w:rPr>
        <w:t>安徽农业科学</w:t>
      </w:r>
      <w:r>
        <w:rPr>
          <w:rFonts w:cs="Times New Roman"/>
          <w:color w:val="000000"/>
          <w:kern w:val="0"/>
          <w:sz w:val="20"/>
          <w:szCs w:val="20"/>
        </w:rPr>
        <w:t>. 2012(04): 2517-2519.</w:t>
      </w:r>
      <w:bookmarkEnd w:id="30"/>
    </w:p>
    <w:p w14:paraId="75D6995D"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[14] Zhang T, Xia J, Wu G, et al. Automatic navigation path detection method for tillage machines working on high crop stubble fields based on machine vision[J]. INTERNATIONAL JOURNAL OF AGRICULTURAL AND BIOLOGICAL ENGINEERING. 2014, 7(4): 29-37.</w:t>
      </w:r>
    </w:p>
    <w:p w14:paraId="44C685D0"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[15] </w:t>
      </w:r>
      <w:r>
        <w:rPr>
          <w:rFonts w:ascii="宋体" w:cs="宋体" w:hint="eastAsia"/>
          <w:color w:val="000000"/>
          <w:kern w:val="0"/>
          <w:sz w:val="20"/>
          <w:szCs w:val="20"/>
        </w:rPr>
        <w:t>迟德霞，任文涛，刘金波，等</w:t>
      </w:r>
      <w:r>
        <w:rPr>
          <w:rFonts w:cs="Times New Roman"/>
          <w:color w:val="000000"/>
          <w:kern w:val="0"/>
          <w:sz w:val="20"/>
          <w:szCs w:val="20"/>
        </w:rPr>
        <w:t xml:space="preserve">. </w:t>
      </w:r>
      <w:r>
        <w:rPr>
          <w:rFonts w:ascii="宋体" w:cs="宋体" w:hint="eastAsia"/>
          <w:color w:val="000000"/>
          <w:kern w:val="0"/>
          <w:sz w:val="20"/>
          <w:szCs w:val="20"/>
        </w:rPr>
        <w:t>水稻插秧机视觉导航基准线识别研究</w:t>
      </w:r>
      <w:r>
        <w:rPr>
          <w:rFonts w:cs="Times New Roman"/>
          <w:color w:val="000000"/>
          <w:kern w:val="0"/>
          <w:sz w:val="20"/>
          <w:szCs w:val="20"/>
        </w:rPr>
        <w:t xml:space="preserve">[J]. </w:t>
      </w:r>
      <w:r>
        <w:rPr>
          <w:rFonts w:ascii="宋体" w:cs="宋体" w:hint="eastAsia"/>
          <w:color w:val="000000"/>
          <w:kern w:val="0"/>
          <w:sz w:val="20"/>
          <w:szCs w:val="20"/>
        </w:rPr>
        <w:t>沈阳农业大学学报</w:t>
      </w:r>
      <w:r>
        <w:rPr>
          <w:rFonts w:cs="Times New Roman"/>
          <w:color w:val="000000"/>
          <w:kern w:val="0"/>
          <w:sz w:val="20"/>
          <w:szCs w:val="20"/>
        </w:rPr>
        <w:t>. 2014(05): 559-565.</w:t>
      </w:r>
    </w:p>
    <w:p w14:paraId="0F084E50"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[16] </w:t>
      </w:r>
      <w:r>
        <w:rPr>
          <w:rFonts w:ascii="宋体" w:cs="宋体" w:hint="eastAsia"/>
          <w:color w:val="000000"/>
          <w:kern w:val="0"/>
          <w:sz w:val="20"/>
          <w:szCs w:val="20"/>
        </w:rPr>
        <w:t>刁智华，赵明珍，宋寅卯，等</w:t>
      </w:r>
      <w:r>
        <w:rPr>
          <w:rFonts w:cs="Times New Roman"/>
          <w:color w:val="000000"/>
          <w:kern w:val="0"/>
          <w:sz w:val="20"/>
          <w:szCs w:val="20"/>
        </w:rPr>
        <w:t xml:space="preserve">. </w:t>
      </w:r>
      <w:r>
        <w:rPr>
          <w:rFonts w:ascii="宋体" w:cs="宋体" w:hint="eastAsia"/>
          <w:color w:val="000000"/>
          <w:kern w:val="0"/>
          <w:sz w:val="20"/>
          <w:szCs w:val="20"/>
        </w:rPr>
        <w:t>基于机器视觉的玉米精准施药系统作物行识别算法及系统实现</w:t>
      </w:r>
      <w:r>
        <w:rPr>
          <w:rFonts w:cs="Times New Roman"/>
          <w:color w:val="000000"/>
          <w:kern w:val="0"/>
          <w:sz w:val="20"/>
          <w:szCs w:val="20"/>
        </w:rPr>
        <w:t xml:space="preserve">[J]. </w:t>
      </w:r>
      <w:r>
        <w:rPr>
          <w:rFonts w:ascii="宋体" w:cs="宋体" w:hint="eastAsia"/>
          <w:color w:val="000000"/>
          <w:kern w:val="0"/>
          <w:sz w:val="20"/>
          <w:szCs w:val="20"/>
        </w:rPr>
        <w:t>农业工程学报</w:t>
      </w:r>
      <w:r>
        <w:rPr>
          <w:rFonts w:cs="Times New Roman"/>
          <w:color w:val="000000"/>
          <w:kern w:val="0"/>
          <w:sz w:val="20"/>
          <w:szCs w:val="20"/>
        </w:rPr>
        <w:t>. 2015(7): 47-52.</w:t>
      </w:r>
    </w:p>
    <w:p w14:paraId="4CB10D0E"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[17] </w:t>
      </w:r>
      <w:r>
        <w:rPr>
          <w:rFonts w:ascii="宋体" w:cs="宋体" w:hint="eastAsia"/>
          <w:color w:val="000000"/>
          <w:kern w:val="0"/>
          <w:sz w:val="20"/>
          <w:szCs w:val="20"/>
        </w:rPr>
        <w:t>邵长峰</w:t>
      </w:r>
      <w:r>
        <w:rPr>
          <w:rFonts w:cs="Times New Roman"/>
          <w:color w:val="000000"/>
          <w:kern w:val="0"/>
          <w:sz w:val="20"/>
          <w:szCs w:val="20"/>
        </w:rPr>
        <w:t xml:space="preserve">. </w:t>
      </w:r>
      <w:r>
        <w:rPr>
          <w:rFonts w:ascii="宋体" w:cs="宋体" w:hint="eastAsia"/>
          <w:color w:val="000000"/>
          <w:kern w:val="0"/>
          <w:sz w:val="20"/>
          <w:szCs w:val="20"/>
        </w:rPr>
        <w:t>基于凸优化的二值描述子研究及实时作物行检测中的应用</w:t>
      </w:r>
      <w:r>
        <w:rPr>
          <w:rFonts w:cs="Times New Roman"/>
          <w:color w:val="000000"/>
          <w:kern w:val="0"/>
          <w:sz w:val="20"/>
          <w:szCs w:val="20"/>
        </w:rPr>
        <w:t xml:space="preserve">[D]. </w:t>
      </w:r>
      <w:r>
        <w:rPr>
          <w:rFonts w:ascii="宋体" w:cs="宋体" w:hint="eastAsia"/>
          <w:color w:val="000000"/>
          <w:kern w:val="0"/>
          <w:sz w:val="20"/>
          <w:szCs w:val="20"/>
        </w:rPr>
        <w:t>哈尔滨工业大学</w:t>
      </w:r>
      <w:r>
        <w:rPr>
          <w:rFonts w:cs="Times New Roman"/>
          <w:color w:val="000000"/>
          <w:kern w:val="0"/>
          <w:sz w:val="20"/>
          <w:szCs w:val="20"/>
        </w:rPr>
        <w:t>, 2016.</w:t>
      </w:r>
    </w:p>
    <w:p w14:paraId="3F4EC28E"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[18] </w:t>
      </w:r>
      <w:r>
        <w:rPr>
          <w:rFonts w:ascii="宋体" w:cs="宋体" w:hint="eastAsia"/>
          <w:color w:val="000000"/>
          <w:kern w:val="0"/>
          <w:sz w:val="20"/>
          <w:szCs w:val="20"/>
        </w:rPr>
        <w:t>袁加红，朱德泉，孙丙宇，等</w:t>
      </w:r>
      <w:r>
        <w:rPr>
          <w:rFonts w:cs="Times New Roman"/>
          <w:color w:val="000000"/>
          <w:kern w:val="0"/>
          <w:sz w:val="20"/>
          <w:szCs w:val="20"/>
        </w:rPr>
        <w:t xml:space="preserve">. </w:t>
      </w:r>
      <w:r>
        <w:rPr>
          <w:rFonts w:ascii="宋体" w:cs="宋体" w:hint="eastAsia"/>
          <w:color w:val="000000"/>
          <w:kern w:val="0"/>
          <w:sz w:val="20"/>
          <w:szCs w:val="20"/>
        </w:rPr>
        <w:t>基于机器视觉的水稻秧苗图像分割</w:t>
      </w:r>
      <w:r>
        <w:rPr>
          <w:rFonts w:cs="Times New Roman"/>
          <w:color w:val="000000"/>
          <w:kern w:val="0"/>
          <w:sz w:val="20"/>
          <w:szCs w:val="20"/>
        </w:rPr>
        <w:t xml:space="preserve">[J]. </w:t>
      </w:r>
      <w:r>
        <w:rPr>
          <w:rFonts w:ascii="宋体" w:cs="宋体" w:hint="eastAsia"/>
          <w:color w:val="000000"/>
          <w:kern w:val="0"/>
          <w:sz w:val="20"/>
          <w:szCs w:val="20"/>
        </w:rPr>
        <w:t>浙江农业学报</w:t>
      </w:r>
      <w:r>
        <w:rPr>
          <w:rFonts w:cs="Times New Roman"/>
          <w:color w:val="000000"/>
          <w:kern w:val="0"/>
          <w:sz w:val="20"/>
          <w:szCs w:val="20"/>
        </w:rPr>
        <w:t>. 2016(06): 1069-1075.</w:t>
      </w:r>
    </w:p>
    <w:p w14:paraId="4B8A8DB6"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[19] </w:t>
      </w:r>
      <w:r>
        <w:rPr>
          <w:rFonts w:ascii="宋体" w:cs="宋体" w:hint="eastAsia"/>
          <w:color w:val="000000"/>
          <w:kern w:val="0"/>
          <w:sz w:val="20"/>
          <w:szCs w:val="20"/>
        </w:rPr>
        <w:t>韩永华，汪亚明，孙麒，等</w:t>
      </w:r>
      <w:r>
        <w:rPr>
          <w:rFonts w:cs="Times New Roman"/>
          <w:color w:val="000000"/>
          <w:kern w:val="0"/>
          <w:sz w:val="20"/>
          <w:szCs w:val="20"/>
        </w:rPr>
        <w:t xml:space="preserve">. </w:t>
      </w:r>
      <w:r>
        <w:rPr>
          <w:rFonts w:ascii="宋体" w:cs="宋体" w:hint="eastAsia"/>
          <w:color w:val="000000"/>
          <w:kern w:val="0"/>
          <w:sz w:val="20"/>
          <w:szCs w:val="20"/>
        </w:rPr>
        <w:t>基于小波变换及</w:t>
      </w:r>
      <w:r>
        <w:rPr>
          <w:rFonts w:cs="Times New Roman"/>
          <w:color w:val="000000"/>
          <w:kern w:val="0"/>
          <w:sz w:val="20"/>
          <w:szCs w:val="20"/>
        </w:rPr>
        <w:t>Otsu</w:t>
      </w:r>
      <w:r>
        <w:rPr>
          <w:rFonts w:ascii="宋体" w:cs="宋体" w:hint="eastAsia"/>
          <w:color w:val="000000"/>
          <w:kern w:val="0"/>
          <w:sz w:val="20"/>
          <w:szCs w:val="20"/>
        </w:rPr>
        <w:t>分割的农田作物行提取</w:t>
      </w:r>
      <w:r>
        <w:rPr>
          <w:rFonts w:cs="Times New Roman"/>
          <w:color w:val="000000"/>
          <w:kern w:val="0"/>
          <w:sz w:val="20"/>
          <w:szCs w:val="20"/>
        </w:rPr>
        <w:t xml:space="preserve">[J]. </w:t>
      </w:r>
      <w:r>
        <w:rPr>
          <w:rFonts w:ascii="宋体" w:cs="宋体" w:hint="eastAsia"/>
          <w:color w:val="000000"/>
          <w:kern w:val="0"/>
          <w:sz w:val="20"/>
          <w:szCs w:val="20"/>
        </w:rPr>
        <w:t>电子与信息学报</w:t>
      </w:r>
      <w:r>
        <w:rPr>
          <w:rFonts w:cs="Times New Roman"/>
          <w:color w:val="000000"/>
          <w:kern w:val="0"/>
          <w:sz w:val="20"/>
          <w:szCs w:val="20"/>
        </w:rPr>
        <w:t>. 2016(01): 63-70.</w:t>
      </w:r>
    </w:p>
    <w:p w14:paraId="1D6B6DF0"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[20] </w:t>
      </w:r>
      <w:r>
        <w:rPr>
          <w:rFonts w:ascii="宋体" w:cs="宋体" w:hint="eastAsia"/>
          <w:color w:val="000000"/>
          <w:kern w:val="0"/>
          <w:sz w:val="20"/>
          <w:szCs w:val="20"/>
        </w:rPr>
        <w:t>赵腾</w:t>
      </w:r>
      <w:r>
        <w:rPr>
          <w:rFonts w:cs="Times New Roman"/>
          <w:color w:val="000000"/>
          <w:kern w:val="0"/>
          <w:sz w:val="20"/>
          <w:szCs w:val="20"/>
        </w:rPr>
        <w:t xml:space="preserve">. </w:t>
      </w:r>
      <w:r>
        <w:rPr>
          <w:rFonts w:ascii="宋体" w:cs="宋体" w:hint="eastAsia"/>
          <w:color w:val="000000"/>
          <w:kern w:val="0"/>
          <w:sz w:val="20"/>
          <w:szCs w:val="20"/>
        </w:rPr>
        <w:t>基于激光扫描的联合收割机自动导航方法研究</w:t>
      </w:r>
      <w:r>
        <w:rPr>
          <w:rFonts w:cs="Times New Roman"/>
          <w:color w:val="000000"/>
          <w:kern w:val="0"/>
          <w:sz w:val="20"/>
          <w:szCs w:val="20"/>
        </w:rPr>
        <w:t xml:space="preserve">[D]. </w:t>
      </w:r>
      <w:r>
        <w:rPr>
          <w:rFonts w:ascii="宋体" w:cs="宋体" w:hint="eastAsia"/>
          <w:color w:val="000000"/>
          <w:kern w:val="0"/>
          <w:sz w:val="20"/>
          <w:szCs w:val="20"/>
        </w:rPr>
        <w:t>西北农林科技大学</w:t>
      </w:r>
      <w:r>
        <w:rPr>
          <w:rFonts w:cs="Times New Roman"/>
          <w:color w:val="000000"/>
          <w:kern w:val="0"/>
          <w:sz w:val="20"/>
          <w:szCs w:val="20"/>
        </w:rPr>
        <w:t>, 2017.</w:t>
      </w:r>
    </w:p>
    <w:p w14:paraId="3D655C77"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[21] Ridler T W, Calvard S. PICTURE THRESHOLDING USING AN ITERATIVE SELECTION METHOD[J]. IEEE TRANSACTIONS ON SYSTEMS MAN AND CYBERNETICS. 1978, 8(8): 630-632.</w:t>
      </w:r>
    </w:p>
    <w:p w14:paraId="7499179F"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[22] </w:t>
      </w:r>
      <w:r>
        <w:rPr>
          <w:rFonts w:ascii="宋体" w:cs="宋体" w:hint="eastAsia"/>
          <w:color w:val="000000"/>
          <w:kern w:val="0"/>
          <w:sz w:val="20"/>
          <w:szCs w:val="20"/>
        </w:rPr>
        <w:t>孟庆宽，何洁，仇瑞承，等</w:t>
      </w:r>
      <w:r>
        <w:rPr>
          <w:rFonts w:cs="Times New Roman"/>
          <w:color w:val="000000"/>
          <w:kern w:val="0"/>
          <w:sz w:val="20"/>
          <w:szCs w:val="20"/>
        </w:rPr>
        <w:t xml:space="preserve">. </w:t>
      </w:r>
      <w:r>
        <w:rPr>
          <w:rFonts w:ascii="宋体" w:cs="宋体" w:hint="eastAsia"/>
          <w:color w:val="000000"/>
          <w:kern w:val="0"/>
          <w:sz w:val="20"/>
          <w:szCs w:val="20"/>
        </w:rPr>
        <w:t>基于机器视觉的自然环境下作物行识别与导航线提取</w:t>
      </w:r>
      <w:r>
        <w:rPr>
          <w:rFonts w:cs="Times New Roman"/>
          <w:color w:val="000000"/>
          <w:kern w:val="0"/>
          <w:sz w:val="20"/>
          <w:szCs w:val="20"/>
        </w:rPr>
        <w:t xml:space="preserve">[J]. </w:t>
      </w:r>
      <w:r>
        <w:rPr>
          <w:rFonts w:ascii="宋体" w:cs="宋体" w:hint="eastAsia"/>
          <w:color w:val="000000"/>
          <w:kern w:val="0"/>
          <w:sz w:val="20"/>
          <w:szCs w:val="20"/>
        </w:rPr>
        <w:t>光学学报</w:t>
      </w:r>
      <w:r>
        <w:rPr>
          <w:rFonts w:cs="Times New Roman"/>
          <w:color w:val="000000"/>
          <w:kern w:val="0"/>
          <w:sz w:val="20"/>
          <w:szCs w:val="20"/>
        </w:rPr>
        <w:t>. 2014(7): 180-186.</w:t>
      </w:r>
    </w:p>
    <w:p w14:paraId="302C1929"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[23] </w:t>
      </w:r>
      <w:bookmarkStart w:id="31" w:name="_nebF4A7536B_BE44_4DAA_899C_1B0DBC641C65"/>
      <w:r>
        <w:rPr>
          <w:rFonts w:ascii="宋体" w:cs="宋体" w:hint="eastAsia"/>
          <w:color w:val="000000"/>
          <w:kern w:val="0"/>
          <w:sz w:val="20"/>
          <w:szCs w:val="20"/>
        </w:rPr>
        <w:t>张红霞，张铁中，陈兵旗</w:t>
      </w:r>
      <w:r>
        <w:rPr>
          <w:rFonts w:cs="Times New Roman"/>
          <w:color w:val="000000"/>
          <w:kern w:val="0"/>
          <w:sz w:val="20"/>
          <w:szCs w:val="20"/>
        </w:rPr>
        <w:t xml:space="preserve">. </w:t>
      </w:r>
      <w:r>
        <w:rPr>
          <w:rFonts w:ascii="宋体" w:cs="宋体" w:hint="eastAsia"/>
          <w:color w:val="000000"/>
          <w:kern w:val="0"/>
          <w:sz w:val="20"/>
          <w:szCs w:val="20"/>
        </w:rPr>
        <w:t>基于模式识别的农田目标定位线检测</w:t>
      </w:r>
      <w:r>
        <w:rPr>
          <w:rFonts w:cs="Times New Roman"/>
          <w:color w:val="000000"/>
          <w:kern w:val="0"/>
          <w:sz w:val="20"/>
          <w:szCs w:val="20"/>
        </w:rPr>
        <w:t xml:space="preserve">[J]. </w:t>
      </w:r>
      <w:r>
        <w:rPr>
          <w:rFonts w:ascii="宋体" w:cs="宋体" w:hint="eastAsia"/>
          <w:color w:val="000000"/>
          <w:kern w:val="0"/>
          <w:sz w:val="20"/>
          <w:szCs w:val="20"/>
        </w:rPr>
        <w:t>农业机械学报</w:t>
      </w:r>
      <w:r>
        <w:rPr>
          <w:rFonts w:cs="Times New Roman"/>
          <w:color w:val="000000"/>
          <w:kern w:val="0"/>
          <w:sz w:val="20"/>
          <w:szCs w:val="20"/>
        </w:rPr>
        <w:t>. 2008, 39(02): 107-111.</w:t>
      </w:r>
      <w:bookmarkEnd w:id="31"/>
    </w:p>
    <w:p w14:paraId="26CE110A"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[24] </w:t>
      </w:r>
      <w:bookmarkStart w:id="32" w:name="_neb06897004_CB4C_45CB_8163_DD2C6840345E"/>
      <w:r>
        <w:rPr>
          <w:rFonts w:ascii="宋体" w:cs="宋体" w:hint="eastAsia"/>
          <w:color w:val="000000"/>
          <w:kern w:val="0"/>
          <w:sz w:val="20"/>
          <w:szCs w:val="20"/>
        </w:rPr>
        <w:t>侯学贵</w:t>
      </w:r>
      <w:r>
        <w:rPr>
          <w:rFonts w:cs="Times New Roman"/>
          <w:color w:val="000000"/>
          <w:kern w:val="0"/>
          <w:sz w:val="20"/>
          <w:szCs w:val="20"/>
        </w:rPr>
        <w:t xml:space="preserve">. </w:t>
      </w:r>
      <w:r>
        <w:rPr>
          <w:rFonts w:ascii="宋体" w:cs="宋体" w:hint="eastAsia"/>
          <w:color w:val="000000"/>
          <w:kern w:val="0"/>
          <w:sz w:val="20"/>
          <w:szCs w:val="20"/>
        </w:rPr>
        <w:t>除草机器人杂草识别与视觉导航技术研究</w:t>
      </w:r>
      <w:r>
        <w:rPr>
          <w:rFonts w:cs="Times New Roman"/>
          <w:color w:val="000000"/>
          <w:kern w:val="0"/>
          <w:sz w:val="20"/>
          <w:szCs w:val="20"/>
        </w:rPr>
        <w:t xml:space="preserve">[D]. </w:t>
      </w:r>
      <w:r>
        <w:rPr>
          <w:rFonts w:ascii="宋体" w:cs="宋体" w:hint="eastAsia"/>
          <w:color w:val="000000"/>
          <w:kern w:val="0"/>
          <w:sz w:val="20"/>
          <w:szCs w:val="20"/>
        </w:rPr>
        <w:t>南京林业大学</w:t>
      </w:r>
      <w:r>
        <w:rPr>
          <w:rFonts w:cs="Times New Roman"/>
          <w:color w:val="000000"/>
          <w:kern w:val="0"/>
          <w:sz w:val="20"/>
          <w:szCs w:val="20"/>
        </w:rPr>
        <w:t>, 2007.</w:t>
      </w:r>
      <w:bookmarkEnd w:id="32"/>
    </w:p>
    <w:p w14:paraId="4A7069A0"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[25] </w:t>
      </w:r>
      <w:bookmarkStart w:id="33" w:name="_nebF4B39F96_9472_46D8_8D81_94F168842C5F"/>
      <w:r>
        <w:rPr>
          <w:rFonts w:ascii="宋体" w:cs="宋体" w:hint="eastAsia"/>
          <w:color w:val="000000"/>
          <w:kern w:val="0"/>
          <w:sz w:val="20"/>
          <w:szCs w:val="20"/>
        </w:rPr>
        <w:t>司永胜，姜国权，刘刚，等</w:t>
      </w:r>
      <w:r>
        <w:rPr>
          <w:rFonts w:cs="Times New Roman"/>
          <w:color w:val="000000"/>
          <w:kern w:val="0"/>
          <w:sz w:val="20"/>
          <w:szCs w:val="20"/>
        </w:rPr>
        <w:t xml:space="preserve">. </w:t>
      </w:r>
      <w:r>
        <w:rPr>
          <w:rFonts w:ascii="宋体" w:cs="宋体" w:hint="eastAsia"/>
          <w:color w:val="000000"/>
          <w:kern w:val="0"/>
          <w:sz w:val="20"/>
          <w:szCs w:val="20"/>
        </w:rPr>
        <w:t>基于最小二乘法的早期作物行中心线检测方法</w:t>
      </w:r>
      <w:r>
        <w:rPr>
          <w:rFonts w:cs="Times New Roman"/>
          <w:color w:val="000000"/>
          <w:kern w:val="0"/>
          <w:sz w:val="20"/>
          <w:szCs w:val="20"/>
        </w:rPr>
        <w:t xml:space="preserve">[J]. </w:t>
      </w:r>
      <w:r>
        <w:rPr>
          <w:rFonts w:ascii="宋体" w:cs="宋体" w:hint="eastAsia"/>
          <w:color w:val="000000"/>
          <w:kern w:val="0"/>
          <w:sz w:val="20"/>
          <w:szCs w:val="20"/>
        </w:rPr>
        <w:t>农业机械学报</w:t>
      </w:r>
      <w:r>
        <w:rPr>
          <w:rFonts w:cs="Times New Roman"/>
          <w:color w:val="000000"/>
          <w:kern w:val="0"/>
          <w:sz w:val="20"/>
          <w:szCs w:val="20"/>
        </w:rPr>
        <w:t>. 2010(7): 163-167, 185.</w:t>
      </w:r>
      <w:bookmarkEnd w:id="33"/>
    </w:p>
    <w:p w14:paraId="5590F36B"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[26] </w:t>
      </w:r>
      <w:bookmarkStart w:id="34" w:name="_nebCA9FAF60_E2C5_4652_B2A2_09C2DA3C06CB"/>
      <w:r>
        <w:rPr>
          <w:rFonts w:ascii="宋体" w:cs="宋体" w:hint="eastAsia"/>
          <w:color w:val="000000"/>
          <w:kern w:val="0"/>
          <w:sz w:val="20"/>
          <w:szCs w:val="20"/>
        </w:rPr>
        <w:t>袁佐云，毛志怀，魏青</w:t>
      </w:r>
      <w:r>
        <w:rPr>
          <w:rFonts w:cs="Times New Roman"/>
          <w:color w:val="000000"/>
          <w:kern w:val="0"/>
          <w:sz w:val="20"/>
          <w:szCs w:val="20"/>
        </w:rPr>
        <w:t xml:space="preserve">. </w:t>
      </w:r>
      <w:r>
        <w:rPr>
          <w:rFonts w:ascii="宋体" w:cs="宋体" w:hint="eastAsia"/>
          <w:color w:val="000000"/>
          <w:kern w:val="0"/>
          <w:sz w:val="20"/>
          <w:szCs w:val="20"/>
        </w:rPr>
        <w:t>基于计算机视觉的作物行定位技术</w:t>
      </w:r>
      <w:r>
        <w:rPr>
          <w:rFonts w:cs="Times New Roman"/>
          <w:color w:val="000000"/>
          <w:kern w:val="0"/>
          <w:sz w:val="20"/>
          <w:szCs w:val="20"/>
        </w:rPr>
        <w:t xml:space="preserve">[J]. </w:t>
      </w:r>
      <w:r>
        <w:rPr>
          <w:rFonts w:ascii="宋体" w:cs="宋体" w:hint="eastAsia"/>
          <w:color w:val="000000"/>
          <w:kern w:val="0"/>
          <w:sz w:val="20"/>
          <w:szCs w:val="20"/>
        </w:rPr>
        <w:t>中国农业大学学报</w:t>
      </w:r>
      <w:r>
        <w:rPr>
          <w:rFonts w:cs="Times New Roman"/>
          <w:color w:val="000000"/>
          <w:kern w:val="0"/>
          <w:sz w:val="20"/>
          <w:szCs w:val="20"/>
        </w:rPr>
        <w:t>. 2005(03): 69-72.</w:t>
      </w:r>
      <w:bookmarkEnd w:id="34"/>
    </w:p>
    <w:p w14:paraId="34D736F9"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[27] </w:t>
      </w:r>
      <w:bookmarkStart w:id="35" w:name="_neb43DAD3BD_E5E1_4B85_A1C3_DA68ACBE94F3"/>
      <w:r>
        <w:rPr>
          <w:rFonts w:cs="Times New Roman"/>
          <w:color w:val="000000"/>
          <w:kern w:val="0"/>
          <w:sz w:val="20"/>
          <w:szCs w:val="20"/>
        </w:rPr>
        <w:t>Jiang G, Wang Z, Liu H. Automatic detection of crop rows based on multi-ROIs[J]. Expert Systems with Applications. 2015, 42(5): 2429-2441.</w:t>
      </w:r>
      <w:bookmarkEnd w:id="35"/>
    </w:p>
    <w:p w14:paraId="3F64C5E6"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[28] </w:t>
      </w:r>
      <w:bookmarkStart w:id="36" w:name="_neb0F27EE74_004F_4A33_92A2_2693F6849A60"/>
      <w:r>
        <w:rPr>
          <w:rFonts w:ascii="宋体" w:cs="宋体" w:hint="eastAsia"/>
          <w:color w:val="000000"/>
          <w:kern w:val="0"/>
          <w:sz w:val="20"/>
          <w:szCs w:val="20"/>
        </w:rPr>
        <w:t>王晓杰</w:t>
      </w:r>
      <w:r>
        <w:rPr>
          <w:rFonts w:cs="Times New Roman"/>
          <w:color w:val="000000"/>
          <w:kern w:val="0"/>
          <w:sz w:val="20"/>
          <w:szCs w:val="20"/>
        </w:rPr>
        <w:t xml:space="preserve">. </w:t>
      </w:r>
      <w:r>
        <w:rPr>
          <w:rFonts w:ascii="宋体" w:cs="宋体" w:hint="eastAsia"/>
          <w:color w:val="000000"/>
          <w:kern w:val="0"/>
          <w:sz w:val="20"/>
          <w:szCs w:val="20"/>
        </w:rPr>
        <w:t>基于机器视觉的农田作物行检测方法研究</w:t>
      </w:r>
      <w:r>
        <w:rPr>
          <w:rFonts w:cs="Times New Roman"/>
          <w:color w:val="000000"/>
          <w:kern w:val="0"/>
          <w:sz w:val="20"/>
          <w:szCs w:val="20"/>
        </w:rPr>
        <w:t xml:space="preserve">[D]. </w:t>
      </w:r>
      <w:r>
        <w:rPr>
          <w:rFonts w:ascii="宋体" w:cs="宋体" w:hint="eastAsia"/>
          <w:color w:val="000000"/>
          <w:kern w:val="0"/>
          <w:sz w:val="20"/>
          <w:szCs w:val="20"/>
        </w:rPr>
        <w:t>河南理工大学</w:t>
      </w:r>
      <w:r>
        <w:rPr>
          <w:rFonts w:cs="Times New Roman"/>
          <w:color w:val="000000"/>
          <w:kern w:val="0"/>
          <w:sz w:val="20"/>
          <w:szCs w:val="20"/>
        </w:rPr>
        <w:t>, 2016.</w:t>
      </w:r>
      <w:bookmarkEnd w:id="36"/>
    </w:p>
    <w:p w14:paraId="1808E16C"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[29] </w:t>
      </w:r>
      <w:bookmarkStart w:id="37" w:name="_nebD207E614_4F31_4DAD_9922_7C26A2396CF2"/>
      <w:r>
        <w:rPr>
          <w:rFonts w:ascii="宋体" w:cs="宋体" w:hint="eastAsia"/>
          <w:color w:val="000000"/>
          <w:kern w:val="0"/>
          <w:sz w:val="20"/>
          <w:szCs w:val="20"/>
        </w:rPr>
        <w:t>姜国权，杨小亚，王志衡，等</w:t>
      </w:r>
      <w:r>
        <w:rPr>
          <w:rFonts w:cs="Times New Roman"/>
          <w:color w:val="000000"/>
          <w:kern w:val="0"/>
          <w:sz w:val="20"/>
          <w:szCs w:val="20"/>
        </w:rPr>
        <w:t xml:space="preserve">. </w:t>
      </w:r>
      <w:r>
        <w:rPr>
          <w:rFonts w:ascii="宋体" w:cs="宋体" w:hint="eastAsia"/>
          <w:color w:val="000000"/>
          <w:kern w:val="0"/>
          <w:sz w:val="20"/>
          <w:szCs w:val="20"/>
        </w:rPr>
        <w:t>基于图像特征点粒子群聚类算法的麦田作物行检测</w:t>
      </w:r>
      <w:r>
        <w:rPr>
          <w:rFonts w:cs="Times New Roman"/>
          <w:color w:val="000000"/>
          <w:kern w:val="0"/>
          <w:sz w:val="20"/>
          <w:szCs w:val="20"/>
        </w:rPr>
        <w:t xml:space="preserve">[J]. </w:t>
      </w:r>
      <w:r>
        <w:rPr>
          <w:rFonts w:ascii="宋体" w:cs="宋体" w:hint="eastAsia"/>
          <w:color w:val="000000"/>
          <w:kern w:val="0"/>
          <w:sz w:val="20"/>
          <w:szCs w:val="20"/>
        </w:rPr>
        <w:t>农业工程学报</w:t>
      </w:r>
      <w:r>
        <w:rPr>
          <w:rFonts w:cs="Times New Roman"/>
          <w:color w:val="000000"/>
          <w:kern w:val="0"/>
          <w:sz w:val="20"/>
          <w:szCs w:val="20"/>
        </w:rPr>
        <w:t>. 2017(11): 165-170.</w:t>
      </w:r>
      <w:bookmarkEnd w:id="37"/>
    </w:p>
    <w:p w14:paraId="27BCB00C"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[30] </w:t>
      </w:r>
      <w:r>
        <w:rPr>
          <w:rFonts w:ascii="宋体" w:cs="宋体" w:hint="eastAsia"/>
          <w:color w:val="000000"/>
          <w:kern w:val="0"/>
          <w:sz w:val="20"/>
          <w:szCs w:val="20"/>
        </w:rPr>
        <w:t>张志斌，潘华稳，李琛，等</w:t>
      </w:r>
      <w:r>
        <w:rPr>
          <w:rFonts w:cs="Times New Roman"/>
          <w:color w:val="000000"/>
          <w:kern w:val="0"/>
          <w:sz w:val="20"/>
          <w:szCs w:val="20"/>
        </w:rPr>
        <w:t xml:space="preserve">. </w:t>
      </w:r>
      <w:r>
        <w:rPr>
          <w:rFonts w:ascii="宋体" w:cs="宋体" w:hint="eastAsia"/>
          <w:color w:val="000000"/>
          <w:kern w:val="0"/>
          <w:sz w:val="20"/>
          <w:szCs w:val="20"/>
        </w:rPr>
        <w:t>一种基于平均垄间距的视觉导航垄线识别算法</w:t>
      </w:r>
      <w:r>
        <w:rPr>
          <w:rFonts w:cs="Times New Roman"/>
          <w:color w:val="000000"/>
          <w:kern w:val="0"/>
          <w:sz w:val="20"/>
          <w:szCs w:val="20"/>
        </w:rPr>
        <w:t xml:space="preserve">[J]. </w:t>
      </w:r>
      <w:r>
        <w:rPr>
          <w:rFonts w:ascii="宋体" w:cs="宋体" w:hint="eastAsia"/>
          <w:color w:val="000000"/>
          <w:kern w:val="0"/>
          <w:sz w:val="20"/>
          <w:szCs w:val="20"/>
        </w:rPr>
        <w:t>计算机工程与应用</w:t>
      </w:r>
      <w:r>
        <w:rPr>
          <w:rFonts w:cs="Times New Roman"/>
          <w:color w:val="000000"/>
          <w:kern w:val="0"/>
          <w:sz w:val="20"/>
          <w:szCs w:val="20"/>
        </w:rPr>
        <w:t>. 2011(22): 191-194.</w:t>
      </w:r>
    </w:p>
    <w:p w14:paraId="0CBA7E99"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[31] Jiang G, Wang X, Wang Z, et al. Wheat rows detection at the early growth stage based on Hough transform and vanishing point[J]. COMPUTERS AND ELECTRONICS IN AGRICULTURE. 2016, 123: </w:t>
      </w:r>
      <w:r>
        <w:rPr>
          <w:rFonts w:cs="Times New Roman"/>
          <w:color w:val="000000"/>
          <w:kern w:val="0"/>
          <w:sz w:val="20"/>
          <w:szCs w:val="20"/>
        </w:rPr>
        <w:lastRenderedPageBreak/>
        <w:t>211-223.</w:t>
      </w:r>
    </w:p>
    <w:p w14:paraId="69977CEF"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[32] </w:t>
      </w:r>
      <w:r>
        <w:rPr>
          <w:rFonts w:ascii="宋体" w:cs="宋体" w:hint="eastAsia"/>
          <w:color w:val="000000"/>
          <w:kern w:val="0"/>
          <w:sz w:val="20"/>
          <w:szCs w:val="20"/>
        </w:rPr>
        <w:t>陈娇，杜尚丰</w:t>
      </w:r>
      <w:r>
        <w:rPr>
          <w:rFonts w:cs="Times New Roman"/>
          <w:color w:val="000000"/>
          <w:kern w:val="0"/>
          <w:sz w:val="20"/>
          <w:szCs w:val="20"/>
        </w:rPr>
        <w:t xml:space="preserve">. </w:t>
      </w:r>
      <w:r>
        <w:rPr>
          <w:rFonts w:ascii="宋体" w:cs="宋体" w:hint="eastAsia"/>
          <w:color w:val="000000"/>
          <w:kern w:val="0"/>
          <w:sz w:val="20"/>
          <w:szCs w:val="20"/>
        </w:rPr>
        <w:t>农业机械机器视觉导航实时图像处理系统的改进</w:t>
      </w:r>
      <w:r>
        <w:rPr>
          <w:rFonts w:cs="Times New Roman"/>
          <w:color w:val="000000"/>
          <w:kern w:val="0"/>
          <w:sz w:val="20"/>
          <w:szCs w:val="20"/>
        </w:rPr>
        <w:t>: 2007</w:t>
      </w:r>
      <w:r>
        <w:rPr>
          <w:rFonts w:ascii="宋体" w:cs="宋体" w:hint="eastAsia"/>
          <w:color w:val="000000"/>
          <w:kern w:val="0"/>
          <w:sz w:val="20"/>
          <w:szCs w:val="20"/>
        </w:rPr>
        <w:t>年中国农业工程学会学术年会</w:t>
      </w:r>
      <w:r>
        <w:rPr>
          <w:rFonts w:cs="Times New Roman"/>
          <w:color w:val="000000"/>
          <w:kern w:val="0"/>
          <w:sz w:val="20"/>
          <w:szCs w:val="20"/>
        </w:rPr>
        <w:t xml:space="preserve">[Z]. </w:t>
      </w:r>
      <w:r>
        <w:rPr>
          <w:rFonts w:ascii="宋体" w:cs="宋体" w:hint="eastAsia"/>
          <w:color w:val="000000"/>
          <w:kern w:val="0"/>
          <w:sz w:val="20"/>
          <w:szCs w:val="20"/>
        </w:rPr>
        <w:t>中国黑龙江大庆</w:t>
      </w:r>
      <w:r>
        <w:rPr>
          <w:rFonts w:cs="Times New Roman"/>
          <w:color w:val="000000"/>
          <w:kern w:val="0"/>
          <w:sz w:val="20"/>
          <w:szCs w:val="20"/>
        </w:rPr>
        <w:t>: 20071.</w:t>
      </w:r>
    </w:p>
    <w:p w14:paraId="73A0D65B"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[33] Wang X, Chen Y, Chen B, et al. Detection of stubble row and inter-row line for computer vision guidance in no-till field[J]. Nongye Jixie Xuebao/Transactions of the Chinese Society of Agricultural Machinery. 2009, 40(6): 158-163.</w:t>
      </w:r>
    </w:p>
    <w:p w14:paraId="7C4C52B9"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[34] </w:t>
      </w:r>
      <w:r>
        <w:rPr>
          <w:rFonts w:ascii="宋体" w:cs="宋体" w:hint="eastAsia"/>
          <w:color w:val="000000"/>
          <w:kern w:val="0"/>
          <w:sz w:val="20"/>
          <w:szCs w:val="20"/>
        </w:rPr>
        <w:t>陈来荣，冀荣华</w:t>
      </w:r>
      <w:r>
        <w:rPr>
          <w:rFonts w:cs="Times New Roman"/>
          <w:color w:val="000000"/>
          <w:kern w:val="0"/>
          <w:sz w:val="20"/>
          <w:szCs w:val="20"/>
        </w:rPr>
        <w:t xml:space="preserve">. </w:t>
      </w:r>
      <w:r>
        <w:rPr>
          <w:rFonts w:ascii="宋体" w:cs="宋体" w:hint="eastAsia"/>
          <w:color w:val="000000"/>
          <w:kern w:val="0"/>
          <w:sz w:val="20"/>
          <w:szCs w:val="20"/>
        </w:rPr>
        <w:t>基于梯度的</w:t>
      </w:r>
      <w:r>
        <w:rPr>
          <w:rFonts w:cs="Times New Roman"/>
          <w:color w:val="000000"/>
          <w:kern w:val="0"/>
          <w:sz w:val="20"/>
          <w:szCs w:val="20"/>
        </w:rPr>
        <w:t>RHT</w:t>
      </w:r>
      <w:r>
        <w:rPr>
          <w:rFonts w:ascii="宋体" w:cs="宋体" w:hint="eastAsia"/>
          <w:color w:val="000000"/>
          <w:kern w:val="0"/>
          <w:sz w:val="20"/>
          <w:szCs w:val="20"/>
        </w:rPr>
        <w:t>作物行中心线检测方法研究</w:t>
      </w:r>
      <w:r>
        <w:rPr>
          <w:rFonts w:cs="Times New Roman"/>
          <w:color w:val="000000"/>
          <w:kern w:val="0"/>
          <w:sz w:val="20"/>
          <w:szCs w:val="20"/>
        </w:rPr>
        <w:t xml:space="preserve">[J]. </w:t>
      </w:r>
      <w:r>
        <w:rPr>
          <w:rFonts w:ascii="宋体" w:cs="宋体" w:hint="eastAsia"/>
          <w:color w:val="000000"/>
          <w:kern w:val="0"/>
          <w:sz w:val="20"/>
          <w:szCs w:val="20"/>
        </w:rPr>
        <w:t>湖北农业科学</w:t>
      </w:r>
      <w:r>
        <w:rPr>
          <w:rFonts w:cs="Times New Roman"/>
          <w:color w:val="000000"/>
          <w:kern w:val="0"/>
          <w:sz w:val="20"/>
          <w:szCs w:val="20"/>
        </w:rPr>
        <w:t>. 2010(09): 2234-2236.</w:t>
      </w:r>
    </w:p>
    <w:p w14:paraId="170E722E"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[35] </w:t>
      </w:r>
      <w:r>
        <w:rPr>
          <w:rFonts w:ascii="宋体" w:cs="宋体" w:hint="eastAsia"/>
          <w:color w:val="000000"/>
          <w:kern w:val="0"/>
          <w:sz w:val="20"/>
          <w:szCs w:val="20"/>
        </w:rPr>
        <w:t>庄晓霖</w:t>
      </w:r>
      <w:r>
        <w:rPr>
          <w:rFonts w:cs="Times New Roman"/>
          <w:color w:val="000000"/>
          <w:kern w:val="0"/>
          <w:sz w:val="20"/>
          <w:szCs w:val="20"/>
        </w:rPr>
        <w:t xml:space="preserve">. </w:t>
      </w:r>
      <w:r>
        <w:rPr>
          <w:rFonts w:ascii="宋体" w:cs="宋体" w:hint="eastAsia"/>
          <w:color w:val="000000"/>
          <w:kern w:val="0"/>
          <w:sz w:val="20"/>
          <w:szCs w:val="20"/>
        </w:rPr>
        <w:t>基于机器视觉的路径识别及避障导航系统</w:t>
      </w:r>
      <w:r>
        <w:rPr>
          <w:rFonts w:cs="Times New Roman"/>
          <w:color w:val="000000"/>
          <w:kern w:val="0"/>
          <w:sz w:val="20"/>
          <w:szCs w:val="20"/>
        </w:rPr>
        <w:t xml:space="preserve">[D]. </w:t>
      </w:r>
      <w:r>
        <w:rPr>
          <w:rFonts w:ascii="宋体" w:cs="宋体" w:hint="eastAsia"/>
          <w:color w:val="000000"/>
          <w:kern w:val="0"/>
          <w:sz w:val="20"/>
          <w:szCs w:val="20"/>
        </w:rPr>
        <w:t>华南农业大学</w:t>
      </w:r>
      <w:r>
        <w:rPr>
          <w:rFonts w:cs="Times New Roman"/>
          <w:color w:val="000000"/>
          <w:kern w:val="0"/>
          <w:sz w:val="20"/>
          <w:szCs w:val="20"/>
        </w:rPr>
        <w:t>, 2016.</w:t>
      </w:r>
    </w:p>
    <w:p w14:paraId="203F02A3"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[36] </w:t>
      </w:r>
      <w:r>
        <w:rPr>
          <w:rFonts w:ascii="宋体" w:cs="宋体" w:hint="eastAsia"/>
          <w:color w:val="000000"/>
          <w:kern w:val="0"/>
          <w:sz w:val="20"/>
          <w:szCs w:val="20"/>
        </w:rPr>
        <w:t>毛可骏</w:t>
      </w:r>
      <w:r>
        <w:rPr>
          <w:rFonts w:cs="Times New Roman"/>
          <w:color w:val="000000"/>
          <w:kern w:val="0"/>
          <w:sz w:val="20"/>
          <w:szCs w:val="20"/>
        </w:rPr>
        <w:t xml:space="preserve">. </w:t>
      </w:r>
      <w:r>
        <w:rPr>
          <w:rFonts w:ascii="宋体" w:cs="宋体" w:hint="eastAsia"/>
          <w:color w:val="000000"/>
          <w:kern w:val="0"/>
          <w:sz w:val="20"/>
          <w:szCs w:val="20"/>
        </w:rPr>
        <w:t>基于单目视觉的自主插秧机导航信息识别技术研究</w:t>
      </w:r>
      <w:r>
        <w:rPr>
          <w:rFonts w:cs="Times New Roman"/>
          <w:color w:val="000000"/>
          <w:kern w:val="0"/>
          <w:sz w:val="20"/>
          <w:szCs w:val="20"/>
        </w:rPr>
        <w:t xml:space="preserve">[D]. </w:t>
      </w:r>
      <w:r>
        <w:rPr>
          <w:rFonts w:ascii="宋体" w:cs="宋体" w:hint="eastAsia"/>
          <w:color w:val="000000"/>
          <w:kern w:val="0"/>
          <w:sz w:val="20"/>
          <w:szCs w:val="20"/>
        </w:rPr>
        <w:t>浙江理工大学</w:t>
      </w:r>
      <w:r>
        <w:rPr>
          <w:rFonts w:cs="Times New Roman"/>
          <w:color w:val="000000"/>
          <w:kern w:val="0"/>
          <w:sz w:val="20"/>
          <w:szCs w:val="20"/>
        </w:rPr>
        <w:t>, 2009.</w:t>
      </w:r>
    </w:p>
    <w:p w14:paraId="2C54FC56"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[37] Wang H, Ji C, An Q, et al. Detection of navigation route in greenhouse environment with machine vision: Proceedings of SPIE[Z]. Zeng Z, Li Y. 2012: 8349, 83491P.</w:t>
      </w:r>
    </w:p>
    <w:p w14:paraId="53612FE8"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[38] </w:t>
      </w:r>
      <w:r>
        <w:rPr>
          <w:rFonts w:ascii="宋体" w:cs="宋体" w:hint="eastAsia"/>
          <w:color w:val="000000"/>
          <w:kern w:val="0"/>
          <w:sz w:val="20"/>
          <w:szCs w:val="20"/>
        </w:rPr>
        <w:t>孙虹</w:t>
      </w:r>
      <w:r>
        <w:rPr>
          <w:rFonts w:cs="Times New Roman"/>
          <w:color w:val="000000"/>
          <w:kern w:val="0"/>
          <w:sz w:val="20"/>
          <w:szCs w:val="20"/>
        </w:rPr>
        <w:t xml:space="preserve">. </w:t>
      </w:r>
      <w:r>
        <w:rPr>
          <w:rFonts w:ascii="宋体" w:cs="宋体" w:hint="eastAsia"/>
          <w:color w:val="000000"/>
          <w:kern w:val="0"/>
          <w:sz w:val="20"/>
          <w:szCs w:val="20"/>
        </w:rPr>
        <w:t>基于全景视觉的农业移动机器人自主导航研究</w:t>
      </w:r>
      <w:r>
        <w:rPr>
          <w:rFonts w:cs="Times New Roman"/>
          <w:color w:val="000000"/>
          <w:kern w:val="0"/>
          <w:sz w:val="20"/>
          <w:szCs w:val="20"/>
        </w:rPr>
        <w:t xml:space="preserve">[D]. </w:t>
      </w:r>
      <w:r>
        <w:rPr>
          <w:rFonts w:ascii="宋体" w:cs="宋体" w:hint="eastAsia"/>
          <w:color w:val="000000"/>
          <w:kern w:val="0"/>
          <w:sz w:val="20"/>
          <w:szCs w:val="20"/>
        </w:rPr>
        <w:t>南京农业大学</w:t>
      </w:r>
      <w:r>
        <w:rPr>
          <w:rFonts w:cs="Times New Roman"/>
          <w:color w:val="000000"/>
          <w:kern w:val="0"/>
          <w:sz w:val="20"/>
          <w:szCs w:val="20"/>
        </w:rPr>
        <w:t>, 2009.</w:t>
      </w:r>
    </w:p>
    <w:p w14:paraId="5277A7C1"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[39] Zhu Z, He Y, Zhai Z, et al. Research on Cotton Row Detection Algorithm Based on Binocular Vision[M]. Applied Mechanics and Materials, Liu H, Kuroda S I, Zheng L, 2014: 670-671, 1222-1227.</w:t>
      </w:r>
    </w:p>
    <w:p w14:paraId="536B7419"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[40] </w:t>
      </w:r>
      <w:r>
        <w:rPr>
          <w:rFonts w:ascii="宋体" w:cs="宋体" w:hint="eastAsia"/>
          <w:color w:val="000000"/>
          <w:kern w:val="0"/>
          <w:sz w:val="20"/>
          <w:szCs w:val="20"/>
        </w:rPr>
        <w:t>金海龙</w:t>
      </w:r>
      <w:r>
        <w:rPr>
          <w:rFonts w:cs="Times New Roman"/>
          <w:color w:val="000000"/>
          <w:kern w:val="0"/>
          <w:sz w:val="20"/>
          <w:szCs w:val="20"/>
        </w:rPr>
        <w:t xml:space="preserve">. </w:t>
      </w:r>
      <w:r>
        <w:rPr>
          <w:rFonts w:ascii="宋体" w:cs="宋体" w:hint="eastAsia"/>
          <w:color w:val="000000"/>
          <w:kern w:val="0"/>
          <w:sz w:val="20"/>
          <w:szCs w:val="20"/>
        </w:rPr>
        <w:t>插秧机视觉导航关键技术的研究</w:t>
      </w:r>
      <w:r>
        <w:rPr>
          <w:rFonts w:cs="Times New Roman"/>
          <w:color w:val="000000"/>
          <w:kern w:val="0"/>
          <w:sz w:val="20"/>
          <w:szCs w:val="20"/>
        </w:rPr>
        <w:t xml:space="preserve">[D]. </w:t>
      </w:r>
      <w:r>
        <w:rPr>
          <w:rFonts w:ascii="宋体" w:cs="宋体" w:hint="eastAsia"/>
          <w:color w:val="000000"/>
          <w:kern w:val="0"/>
          <w:sz w:val="20"/>
          <w:szCs w:val="20"/>
        </w:rPr>
        <w:t>浙江理工大学</w:t>
      </w:r>
      <w:r>
        <w:rPr>
          <w:rFonts w:cs="Times New Roman"/>
          <w:color w:val="000000"/>
          <w:kern w:val="0"/>
          <w:sz w:val="20"/>
          <w:szCs w:val="20"/>
        </w:rPr>
        <w:t>, 2015.</w:t>
      </w:r>
    </w:p>
    <w:p w14:paraId="5C51CCE1"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[41] </w:t>
      </w:r>
      <w:r>
        <w:rPr>
          <w:rFonts w:ascii="宋体" w:cs="宋体" w:hint="eastAsia"/>
          <w:color w:val="000000"/>
          <w:kern w:val="0"/>
          <w:sz w:val="20"/>
          <w:szCs w:val="20"/>
        </w:rPr>
        <w:t>张豪</w:t>
      </w:r>
      <w:r>
        <w:rPr>
          <w:rFonts w:cs="Times New Roman"/>
          <w:color w:val="000000"/>
          <w:kern w:val="0"/>
          <w:sz w:val="20"/>
          <w:szCs w:val="20"/>
        </w:rPr>
        <w:t xml:space="preserve">. </w:t>
      </w:r>
      <w:r>
        <w:rPr>
          <w:rFonts w:ascii="宋体" w:cs="宋体" w:hint="eastAsia"/>
          <w:color w:val="000000"/>
          <w:kern w:val="0"/>
          <w:sz w:val="20"/>
          <w:szCs w:val="20"/>
        </w:rPr>
        <w:t>基于机器视觉棉花图像的分割和棉田视觉导航研究</w:t>
      </w:r>
      <w:r>
        <w:rPr>
          <w:rFonts w:cs="Times New Roman"/>
          <w:color w:val="000000"/>
          <w:kern w:val="0"/>
          <w:sz w:val="20"/>
          <w:szCs w:val="20"/>
        </w:rPr>
        <w:t xml:space="preserve">[D]. </w:t>
      </w:r>
      <w:r>
        <w:rPr>
          <w:rFonts w:ascii="宋体" w:cs="宋体" w:hint="eastAsia"/>
          <w:color w:val="000000"/>
          <w:kern w:val="0"/>
          <w:sz w:val="20"/>
          <w:szCs w:val="20"/>
        </w:rPr>
        <w:t>新疆农业大学</w:t>
      </w:r>
      <w:r>
        <w:rPr>
          <w:rFonts w:cs="Times New Roman"/>
          <w:color w:val="000000"/>
          <w:kern w:val="0"/>
          <w:sz w:val="20"/>
          <w:szCs w:val="20"/>
        </w:rPr>
        <w:t>, 2015.</w:t>
      </w:r>
    </w:p>
    <w:p w14:paraId="492DBFDC"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[42] </w:t>
      </w:r>
      <w:r>
        <w:rPr>
          <w:rFonts w:ascii="宋体" w:cs="宋体" w:hint="eastAsia"/>
          <w:color w:val="000000"/>
          <w:kern w:val="0"/>
          <w:sz w:val="20"/>
          <w:szCs w:val="20"/>
        </w:rPr>
        <w:t>杨飞，刘刚，刘寅，等</w:t>
      </w:r>
      <w:r>
        <w:rPr>
          <w:rFonts w:cs="Times New Roman"/>
          <w:color w:val="000000"/>
          <w:kern w:val="0"/>
          <w:sz w:val="20"/>
          <w:szCs w:val="20"/>
        </w:rPr>
        <w:t xml:space="preserve">. </w:t>
      </w:r>
      <w:r>
        <w:rPr>
          <w:rFonts w:ascii="宋体" w:cs="宋体" w:hint="eastAsia"/>
          <w:color w:val="000000"/>
          <w:kern w:val="0"/>
          <w:sz w:val="20"/>
          <w:szCs w:val="20"/>
        </w:rPr>
        <w:t>基于机器视觉的农机具自动导航系统</w:t>
      </w:r>
      <w:r>
        <w:rPr>
          <w:rFonts w:cs="Times New Roman"/>
          <w:color w:val="000000"/>
          <w:kern w:val="0"/>
          <w:sz w:val="20"/>
          <w:szCs w:val="20"/>
        </w:rPr>
        <w:t xml:space="preserve">: </w:t>
      </w:r>
      <w:r>
        <w:rPr>
          <w:rFonts w:ascii="宋体" w:cs="宋体" w:hint="eastAsia"/>
          <w:color w:val="000000"/>
          <w:kern w:val="0"/>
          <w:sz w:val="20"/>
          <w:szCs w:val="20"/>
        </w:rPr>
        <w:t>创新农业工程科技</w:t>
      </w:r>
      <w:r>
        <w:rPr>
          <w:rFonts w:cs="Times New Roman"/>
          <w:color w:val="000000"/>
          <w:kern w:val="0"/>
          <w:sz w:val="20"/>
          <w:szCs w:val="20"/>
        </w:rPr>
        <w:t xml:space="preserve"> </w:t>
      </w:r>
      <w:r>
        <w:rPr>
          <w:rFonts w:ascii="宋体" w:cs="宋体" w:hint="eastAsia"/>
          <w:color w:val="000000"/>
          <w:kern w:val="0"/>
          <w:sz w:val="20"/>
          <w:szCs w:val="20"/>
        </w:rPr>
        <w:t>推进现代农业发展——中国农业工程学会</w:t>
      </w:r>
      <w:r>
        <w:rPr>
          <w:rFonts w:cs="Times New Roman"/>
          <w:color w:val="000000"/>
          <w:kern w:val="0"/>
          <w:sz w:val="20"/>
          <w:szCs w:val="20"/>
        </w:rPr>
        <w:t>2011</w:t>
      </w:r>
      <w:r>
        <w:rPr>
          <w:rFonts w:ascii="宋体" w:cs="宋体" w:hint="eastAsia"/>
          <w:color w:val="000000"/>
          <w:kern w:val="0"/>
          <w:sz w:val="20"/>
          <w:szCs w:val="20"/>
        </w:rPr>
        <w:t>年学术年会</w:t>
      </w:r>
      <w:r>
        <w:rPr>
          <w:rFonts w:cs="Times New Roman"/>
          <w:color w:val="000000"/>
          <w:kern w:val="0"/>
          <w:sz w:val="20"/>
          <w:szCs w:val="20"/>
        </w:rPr>
        <w:t xml:space="preserve">[Z]. </w:t>
      </w:r>
      <w:r>
        <w:rPr>
          <w:rFonts w:ascii="宋体" w:cs="宋体" w:hint="eastAsia"/>
          <w:color w:val="000000"/>
          <w:kern w:val="0"/>
          <w:sz w:val="20"/>
          <w:szCs w:val="20"/>
        </w:rPr>
        <w:t>中国重庆</w:t>
      </w:r>
      <w:r>
        <w:rPr>
          <w:rFonts w:cs="Times New Roman"/>
          <w:color w:val="000000"/>
          <w:kern w:val="0"/>
          <w:sz w:val="20"/>
          <w:szCs w:val="20"/>
        </w:rPr>
        <w:t>: 20115.</w:t>
      </w:r>
    </w:p>
    <w:p w14:paraId="7B2638E1"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[43] </w:t>
      </w:r>
      <w:r>
        <w:rPr>
          <w:rFonts w:ascii="宋体" w:cs="宋体" w:hint="eastAsia"/>
          <w:color w:val="000000"/>
          <w:kern w:val="0"/>
          <w:sz w:val="20"/>
          <w:szCs w:val="20"/>
        </w:rPr>
        <w:t>梁栋，倪娜，李洪伟</w:t>
      </w:r>
      <w:r>
        <w:rPr>
          <w:rFonts w:cs="Times New Roman"/>
          <w:color w:val="000000"/>
          <w:kern w:val="0"/>
          <w:sz w:val="20"/>
          <w:szCs w:val="20"/>
        </w:rPr>
        <w:t xml:space="preserve">. </w:t>
      </w:r>
      <w:r>
        <w:rPr>
          <w:rFonts w:ascii="宋体" w:cs="宋体" w:hint="eastAsia"/>
          <w:color w:val="000000"/>
          <w:kern w:val="0"/>
          <w:sz w:val="20"/>
          <w:szCs w:val="20"/>
        </w:rPr>
        <w:t>一种基于单目视觉的自主机器人导航控制方法</w:t>
      </w:r>
      <w:r>
        <w:rPr>
          <w:rFonts w:cs="Times New Roman"/>
          <w:color w:val="000000"/>
          <w:kern w:val="0"/>
          <w:sz w:val="20"/>
          <w:szCs w:val="20"/>
        </w:rPr>
        <w:t xml:space="preserve">[J]. </w:t>
      </w:r>
      <w:r>
        <w:rPr>
          <w:rFonts w:ascii="宋体" w:cs="宋体" w:hint="eastAsia"/>
          <w:color w:val="000000"/>
          <w:kern w:val="0"/>
          <w:sz w:val="20"/>
          <w:szCs w:val="20"/>
        </w:rPr>
        <w:t>导航与控制</w:t>
      </w:r>
      <w:r>
        <w:rPr>
          <w:rFonts w:cs="Times New Roman"/>
          <w:color w:val="000000"/>
          <w:kern w:val="0"/>
          <w:sz w:val="20"/>
          <w:szCs w:val="20"/>
        </w:rPr>
        <w:t>. 2014, 13(3): 14-18.</w:t>
      </w:r>
    </w:p>
    <w:p w14:paraId="04610767"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[44] English A, Ross P, Ball D, et al. Vision Based Guidance for Robot Navigation in Agriculture[M]. IEEE International Conference on Robotics and Automation ICRA, 2014, 1693-1698.</w:t>
      </w:r>
    </w:p>
    <w:p w14:paraId="1965B10B"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[45] </w:t>
      </w:r>
      <w:bookmarkStart w:id="38" w:name="_neb3FB3BDC3_5D2F_4A41_9C6C_48B6DD8B6F34"/>
      <w:r>
        <w:rPr>
          <w:rFonts w:ascii="宋体" w:cs="宋体" w:hint="eastAsia"/>
          <w:color w:val="000000"/>
          <w:kern w:val="0"/>
          <w:sz w:val="20"/>
          <w:szCs w:val="20"/>
        </w:rPr>
        <w:t>周俊，刘成良，姬长英</w:t>
      </w:r>
      <w:r>
        <w:rPr>
          <w:rFonts w:cs="Times New Roman"/>
          <w:color w:val="000000"/>
          <w:kern w:val="0"/>
          <w:sz w:val="20"/>
          <w:szCs w:val="20"/>
        </w:rPr>
        <w:t xml:space="preserve">. </w:t>
      </w:r>
      <w:r>
        <w:rPr>
          <w:rFonts w:ascii="宋体" w:cs="宋体" w:hint="eastAsia"/>
          <w:color w:val="000000"/>
          <w:kern w:val="0"/>
          <w:sz w:val="20"/>
          <w:szCs w:val="20"/>
        </w:rPr>
        <w:t>农用轮式移动机器人相对位姿的求解方法</w:t>
      </w:r>
      <w:r>
        <w:rPr>
          <w:rFonts w:cs="Times New Roman"/>
          <w:color w:val="000000"/>
          <w:kern w:val="0"/>
          <w:sz w:val="20"/>
          <w:szCs w:val="20"/>
        </w:rPr>
        <w:t xml:space="preserve">[J]. </w:t>
      </w:r>
      <w:r>
        <w:rPr>
          <w:rFonts w:ascii="宋体" w:cs="宋体" w:hint="eastAsia"/>
          <w:color w:val="000000"/>
          <w:kern w:val="0"/>
          <w:sz w:val="20"/>
          <w:szCs w:val="20"/>
        </w:rPr>
        <w:t>中国图象图形学报</w:t>
      </w:r>
      <w:r>
        <w:rPr>
          <w:rFonts w:cs="Times New Roman"/>
          <w:color w:val="000000"/>
          <w:kern w:val="0"/>
          <w:sz w:val="20"/>
          <w:szCs w:val="20"/>
        </w:rPr>
        <w:t>. 2005(3): 310-314.</w:t>
      </w:r>
      <w:bookmarkEnd w:id="38"/>
    </w:p>
    <w:p w14:paraId="6D45B66E"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[46] </w:t>
      </w:r>
      <w:bookmarkStart w:id="39" w:name="_neb7C679F29_D269_4C94_8D3A_0E3E2BB224CB"/>
      <w:r>
        <w:rPr>
          <w:rFonts w:ascii="宋体" w:cs="宋体" w:hint="eastAsia"/>
          <w:color w:val="000000"/>
          <w:kern w:val="0"/>
          <w:sz w:val="20"/>
          <w:szCs w:val="20"/>
        </w:rPr>
        <w:t>赵颖，孙群，王书茂</w:t>
      </w:r>
      <w:r>
        <w:rPr>
          <w:rFonts w:cs="Times New Roman"/>
          <w:color w:val="000000"/>
          <w:kern w:val="0"/>
          <w:sz w:val="20"/>
          <w:szCs w:val="20"/>
        </w:rPr>
        <w:t xml:space="preserve">. </w:t>
      </w:r>
      <w:r>
        <w:rPr>
          <w:rFonts w:ascii="宋体" w:cs="宋体" w:hint="eastAsia"/>
          <w:color w:val="000000"/>
          <w:kern w:val="0"/>
          <w:sz w:val="20"/>
          <w:szCs w:val="20"/>
        </w:rPr>
        <w:t>单目视觉导航智能车辆的自定位方法</w:t>
      </w:r>
      <w:r>
        <w:rPr>
          <w:rFonts w:cs="Times New Roman"/>
          <w:color w:val="000000"/>
          <w:kern w:val="0"/>
          <w:sz w:val="20"/>
          <w:szCs w:val="20"/>
        </w:rPr>
        <w:t xml:space="preserve">[J]. </w:t>
      </w:r>
      <w:r>
        <w:rPr>
          <w:rFonts w:ascii="宋体" w:cs="宋体" w:hint="eastAsia"/>
          <w:color w:val="000000"/>
          <w:kern w:val="0"/>
          <w:sz w:val="20"/>
          <w:szCs w:val="20"/>
        </w:rPr>
        <w:t>计算机工程与设计</w:t>
      </w:r>
      <w:r>
        <w:rPr>
          <w:rFonts w:cs="Times New Roman"/>
          <w:color w:val="000000"/>
          <w:kern w:val="0"/>
          <w:sz w:val="20"/>
          <w:szCs w:val="20"/>
        </w:rPr>
        <w:t>. 2008(09): 2372-2374.</w:t>
      </w:r>
      <w:bookmarkEnd w:id="39"/>
    </w:p>
    <w:p w14:paraId="26748616"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[47] </w:t>
      </w:r>
      <w:bookmarkStart w:id="40" w:name="_nebA8F4E75E_F9AA_42E7_9C7F_B9487857F333"/>
      <w:r>
        <w:rPr>
          <w:rFonts w:ascii="宋体" w:cs="宋体" w:hint="eastAsia"/>
          <w:color w:val="000000"/>
          <w:kern w:val="0"/>
          <w:sz w:val="20"/>
          <w:szCs w:val="20"/>
        </w:rPr>
        <w:t>李颢</w:t>
      </w:r>
      <w:r>
        <w:rPr>
          <w:rFonts w:cs="Times New Roman"/>
          <w:color w:val="000000"/>
          <w:kern w:val="0"/>
          <w:sz w:val="20"/>
          <w:szCs w:val="20"/>
        </w:rPr>
        <w:t xml:space="preserve">. </w:t>
      </w:r>
      <w:r>
        <w:rPr>
          <w:rFonts w:ascii="宋体" w:cs="宋体" w:hint="eastAsia"/>
          <w:color w:val="000000"/>
          <w:kern w:val="0"/>
          <w:sz w:val="20"/>
          <w:szCs w:val="20"/>
        </w:rPr>
        <w:t>基于视觉的智能车辆自主导航方法研究</w:t>
      </w:r>
      <w:r>
        <w:rPr>
          <w:rFonts w:cs="Times New Roman"/>
          <w:color w:val="000000"/>
          <w:kern w:val="0"/>
          <w:sz w:val="20"/>
          <w:szCs w:val="20"/>
        </w:rPr>
        <w:t xml:space="preserve">[D]. </w:t>
      </w:r>
      <w:r>
        <w:rPr>
          <w:rFonts w:ascii="宋体" w:cs="宋体" w:hint="eastAsia"/>
          <w:color w:val="000000"/>
          <w:kern w:val="0"/>
          <w:sz w:val="20"/>
          <w:szCs w:val="20"/>
        </w:rPr>
        <w:t>上海交通大学</w:t>
      </w:r>
      <w:r>
        <w:rPr>
          <w:rFonts w:cs="Times New Roman"/>
          <w:color w:val="000000"/>
          <w:kern w:val="0"/>
          <w:sz w:val="20"/>
          <w:szCs w:val="20"/>
        </w:rPr>
        <w:t>, 2009.</w:t>
      </w:r>
      <w:bookmarkEnd w:id="40"/>
    </w:p>
    <w:p w14:paraId="5F48B1AA"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[48] </w:t>
      </w:r>
      <w:bookmarkStart w:id="41" w:name="_nebDD79D892_E585_4D6C_984B_4945AF138BFF"/>
      <w:r>
        <w:rPr>
          <w:rFonts w:ascii="宋体" w:cs="宋体" w:hint="eastAsia"/>
          <w:color w:val="000000"/>
          <w:kern w:val="0"/>
          <w:sz w:val="20"/>
          <w:szCs w:val="20"/>
        </w:rPr>
        <w:t>施响军</w:t>
      </w:r>
      <w:r>
        <w:rPr>
          <w:rFonts w:cs="Times New Roman"/>
          <w:color w:val="000000"/>
          <w:kern w:val="0"/>
          <w:sz w:val="20"/>
          <w:szCs w:val="20"/>
        </w:rPr>
        <w:t xml:space="preserve">. </w:t>
      </w:r>
      <w:r>
        <w:rPr>
          <w:rFonts w:ascii="宋体" w:cs="宋体" w:hint="eastAsia"/>
          <w:color w:val="000000"/>
          <w:kern w:val="0"/>
          <w:sz w:val="20"/>
          <w:szCs w:val="20"/>
        </w:rPr>
        <w:t>基于机器视觉的小型插身机导航研究</w:t>
      </w:r>
      <w:r>
        <w:rPr>
          <w:rFonts w:cs="Times New Roman"/>
          <w:color w:val="000000"/>
          <w:kern w:val="0"/>
          <w:sz w:val="20"/>
          <w:szCs w:val="20"/>
        </w:rPr>
        <w:t xml:space="preserve">[D]. </w:t>
      </w:r>
      <w:r>
        <w:rPr>
          <w:rFonts w:ascii="宋体" w:cs="宋体" w:hint="eastAsia"/>
          <w:color w:val="000000"/>
          <w:kern w:val="0"/>
          <w:sz w:val="20"/>
          <w:szCs w:val="20"/>
        </w:rPr>
        <w:t>浙江杭州</w:t>
      </w:r>
      <w:r>
        <w:rPr>
          <w:rFonts w:cs="Times New Roman"/>
          <w:color w:val="000000"/>
          <w:kern w:val="0"/>
          <w:sz w:val="20"/>
          <w:szCs w:val="20"/>
        </w:rPr>
        <w:t xml:space="preserve">: </w:t>
      </w:r>
      <w:r>
        <w:rPr>
          <w:rFonts w:ascii="宋体" w:cs="宋体" w:hint="eastAsia"/>
          <w:color w:val="000000"/>
          <w:kern w:val="0"/>
          <w:sz w:val="20"/>
          <w:szCs w:val="20"/>
        </w:rPr>
        <w:t>浙江理工大学</w:t>
      </w:r>
      <w:r>
        <w:rPr>
          <w:rFonts w:cs="Times New Roman"/>
          <w:color w:val="000000"/>
          <w:kern w:val="0"/>
          <w:sz w:val="20"/>
          <w:szCs w:val="20"/>
        </w:rPr>
        <w:t>, 2010.</w:t>
      </w:r>
      <w:bookmarkEnd w:id="41"/>
    </w:p>
    <w:p w14:paraId="02D49F07"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[49] </w:t>
      </w:r>
      <w:r>
        <w:rPr>
          <w:rFonts w:ascii="宋体" w:cs="宋体" w:hint="eastAsia"/>
          <w:color w:val="000000"/>
          <w:kern w:val="0"/>
          <w:sz w:val="20"/>
          <w:szCs w:val="20"/>
        </w:rPr>
        <w:t>许华荣，王晓栋</w:t>
      </w:r>
      <w:r>
        <w:rPr>
          <w:rFonts w:cs="Times New Roman"/>
          <w:color w:val="000000"/>
          <w:kern w:val="0"/>
          <w:sz w:val="20"/>
          <w:szCs w:val="20"/>
        </w:rPr>
        <w:t xml:space="preserve">. </w:t>
      </w:r>
      <w:r>
        <w:rPr>
          <w:rFonts w:ascii="宋体" w:cs="宋体" w:hint="eastAsia"/>
          <w:color w:val="000000"/>
          <w:kern w:val="0"/>
          <w:sz w:val="20"/>
          <w:szCs w:val="20"/>
        </w:rPr>
        <w:t>视觉导航系统摄像机外参数在线标定算法</w:t>
      </w:r>
      <w:r>
        <w:rPr>
          <w:rFonts w:cs="Times New Roman"/>
          <w:color w:val="000000"/>
          <w:kern w:val="0"/>
          <w:sz w:val="20"/>
          <w:szCs w:val="20"/>
        </w:rPr>
        <w:t xml:space="preserve">[J]. </w:t>
      </w:r>
      <w:r>
        <w:rPr>
          <w:rFonts w:ascii="宋体" w:cs="宋体" w:hint="eastAsia"/>
          <w:color w:val="000000"/>
          <w:kern w:val="0"/>
          <w:sz w:val="20"/>
          <w:szCs w:val="20"/>
        </w:rPr>
        <w:t>厦门理工学院学报</w:t>
      </w:r>
      <w:r>
        <w:rPr>
          <w:rFonts w:cs="Times New Roman"/>
          <w:color w:val="000000"/>
          <w:kern w:val="0"/>
          <w:sz w:val="20"/>
          <w:szCs w:val="20"/>
        </w:rPr>
        <w:t>. 2012(4): 33-37.</w:t>
      </w:r>
    </w:p>
    <w:p w14:paraId="31E581F9"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[50] </w:t>
      </w:r>
      <w:bookmarkStart w:id="42" w:name="_nebD8C15BA4_27C3_40BB_9665_83E2630E324D"/>
      <w:r>
        <w:rPr>
          <w:rFonts w:ascii="宋体" w:cs="宋体" w:hint="eastAsia"/>
          <w:color w:val="000000"/>
          <w:kern w:val="0"/>
          <w:sz w:val="20"/>
          <w:szCs w:val="20"/>
        </w:rPr>
        <w:t>曹倩，王库，杨永辉，等</w:t>
      </w:r>
      <w:r>
        <w:rPr>
          <w:rFonts w:cs="Times New Roman"/>
          <w:color w:val="000000"/>
          <w:kern w:val="0"/>
          <w:sz w:val="20"/>
          <w:szCs w:val="20"/>
        </w:rPr>
        <w:t xml:space="preserve">. </w:t>
      </w:r>
      <w:r>
        <w:rPr>
          <w:rFonts w:ascii="宋体" w:cs="宋体" w:hint="eastAsia"/>
          <w:color w:val="000000"/>
          <w:kern w:val="0"/>
          <w:sz w:val="20"/>
          <w:szCs w:val="20"/>
        </w:rPr>
        <w:t>基于</w:t>
      </w:r>
      <w:r>
        <w:rPr>
          <w:rFonts w:cs="Times New Roman"/>
          <w:color w:val="000000"/>
          <w:kern w:val="0"/>
          <w:sz w:val="20"/>
          <w:szCs w:val="20"/>
        </w:rPr>
        <w:t>TMS320DM642</w:t>
      </w:r>
      <w:r>
        <w:rPr>
          <w:rFonts w:ascii="宋体" w:cs="宋体" w:hint="eastAsia"/>
          <w:color w:val="000000"/>
          <w:kern w:val="0"/>
          <w:sz w:val="20"/>
          <w:szCs w:val="20"/>
        </w:rPr>
        <w:t>的农业机器人视觉导航路径检测</w:t>
      </w:r>
      <w:r>
        <w:rPr>
          <w:rFonts w:cs="Times New Roman"/>
          <w:color w:val="000000"/>
          <w:kern w:val="0"/>
          <w:sz w:val="20"/>
          <w:szCs w:val="20"/>
        </w:rPr>
        <w:t xml:space="preserve">[J]. </w:t>
      </w:r>
      <w:r>
        <w:rPr>
          <w:rFonts w:ascii="宋体" w:cs="宋体" w:hint="eastAsia"/>
          <w:color w:val="000000"/>
          <w:kern w:val="0"/>
          <w:sz w:val="20"/>
          <w:szCs w:val="20"/>
        </w:rPr>
        <w:t>农业机械学报</w:t>
      </w:r>
      <w:r>
        <w:rPr>
          <w:rFonts w:cs="Times New Roman"/>
          <w:color w:val="000000"/>
          <w:kern w:val="0"/>
          <w:sz w:val="20"/>
          <w:szCs w:val="20"/>
        </w:rPr>
        <w:t>. 2009, 40(07): 171-175.</w:t>
      </w:r>
      <w:bookmarkEnd w:id="42"/>
    </w:p>
    <w:p w14:paraId="4CB7EA4D"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[51] Vidovic I, Cupec R, Hocenski Z. Crop row detection by global energy minimization[J]. PATTERN RECOGNITION. 2016, 55: 68-86.</w:t>
      </w:r>
    </w:p>
    <w:p w14:paraId="46A46955"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[52] </w:t>
      </w:r>
      <w:r>
        <w:rPr>
          <w:rFonts w:ascii="宋体" w:cs="宋体" w:hint="eastAsia"/>
          <w:color w:val="000000"/>
          <w:kern w:val="0"/>
          <w:sz w:val="20"/>
          <w:szCs w:val="20"/>
        </w:rPr>
        <w:t>丁幼春，王书茂，陈度</w:t>
      </w:r>
      <w:r>
        <w:rPr>
          <w:rFonts w:cs="Times New Roman"/>
          <w:color w:val="000000"/>
          <w:kern w:val="0"/>
          <w:sz w:val="20"/>
          <w:szCs w:val="20"/>
        </w:rPr>
        <w:t xml:space="preserve">. </w:t>
      </w:r>
      <w:r>
        <w:rPr>
          <w:rFonts w:ascii="宋体" w:cs="宋体" w:hint="eastAsia"/>
          <w:color w:val="000000"/>
          <w:kern w:val="0"/>
          <w:sz w:val="20"/>
          <w:szCs w:val="20"/>
        </w:rPr>
        <w:t>基于图像旋转投影的导航路径检测算法</w:t>
      </w:r>
      <w:r>
        <w:rPr>
          <w:rFonts w:cs="Times New Roman"/>
          <w:color w:val="000000"/>
          <w:kern w:val="0"/>
          <w:sz w:val="20"/>
          <w:szCs w:val="20"/>
        </w:rPr>
        <w:t xml:space="preserve">[J]. </w:t>
      </w:r>
      <w:r>
        <w:rPr>
          <w:rFonts w:ascii="宋体" w:cs="宋体" w:hint="eastAsia"/>
          <w:color w:val="000000"/>
          <w:kern w:val="0"/>
          <w:sz w:val="20"/>
          <w:szCs w:val="20"/>
        </w:rPr>
        <w:t>农业机械学报</w:t>
      </w:r>
      <w:r>
        <w:rPr>
          <w:rFonts w:cs="Times New Roman"/>
          <w:color w:val="000000"/>
          <w:kern w:val="0"/>
          <w:sz w:val="20"/>
          <w:szCs w:val="20"/>
        </w:rPr>
        <w:t>. 2009(08): 155-160.</w:t>
      </w:r>
    </w:p>
    <w:p w14:paraId="2C69C828" w14:textId="77777777" w:rsidR="00CB6DE8" w:rsidRDefault="00CB6DE8" w:rsidP="00CB6DE8">
      <w:pPr>
        <w:autoSpaceDE w:val="0"/>
        <w:autoSpaceDN w:val="0"/>
        <w:adjustRightInd w:val="0"/>
        <w:ind w:firstLineChars="0" w:firstLine="0"/>
        <w:rPr>
          <w:rFonts w:ascii="宋体"/>
          <w:kern w:val="0"/>
          <w:sz w:val="24"/>
          <w:szCs w:val="24"/>
        </w:rPr>
      </w:pPr>
      <w:r>
        <w:rPr>
          <w:rFonts w:cs="Times New Roman"/>
          <w:color w:val="000000"/>
          <w:kern w:val="0"/>
          <w:sz w:val="20"/>
          <w:szCs w:val="20"/>
        </w:rPr>
        <w:t xml:space="preserve">[53] </w:t>
      </w:r>
      <w:bookmarkStart w:id="43" w:name="_neb1D5604E3_0B98_4F6B_A2B8_96BEFB52B261"/>
      <w:r>
        <w:rPr>
          <w:rFonts w:ascii="宋体" w:cs="宋体" w:hint="eastAsia"/>
          <w:color w:val="000000"/>
          <w:kern w:val="0"/>
          <w:sz w:val="20"/>
          <w:szCs w:val="20"/>
        </w:rPr>
        <w:t>汪博</w:t>
      </w:r>
      <w:r>
        <w:rPr>
          <w:rFonts w:cs="Times New Roman"/>
          <w:color w:val="000000"/>
          <w:kern w:val="0"/>
          <w:sz w:val="20"/>
          <w:szCs w:val="20"/>
        </w:rPr>
        <w:t xml:space="preserve">. </w:t>
      </w:r>
      <w:r>
        <w:rPr>
          <w:rFonts w:ascii="宋体" w:cs="宋体" w:hint="eastAsia"/>
          <w:color w:val="000000"/>
          <w:kern w:val="0"/>
          <w:sz w:val="20"/>
          <w:szCs w:val="20"/>
        </w:rPr>
        <w:t>基于机器视觉的农业导航系统</w:t>
      </w:r>
      <w:r>
        <w:rPr>
          <w:rFonts w:cs="Times New Roman"/>
          <w:color w:val="000000"/>
          <w:kern w:val="0"/>
          <w:sz w:val="20"/>
          <w:szCs w:val="20"/>
        </w:rPr>
        <w:t xml:space="preserve">[D]. </w:t>
      </w:r>
      <w:r>
        <w:rPr>
          <w:rFonts w:ascii="宋体" w:cs="宋体" w:hint="eastAsia"/>
          <w:color w:val="000000"/>
          <w:kern w:val="0"/>
          <w:sz w:val="20"/>
          <w:szCs w:val="20"/>
        </w:rPr>
        <w:t>浙江理工大学</w:t>
      </w:r>
      <w:r>
        <w:rPr>
          <w:rFonts w:cs="Times New Roman"/>
          <w:color w:val="000000"/>
          <w:kern w:val="0"/>
          <w:sz w:val="20"/>
          <w:szCs w:val="20"/>
        </w:rPr>
        <w:t>, 2015.</w:t>
      </w:r>
      <w:bookmarkEnd w:id="43"/>
    </w:p>
    <w:p w14:paraId="4008CF29" w14:textId="697094F2" w:rsidR="00014EA9" w:rsidRDefault="00CB6DE8" w:rsidP="005661D8">
      <w:pPr>
        <w:autoSpaceDE w:val="0"/>
        <w:autoSpaceDN w:val="0"/>
        <w:adjustRightInd w:val="0"/>
        <w:ind w:firstLineChars="0" w:firstLine="0"/>
      </w:pPr>
      <w:r>
        <w:rPr>
          <w:rFonts w:cs="Times New Roman"/>
          <w:color w:val="000000"/>
          <w:kern w:val="0"/>
          <w:sz w:val="20"/>
          <w:szCs w:val="20"/>
        </w:rPr>
        <w:t xml:space="preserve">[54] </w:t>
      </w:r>
      <w:r>
        <w:rPr>
          <w:rFonts w:ascii="宋体" w:cs="宋体" w:hint="eastAsia"/>
          <w:color w:val="000000"/>
          <w:kern w:val="0"/>
          <w:sz w:val="20"/>
          <w:szCs w:val="20"/>
        </w:rPr>
        <w:t>李旭，张为公</w:t>
      </w:r>
      <w:r>
        <w:rPr>
          <w:rFonts w:cs="Times New Roman"/>
          <w:color w:val="000000"/>
          <w:kern w:val="0"/>
          <w:sz w:val="20"/>
          <w:szCs w:val="20"/>
        </w:rPr>
        <w:t xml:space="preserve">. </w:t>
      </w:r>
      <w:r>
        <w:rPr>
          <w:rFonts w:ascii="宋体" w:cs="宋体" w:hint="eastAsia"/>
          <w:color w:val="000000"/>
          <w:kern w:val="0"/>
          <w:sz w:val="20"/>
          <w:szCs w:val="20"/>
        </w:rPr>
        <w:t>智能车辆</w:t>
      </w:r>
      <w:r>
        <w:rPr>
          <w:rFonts w:cs="Times New Roman"/>
          <w:color w:val="000000"/>
          <w:kern w:val="0"/>
          <w:sz w:val="20"/>
          <w:szCs w:val="20"/>
        </w:rPr>
        <w:t>SINS/DGPS/</w:t>
      </w:r>
      <w:r>
        <w:rPr>
          <w:rFonts w:ascii="宋体" w:cs="宋体" w:hint="eastAsia"/>
          <w:color w:val="000000"/>
          <w:kern w:val="0"/>
          <w:sz w:val="20"/>
          <w:szCs w:val="20"/>
        </w:rPr>
        <w:t>视觉</w:t>
      </w:r>
      <w:r>
        <w:rPr>
          <w:rFonts w:cs="Times New Roman"/>
          <w:color w:val="000000"/>
          <w:kern w:val="0"/>
          <w:sz w:val="20"/>
          <w:szCs w:val="20"/>
        </w:rPr>
        <w:t>/</w:t>
      </w:r>
      <w:r>
        <w:rPr>
          <w:rFonts w:ascii="宋体" w:cs="宋体" w:hint="eastAsia"/>
          <w:color w:val="000000"/>
          <w:kern w:val="0"/>
          <w:sz w:val="20"/>
          <w:szCs w:val="20"/>
        </w:rPr>
        <w:t>数字地图组合导航技术</w:t>
      </w:r>
      <w:r>
        <w:rPr>
          <w:rFonts w:cs="Times New Roman"/>
          <w:color w:val="000000"/>
          <w:kern w:val="0"/>
          <w:sz w:val="20"/>
          <w:szCs w:val="20"/>
        </w:rPr>
        <w:t xml:space="preserve">[J]. </w:t>
      </w:r>
      <w:r>
        <w:rPr>
          <w:rFonts w:ascii="宋体" w:cs="宋体" w:hint="eastAsia"/>
          <w:color w:val="000000"/>
          <w:kern w:val="0"/>
          <w:sz w:val="20"/>
          <w:szCs w:val="20"/>
        </w:rPr>
        <w:t>中国惯性技术学报</w:t>
      </w:r>
      <w:r>
        <w:rPr>
          <w:rFonts w:cs="Times New Roman"/>
          <w:color w:val="000000"/>
          <w:kern w:val="0"/>
          <w:sz w:val="20"/>
          <w:szCs w:val="20"/>
        </w:rPr>
        <w:t>. 2007, 15(03): 316-321.</w:t>
      </w:r>
      <w:r w:rsidR="00731A02">
        <w:fldChar w:fldCharType="end"/>
      </w:r>
    </w:p>
    <w:sectPr w:rsidR="00014EA9">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Fang" w:date="2018-10-04T12:56:00Z" w:initials="F">
    <w:p w14:paraId="66BEB559" w14:textId="77777777" w:rsidR="00760477" w:rsidRDefault="00760477">
      <w:pPr>
        <w:pStyle w:val="ab"/>
        <w:ind w:firstLine="420"/>
      </w:pPr>
      <w:r>
        <w:rPr>
          <w:rStyle w:val="aa"/>
        </w:rPr>
        <w:annotationRef/>
      </w:r>
      <w:r>
        <w:rPr>
          <w:rFonts w:hint="eastAsia"/>
        </w:rPr>
        <w:t>引言部分，最好把总体的框架之类再说得更明确一点，第一第二段关于导航的内容再增加一些篇幅</w:t>
      </w:r>
    </w:p>
    <w:p w14:paraId="2C35FC9E" w14:textId="77C34398" w:rsidR="00760477" w:rsidRPr="00760477" w:rsidRDefault="00760477">
      <w:pPr>
        <w:pStyle w:val="ab"/>
        <w:ind w:firstLine="420"/>
      </w:pPr>
      <w:r>
        <w:rPr>
          <w:rFonts w:hint="eastAsia"/>
        </w:rPr>
        <w:t>引言部分也</w:t>
      </w:r>
      <w:proofErr w:type="gramStart"/>
      <w:r>
        <w:rPr>
          <w:rFonts w:hint="eastAsia"/>
        </w:rPr>
        <w:t>太</w:t>
      </w:r>
      <w:proofErr w:type="gramEnd"/>
      <w:r>
        <w:rPr>
          <w:rFonts w:hint="eastAsia"/>
        </w:rPr>
        <w:t>碎片化了</w:t>
      </w:r>
    </w:p>
  </w:comment>
  <w:comment w:id="3" w:author="Fang" w:date="2018-10-04T12:54:00Z" w:initials="F">
    <w:p w14:paraId="58D2375A" w14:textId="6EA0785D" w:rsidR="00760477" w:rsidRDefault="00760477">
      <w:pPr>
        <w:pStyle w:val="ab"/>
        <w:ind w:firstLine="420"/>
      </w:pPr>
      <w:r>
        <w:rPr>
          <w:rStyle w:val="aa"/>
        </w:rPr>
        <w:annotationRef/>
      </w:r>
      <w:r>
        <w:rPr>
          <w:rFonts w:hint="eastAsia"/>
        </w:rPr>
        <w:t>商用。。。。，学术。。。。，</w:t>
      </w:r>
      <w:r>
        <w:rPr>
          <w:rFonts w:hint="eastAsia"/>
        </w:rPr>
        <w:t>GPS</w:t>
      </w:r>
      <w:r>
        <w:rPr>
          <w:rFonts w:hint="eastAsia"/>
        </w:rPr>
        <w:t>，</w:t>
      </w:r>
      <w:r>
        <w:rPr>
          <w:rFonts w:hint="eastAsia"/>
        </w:rPr>
        <w:t>RTK</w:t>
      </w:r>
      <w:r>
        <w:rPr>
          <w:rFonts w:hint="eastAsia"/>
        </w:rPr>
        <w:t>。。。。</w:t>
      </w:r>
    </w:p>
  </w:comment>
  <w:comment w:id="4" w:author="Fang" w:date="2018-10-04T12:54:00Z" w:initials="F">
    <w:p w14:paraId="1D3688F7" w14:textId="571E1285" w:rsidR="00760477" w:rsidRDefault="00760477">
      <w:pPr>
        <w:pStyle w:val="ab"/>
        <w:ind w:firstLine="420"/>
      </w:pPr>
      <w:r>
        <w:rPr>
          <w:rStyle w:val="aa"/>
        </w:rPr>
        <w:annotationRef/>
      </w:r>
      <w:r w:rsidRPr="00F06554">
        <w:rPr>
          <w:rFonts w:hint="eastAsia"/>
          <w:color w:val="00B0F0"/>
        </w:rPr>
        <w:t>惯导</w:t>
      </w:r>
      <w:r>
        <w:rPr>
          <w:rFonts w:hint="eastAsia"/>
          <w:color w:val="00B0F0"/>
        </w:rPr>
        <w:t>？也可以啊</w:t>
      </w:r>
    </w:p>
  </w:comment>
  <w:comment w:id="5" w:author="Fang" w:date="2018-10-04T12:58:00Z" w:initials="F">
    <w:p w14:paraId="37FE41C4" w14:textId="573E0EED" w:rsidR="00760477" w:rsidRDefault="00760477">
      <w:pPr>
        <w:pStyle w:val="ab"/>
        <w:ind w:firstLine="420"/>
      </w:pPr>
      <w:r>
        <w:rPr>
          <w:rStyle w:val="aa"/>
        </w:rPr>
        <w:annotationRef/>
      </w:r>
      <w:r>
        <w:rPr>
          <w:rFonts w:hint="eastAsia"/>
        </w:rPr>
        <w:t>说法上可以</w:t>
      </w:r>
      <w:proofErr w:type="gramStart"/>
      <w:r>
        <w:rPr>
          <w:rFonts w:hint="eastAsia"/>
        </w:rPr>
        <w:t>再学术</w:t>
      </w:r>
      <w:proofErr w:type="gramEnd"/>
      <w:r>
        <w:rPr>
          <w:rFonts w:hint="eastAsia"/>
        </w:rPr>
        <w:t>一点</w:t>
      </w:r>
    </w:p>
  </w:comment>
  <w:comment w:id="6" w:author="Fang" w:date="2018-10-04T12:55:00Z" w:initials="F">
    <w:p w14:paraId="37B95FF1" w14:textId="740A257C" w:rsidR="00760477" w:rsidRDefault="00760477">
      <w:pPr>
        <w:pStyle w:val="ab"/>
        <w:ind w:firstLine="420"/>
      </w:pPr>
      <w:r>
        <w:rPr>
          <w:rStyle w:val="aa"/>
        </w:rPr>
        <w:annotationRef/>
      </w:r>
      <w:r>
        <w:rPr>
          <w:rFonts w:hint="eastAsia"/>
        </w:rPr>
        <w:t>机器视觉和我国的农机程度并不直接相关，有没有我们国家的发展，机器视觉也在发展</w:t>
      </w:r>
    </w:p>
  </w:comment>
  <w:comment w:id="10" w:author="Fang" w:date="2018-10-04T13:08:00Z" w:initials="F">
    <w:p w14:paraId="02678115" w14:textId="6DE90318" w:rsidR="00760477" w:rsidRDefault="00760477">
      <w:pPr>
        <w:pStyle w:val="ab"/>
        <w:ind w:firstLine="420"/>
      </w:pPr>
      <w:r>
        <w:rPr>
          <w:rStyle w:val="aa"/>
        </w:rPr>
        <w:annotationRef/>
      </w:r>
      <w:r>
        <w:rPr>
          <w:rFonts w:hint="eastAsia"/>
        </w:rPr>
        <w:t>加点说明</w:t>
      </w:r>
    </w:p>
  </w:comment>
  <w:comment w:id="11" w:author="Fang" w:date="2018-10-04T22:46:00Z" w:initials="F">
    <w:p w14:paraId="02C978C8" w14:textId="0E8BA0F7" w:rsidR="00B16146" w:rsidRDefault="00B16146">
      <w:pPr>
        <w:pStyle w:val="ab"/>
        <w:ind w:firstLine="420"/>
      </w:pPr>
      <w:r>
        <w:rPr>
          <w:rStyle w:val="aa"/>
        </w:rPr>
        <w:annotationRef/>
      </w:r>
      <w:r>
        <w:rPr>
          <w:rFonts w:hint="eastAsia"/>
        </w:rPr>
        <w:t>增加灰度变换的目的</w:t>
      </w:r>
    </w:p>
  </w:comment>
  <w:comment w:id="13" w:author="Fang" w:date="2018-10-04T13:08:00Z" w:initials="F">
    <w:p w14:paraId="1F28A582" w14:textId="6A6C1F42" w:rsidR="00760477" w:rsidRDefault="00760477">
      <w:pPr>
        <w:pStyle w:val="ab"/>
        <w:ind w:firstLine="420"/>
      </w:pPr>
      <w:r>
        <w:rPr>
          <w:rStyle w:val="aa"/>
        </w:rPr>
        <w:annotationRef/>
      </w:r>
      <w:r>
        <w:rPr>
          <w:rFonts w:hint="eastAsia"/>
        </w:rPr>
        <w:t>什么意思</w:t>
      </w:r>
    </w:p>
  </w:comment>
  <w:comment w:id="14" w:author="Fang" w:date="2018-10-04T22:23:00Z" w:initials="F">
    <w:p w14:paraId="19051090" w14:textId="0ADEB000" w:rsidR="00760477" w:rsidRDefault="00760477">
      <w:pPr>
        <w:pStyle w:val="ab"/>
        <w:ind w:firstLine="420"/>
      </w:pPr>
      <w:r>
        <w:rPr>
          <w:rStyle w:val="aa"/>
        </w:rPr>
        <w:annotationRef/>
      </w:r>
      <w:r>
        <w:rPr>
          <w:rFonts w:hint="eastAsia"/>
        </w:rPr>
        <w:t>这种情况最多一个作者可以了</w:t>
      </w:r>
    </w:p>
  </w:comment>
  <w:comment w:id="16" w:author="Fang" w:date="2018-10-04T22:29:00Z" w:initials="F">
    <w:p w14:paraId="703ACBC9" w14:textId="3D4D33C5" w:rsidR="00760477" w:rsidRDefault="00760477">
      <w:pPr>
        <w:pStyle w:val="ab"/>
        <w:ind w:firstLine="420"/>
      </w:pPr>
      <w:r>
        <w:rPr>
          <w:rStyle w:val="aa"/>
        </w:rPr>
        <w:annotationRef/>
      </w:r>
      <w:r>
        <w:rPr>
          <w:rFonts w:hint="eastAsia"/>
        </w:rPr>
        <w:t>换表达</w:t>
      </w:r>
    </w:p>
  </w:comment>
  <w:comment w:id="17" w:author="Fang" w:date="2018-10-04T22:28:00Z" w:initials="F">
    <w:p w14:paraId="1C12A188" w14:textId="5971724D" w:rsidR="00760477" w:rsidRDefault="00760477">
      <w:pPr>
        <w:pStyle w:val="ab"/>
        <w:ind w:firstLine="420"/>
      </w:pPr>
      <w:r>
        <w:rPr>
          <w:rStyle w:val="aa"/>
        </w:rPr>
        <w:annotationRef/>
      </w:r>
      <w:r>
        <w:rPr>
          <w:rFonts w:hint="eastAsia"/>
        </w:rPr>
        <w:t>这是什么意思</w:t>
      </w:r>
    </w:p>
  </w:comment>
  <w:comment w:id="18" w:author="Fang" w:date="2018-10-04T22:39:00Z" w:initials="F">
    <w:p w14:paraId="0A470A5D" w14:textId="62653599" w:rsidR="004B3E44" w:rsidRDefault="004B3E44">
      <w:pPr>
        <w:pStyle w:val="ab"/>
        <w:ind w:firstLine="420"/>
      </w:pPr>
      <w:r>
        <w:rPr>
          <w:rStyle w:val="aa"/>
        </w:rPr>
        <w:annotationRef/>
      </w:r>
    </w:p>
  </w:comment>
  <w:comment w:id="19" w:author="Fang" w:date="2018-10-04T22:50:00Z" w:initials="F">
    <w:p w14:paraId="1DAAEC6A" w14:textId="413C5954" w:rsidR="00B16146" w:rsidRDefault="00B16146">
      <w:pPr>
        <w:pStyle w:val="ab"/>
        <w:ind w:firstLine="420"/>
      </w:pPr>
      <w:r>
        <w:rPr>
          <w:rStyle w:val="aa"/>
        </w:rPr>
        <w:annotationRef/>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C35FC9E" w15:done="0"/>
  <w15:commentEx w15:paraId="58D2375A" w15:done="0"/>
  <w15:commentEx w15:paraId="1D3688F7" w15:done="0"/>
  <w15:commentEx w15:paraId="37FE41C4" w15:done="0"/>
  <w15:commentEx w15:paraId="37B95FF1" w15:done="0"/>
  <w15:commentEx w15:paraId="02678115" w15:done="0"/>
  <w15:commentEx w15:paraId="02C978C8" w15:done="0"/>
  <w15:commentEx w15:paraId="1F28A582" w15:done="0"/>
  <w15:commentEx w15:paraId="19051090" w15:done="0"/>
  <w15:commentEx w15:paraId="703ACBC9" w15:done="0"/>
  <w15:commentEx w15:paraId="1C12A188" w15:done="0"/>
  <w15:commentEx w15:paraId="0A470A5D" w15:done="0"/>
  <w15:commentEx w15:paraId="1DAAEC6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35FC9E" w16cid:durableId="1F608C8D"/>
  <w16cid:commentId w16cid:paraId="58D2375A" w16cid:durableId="1F608BF8"/>
  <w16cid:commentId w16cid:paraId="1D3688F7" w16cid:durableId="1F608C22"/>
  <w16cid:commentId w16cid:paraId="37FE41C4" w16cid:durableId="1F608CF0"/>
  <w16cid:commentId w16cid:paraId="37B95FF1" w16cid:durableId="1F608C4A"/>
  <w16cid:commentId w16cid:paraId="02678115" w16cid:durableId="1F608F35"/>
  <w16cid:commentId w16cid:paraId="02C978C8" w16cid:durableId="1F6116DF"/>
  <w16cid:commentId w16cid:paraId="1F28A582" w16cid:durableId="1F608F5F"/>
  <w16cid:commentId w16cid:paraId="19051090" w16cid:durableId="1F61117C"/>
  <w16cid:commentId w16cid:paraId="703ACBC9" w16cid:durableId="1F6112CE"/>
  <w16cid:commentId w16cid:paraId="1C12A188" w16cid:durableId="1F611280"/>
  <w16cid:commentId w16cid:paraId="0A470A5D" w16cid:durableId="1F61153C"/>
  <w16cid:commentId w16cid:paraId="1DAAEC6A" w16cid:durableId="1F6117B5"/>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29BDB2" w14:textId="77777777" w:rsidR="00030E9C" w:rsidRDefault="00030E9C" w:rsidP="00EE4138">
      <w:pPr>
        <w:ind w:firstLine="420"/>
      </w:pPr>
      <w:r>
        <w:separator/>
      </w:r>
    </w:p>
  </w:endnote>
  <w:endnote w:type="continuationSeparator" w:id="0">
    <w:p w14:paraId="6827CDA7" w14:textId="77777777" w:rsidR="00030E9C" w:rsidRDefault="00030E9C" w:rsidP="00EE4138">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20F2B1" w14:textId="77777777" w:rsidR="00760477" w:rsidRDefault="00760477">
    <w:pPr>
      <w:pStyle w:val="a6"/>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2191524"/>
      <w:docPartObj>
        <w:docPartGallery w:val="Page Numbers (Bottom of Page)"/>
        <w:docPartUnique/>
      </w:docPartObj>
    </w:sdtPr>
    <w:sdtEndPr/>
    <w:sdtContent>
      <w:p w14:paraId="0425796F" w14:textId="462E0CF2" w:rsidR="00760477" w:rsidRDefault="00760477">
        <w:pPr>
          <w:pStyle w:val="a6"/>
          <w:ind w:firstLine="360"/>
          <w:jc w:val="center"/>
        </w:pPr>
        <w:r>
          <w:fldChar w:fldCharType="begin"/>
        </w:r>
        <w:r>
          <w:instrText>PAGE   \* MERGEFORMAT</w:instrText>
        </w:r>
        <w:r>
          <w:fldChar w:fldCharType="separate"/>
        </w:r>
        <w:r w:rsidR="00DC4968" w:rsidRPr="00DC4968">
          <w:rPr>
            <w:noProof/>
            <w:lang w:val="zh-CN"/>
          </w:rPr>
          <w:t>2</w:t>
        </w:r>
        <w:r>
          <w:fldChar w:fldCharType="end"/>
        </w:r>
      </w:p>
    </w:sdtContent>
  </w:sdt>
  <w:p w14:paraId="20C65D26" w14:textId="77777777" w:rsidR="00760477" w:rsidRDefault="00760477">
    <w:pPr>
      <w:pStyle w:val="a6"/>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2AE542" w14:textId="77777777" w:rsidR="00760477" w:rsidRDefault="00760477">
    <w:pPr>
      <w:pStyle w:val="a6"/>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87843D" w14:textId="77777777" w:rsidR="00030E9C" w:rsidRDefault="00030E9C" w:rsidP="00EE4138">
      <w:pPr>
        <w:ind w:firstLine="420"/>
      </w:pPr>
      <w:r>
        <w:separator/>
      </w:r>
    </w:p>
  </w:footnote>
  <w:footnote w:type="continuationSeparator" w:id="0">
    <w:p w14:paraId="2028A0B8" w14:textId="77777777" w:rsidR="00030E9C" w:rsidRDefault="00030E9C" w:rsidP="00EE4138">
      <w:pPr>
        <w:ind w:firstLine="42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D53C10" w14:textId="77777777" w:rsidR="00760477" w:rsidRDefault="00760477">
    <w:pPr>
      <w:pStyle w:val="a4"/>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40A8AC" w14:textId="77777777" w:rsidR="00760477" w:rsidRDefault="00760477">
    <w:pPr>
      <w:pStyle w:val="a4"/>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DB2769" w14:textId="77777777" w:rsidR="00760477" w:rsidRDefault="00760477">
    <w:pPr>
      <w:pStyle w:val="a4"/>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E21D1"/>
    <w:multiLevelType w:val="hybridMultilevel"/>
    <w:tmpl w:val="A41AF25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陈 海">
    <w15:presenceInfo w15:providerId="Windows Live" w15:userId="bae221482e975228"/>
  </w15:person>
  <w15:person w15:author="Fang">
    <w15:presenceInfo w15:providerId="None" w15:userId="F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0CF55C9-33FB-4329-84A3-F4A21573B696}" w:val=" ADDIN NE.Ref.{00CF55C9-33FB-4329-84A3-F4A21573B696} ADDIN NE.Ref.{00CF55C9-33FB-4329-84A3-F4A21573B696}&lt;Citation&gt;&lt;Group&gt;&lt;References&gt;&lt;Item&gt;&lt;ID&gt;1068&lt;/ID&gt;&lt;UID&gt;{F4B39F96-9472-46D8-8D81-94F168842C5F}&lt;/UID&gt;&lt;Title&gt;基于最小二乘法的早期作物行中心线检测方法&lt;/Title&gt;&lt;Template&gt;Journal Article&lt;/Template&gt;&lt;Star&gt;0&lt;/Star&gt;&lt;Tag&gt;0&lt;/Tag&gt;&lt;Author&gt;司永胜; 姜国权; 刘刚; 高瑞; 刘兆祥&lt;/Author&gt;&lt;Year&gt;2010&lt;/Year&gt;&lt;Details&gt;&lt;_accessed&gt;62309718&lt;/_accessed&gt;&lt;_author_adr&gt;中国农业大学现代精细农业系统集成研究教育部重点实验室; 中国农业大学现代精细农业系统集成研究教育部重点实验室; 河北农业大学信息科学与技术学院; 河南理工大学计算机科学与技术学院; 中国农业大学现代精细农业系统集成研究教育部重点实验室&lt;/_author_adr&gt;&lt;_author_aff&gt;中国农业大学现代精细农业系统集成研究教育部重点实验室; 中国农业大学现代精细农业系统集成研究教育部重点实验室; 河北农业大学信息科学与技术学院; 河南理工大学计算机科学与技术学院; 中国农业大学现代精细农业系统集成研究教育部重点实验室&lt;/_author_aff&gt;&lt;_collection_scope&gt;中国科技核心期刊;中文核心期刊;CSCD;EI;&lt;/_collection_scope&gt;&lt;_created&gt;62306529&lt;/_created&gt;&lt;_db_provider&gt;北京万方数据股份有限公司&lt;/_db_provider&gt;&lt;_db_updated&gt;Wanfangdata&lt;/_db_updated&gt;&lt;_doi&gt;10.3969/j.issn.1000-1298.2010.07.034&lt;/_doi&gt;&lt;_isbn&gt;1000-1298&lt;/_isbn&gt;&lt;_issue&gt;7&lt;/_issue&gt;&lt;_journal&gt;农业机械学报&lt;/_journal&gt;&lt;_keywords&gt;农业机械; 导航; 机器视觉; 图像分割; 直线检测; 最小二乘法&lt;/_keywords&gt;&lt;_label&gt;直线拟合; 特征点&lt;/_label&gt;&lt;_language&gt;chi&lt;/_language&gt;&lt;_modified&gt;62326644&lt;/_modified&gt;&lt;_pages&gt;163-167,185&lt;/_pages&gt;&lt;_tertiary_title&gt;TRANSACTIONS OF THE CHINESE SOCIETY FOR AGRICULTURAL MACHINERY&lt;/_tertiary_title&gt;&lt;_translated_author&gt;Yongsheng, Si; Guoquan, Jiang; Gang, Liu; Rui, Gao; Zhaoxiang, Liu&lt;/_translated_author&gt;&lt;_translated_title&gt;Early Stage Crop Rows Detection Based on Least Square Method&lt;/_translated_title&gt;&lt;_url&gt;http://www.wanfangdata.com.cn/details/detail.do?_type=perio&amp;amp;id=nyjxxb201007034&lt;/_url&gt;&lt;/Details&gt;&lt;Extra&gt;&lt;DBUID&gt;{D7BE1F96-C7F0-42A8-801A-AD825AD00D6C}&lt;/DBUID&gt;&lt;/Extra&gt;&lt;/Item&gt;&lt;/References&gt;&lt;/Group&gt;&lt;/Citation&gt;_x000a_"/>
    <w:docVar w:name="NE.Ref{013AEE80-A900-4C57-8E80-2EF442331543}" w:val=" ADDIN NE.Ref.{013AEE80-A900-4C57-8E80-2EF442331543} ADDIN NE.Ref.{013AEE80-A900-4C57-8E80-2EF442331543}&lt;Citation&gt;&lt;Group&gt;&lt;References&gt;&lt;Item&gt;&lt;ID&gt;1057&lt;/ID&gt;&lt;UID&gt;{0F27EE74-004F-4A33-92A2-2693F6849A60}&lt;/UID&gt;&lt;Title&gt;基于机器视觉的农田作物行检测方法研究&lt;/Title&gt;&lt;Template&gt;Thesis&lt;/Template&gt;&lt;Star&gt;0&lt;/Star&gt;&lt;Tag&gt;0&lt;/Tag&gt;&lt;Author&gt;王晓杰&lt;/Author&gt;&lt;Year&gt;2016&lt;/Year&gt;&lt;Details&gt;&lt;_accessed&gt;62309715&lt;/_accessed&gt;&lt;_created&gt;62306522&lt;/_created&gt;&lt;_db_provider&gt;CNKI: 硕士&lt;/_db_provider&gt;&lt;_db_updated&gt;CNKI - Reference&lt;/_db_updated&gt;&lt;_keywords&gt;作物行检测;视觉导航;移动窗;Hough变换;消隐点&lt;/_keywords&gt;&lt;_label&gt;直线拟合; 特征点&lt;/_label&gt;&lt;_modified&gt;62309715&lt;/_modified&gt;&lt;_pages&gt;67&lt;/_pages&gt;&lt;_publisher&gt;河南理工大学&lt;/_publisher&gt;&lt;_tertiary_author&gt;姜国权&lt;/_tertiary_author&gt;&lt;_url&gt;http://kns.cnki.net/KCMS/detail/detail.aspx?FileName=1017811557.nh&amp;amp;DbName=CMFD2017&lt;/_url&gt;&lt;_volume&gt;硕士&lt;/_volume&gt;&lt;_translated_author&gt;Wang, Xiaojie&lt;/_translated_author&gt;&lt;_translated_tertiary_author&gt;Jiang, Guoquan&lt;/_translated_tertiary_author&gt;&lt;/Details&gt;&lt;Extra&gt;&lt;DBUID&gt;{D7BE1F96-C7F0-42A8-801A-AD825AD00D6C}&lt;/DBUID&gt;&lt;/Extra&gt;&lt;/Item&gt;&lt;/References&gt;&lt;/Group&gt;&lt;/Citation&gt;_x000a_"/>
    <w:docVar w:name="NE.Ref{05F4B180-EE53-47BC-BC2B-C5AC57C0C21D}" w:val=" ADDIN NE.Ref.{05F4B180-EE53-47BC-BC2B-C5AC57C0C21D} ADDIN NE.Ref.{05F4B180-EE53-47BC-BC2B-C5AC57C0C21D}&lt;Citation&gt;&lt;Group&gt;&lt;References&gt;&lt;Item&gt;&lt;ID&gt;1061&lt;/ID&gt;&lt;UID&gt;{F3BB7D19-8D2F-4693-A667-A3E0163A397E}&lt;/UID&gt;&lt;Title&gt;基于梯度的RHT作物行中心线检测方法研究&lt;/Title&gt;&lt;Template&gt;Journal Article&lt;/Template&gt;&lt;Star&gt;0&lt;/Star&gt;&lt;Tag&gt;0&lt;/Tag&gt;&lt;Author&gt;陈来荣; 冀荣华&lt;/Author&gt;&lt;Year&gt;2010&lt;/Year&gt;&lt;Details&gt;&lt;_accessed&gt;62309718&lt;/_accessed&gt;&lt;_author_adr&gt;中国农业大学信息与电气工程学院; 北京林业大学工学院&lt;/_author_adr&gt;&lt;_author_aff&gt;北京林业大学工学院;中国农业大学信息与电气工程学院;&lt;/_author_aff&gt;&lt;_collection_scope&gt;中国科技核心期刊;中文核心期刊;&lt;/_collection_scope&gt;&lt;_created&gt;62306528&lt;/_created&gt;&lt;_date&gt;58210560&lt;/_date&gt;&lt;_db_provider&gt;CNKI: 期刊&lt;/_db_provider&gt;&lt;_db_updated&gt;CNKI - Reference&lt;/_db_updated&gt;&lt;_doi&gt;10.3969/j.issn.0439-8114.2010.09.061&lt;/_doi&gt;&lt;_isbn&gt;0439-8114&lt;/_isbn&gt;&lt;_issue&gt;09&lt;/_issue&gt;&lt;_journal&gt;湖北农业科学&lt;/_journal&gt;&lt;_keywords&gt;变量施药系统;随机Hough变换;作物行&lt;/_keywords&gt;&lt;_label&gt;直线拟合&lt;/_label&gt;&lt;_language&gt;chi&lt;/_language&gt;&lt;_modified&gt;62309718&lt;/_modified&gt;&lt;_pages&gt;2234-2236&lt;/_pages&gt;&lt;_tertiary_title&gt;HUBEI AGRICULTURAL SCIENCES&lt;/_tertiary_title&gt;&lt;_translated_author&gt;Lai-rong, CHEN; Rong-hua, J I&lt;/_translated_author&gt;&lt;_translated_title&gt;Detection Center of the Crop Row by the Gradient-based Random Hough Transform&lt;/_translated_title&gt;&lt;_url&gt;http://kns.cnki.net/KCMS/detail/detail.aspx?FileName=HBNY201009071&amp;amp;DbName=CJFQ2010&lt;/_url&gt;&lt;/Details&gt;&lt;Extra&gt;&lt;DBUID&gt;{D7BE1F96-C7F0-42A8-801A-AD825AD00D6C}&lt;/DBUID&gt;&lt;/Extra&gt;&lt;/Item&gt;&lt;/References&gt;&lt;/Group&gt;&lt;/Citation&gt;_x000a_"/>
    <w:docVar w:name="NE.Ref{0F29A293-2BF5-41F6-B580-9CD7D77BD17F}" w:val=" ADDIN NE.Ref.{0F29A293-2BF5-41F6-B580-9CD7D77BD17F} ADDIN NE.Ref.{0F29A293-2BF5-41F6-B580-9CD7D77BD17F}&lt;Citation&gt;&lt;Group&gt;&lt;References&gt;&lt;Item&gt;&lt;ID&gt;379&lt;/ID&gt;&lt;UID&gt;{1512E02D-B7FE-4D64-9E90-3C521A627966}&lt;/UID&gt;&lt;Title&gt;An Efficient Crop Row Detection Method for Agriculture Robots&lt;/Title&gt;&lt;Template&gt;Journal Article&lt;/Template&gt;&lt;Star&gt;0&lt;/Star&gt;&lt;Tag&gt;0&lt;/Tag&gt;&lt;Author&gt;Tu, Chunling; van Wyk, Barend Jacobus; Djouani, Karim; Hamam, Yskandar; Du, Shengzhi&lt;/Author&gt;&lt;Year&gt;2014&lt;/Year&gt;&lt;Details&gt;&lt;_accession_num&gt;WOS:000361018900122&lt;/_accession_num&gt;&lt;_cited_count&gt;2&lt;/_cited_count&gt;&lt;_created&gt;61978621&lt;/_created&gt;&lt;_date_display&gt;2014, 2014&lt;/_date_display&gt;&lt;_db_provider&gt;ISI&lt;/_db_provider&gt;&lt;_db_updated&gt;Web of Science-All&lt;/_db_updated&gt;&lt;_journal&gt;2014 7TH INTERNATIONAL CONGRESS ON IMAGE AND SIGNAL PROCESSING (CISP 2014)&lt;/_journal&gt;&lt;_label&gt;新型-四边形&lt;/_label&gt;&lt;_modified&gt;62310023&lt;/_modified&gt;&lt;_pages&gt;655-659&lt;/_pages&gt;&lt;_url&gt;http://gateway.isiknowledge.com/gateway/Gateway.cgi?GWVersion=2&amp;amp;SrcAuth=AegeanSoftware&amp;amp;SrcApp=NoteExpress&amp;amp;DestLinkType=FullRecord&amp;amp;DestApp=WOS&amp;amp;KeyUT=000361018900122&lt;/_url&gt;&lt;/Details&gt;&lt;Extra&gt;&lt;DBUID&gt;{D7BE1F96-C7F0-42A8-801A-AD825AD00D6C}&lt;/DBUID&gt;&lt;/Extra&gt;&lt;/Item&gt;&lt;/References&gt;&lt;/Group&gt;&lt;/Citation&gt;_x000a_"/>
    <w:docVar w:name="NE.Ref{12B22523-F307-4D42-80B6-0B935DCADE37}" w:val=" ADDIN NE.Ref.{12B22523-F307-4D42-80B6-0B935DCADE37}&lt;Citation&gt;&lt;Group&gt;&lt;References&gt;&lt;Item&gt;&lt;ID&gt;1089&lt;/ID&gt;&lt;UID&gt;{168EE28A-3CFE-4766-A384-D6FB14FECDDC}&lt;/UID&gt;&lt;Title&gt;视觉导航系统摄像机外参数在线标定算法&lt;/Title&gt;&lt;Template&gt;Journal Article&lt;/Template&gt;&lt;Star&gt;0&lt;/Star&gt;&lt;Tag&gt;0&lt;/Tag&gt;&lt;Author&gt;许华荣; 王晓栋&lt;/Author&gt;&lt;Year&gt;2012&lt;/Year&gt;&lt;Details&gt;&lt;_author_adr&gt;厦门理工学院计算机科学与技术系; 厦门理工学院计算机科学与技术系&lt;/_author_adr&gt;&lt;_author_aff&gt;厦门理工学院计算机科学与技术系; 厦门理工学院计算机科学与技术系&lt;/_author_aff&gt;&lt;_created&gt;62309993&lt;/_created&gt;&lt;_db_provider&gt;北京万方数据股份有限公司&lt;/_db_provider&gt;&lt;_db_updated&gt;Wanfangdata&lt;/_db_updated&gt;&lt;_doi&gt;10.3969/j.issn.1673-4432.2012.04.010&lt;/_doi&gt;&lt;_isbn&gt;1673-4432&lt;/_isbn&gt;&lt;_issue&gt;4&lt;/_issue&gt;&lt;_journal&gt;厦门理工学院学报&lt;/_journal&gt;&lt;_keywords&gt;视觉导航系统; 摄像机标定; 道路标识线; 消失点&lt;/_keywords&gt;&lt;_label&gt;导航参数&lt;/_label&gt;&lt;_language&gt;chi&lt;/_language&gt;&lt;_modified&gt;62309995&lt;/_modified&gt;&lt;_pages&gt;33-37&lt;/_pages&gt;&lt;_tertiary_title&gt;Journal of Xiamen University of Technology&lt;/_tertiary_title&gt;&lt;_translated_title&gt;Research on the Algorithm of Extrinsic Calibration for Visual Navigation&lt;/_translated_title&gt;&lt;_url&gt;http://www.wanfangdata.com.cn/details/detail.do?_type=perio&amp;amp;id=ljzydxxb201204010 _x000d__x000a_http://common.wanfangdata.com.cn/download/download.do?type=perio&amp;amp;resourceId=ljzydxxb201204010&amp;amp;resourceTitle=%E8%A7%86%E8%A7%89%E5%AF%BC%E8%88%AA%E7%B3%BB%E7%BB%9F%E6%91%84%E5%83%8F%E6%9C%BA%E5%A4%96%E5%8F%82%E6%95%B0%E5%9C%A8%E7%BA%BF%E6%A0%87%E5%AE%9A%E7%AE%97%E6%B3%95&amp;amp;transaction=%7B%22id%22%3Anull%2C%22transferOutAccountsStatus%22%3Anull%2C%22transaction%22%3A%7B%22id%22%3A%221009766662859145216%22%2C%22status%22%3A1%2C%22createDateTime%22%3Anull%2C%22payDateTime%22%3A1529582107640%2C%22authToken%22%3A%22TGT-63680-ue6wdnvs9uzVPnHkjybDAhiTqjkMwmbYywSfmZxUgC9tkZfYm2-my.wanfangdata.com.cn%22%2C%22user%22%3A%7B%22accountType%22%3A%22Group%22%2C%22key%22%3A%22zjdx%22%7D%2C%22transferIn%22%3A%7B%22accountType%22%3A%22Income%22%2C%22key%22%3A%22PeriodicalFulltext%22%7D%2C%22transferOut%22%3A%7B%22GTimeLimit.zjdx%22%3A3.0%7D%2C%22turnover%22%3A3.0%2C%22productDetail%22%3A%22perio_ljzydxxb201204010%22%2C%22productTitle%22%3Anull%2C%22userIP%22%3A%22183.157.160.54%22%2C%22organName%22%3Anull%2C%22memo%22%3Anull%2C%22webTransactionRequest%22%3Anull%2C%22signature%22%3A%22f2IxPag6W4YMA0SBlRTr6rPbVS9HkwZp75AFIxQ7kki6Z%2FQxxoxZB5bpb17gMclPmGSZ9SafsHGI%5Cn2DSIULMB%2F2TSxzeHuacWXhfUfb8qweoYiUY57MTbPntSo0bykZaHeyqqsd5Z%2Bu0M17FV271WYOw0%5CnZ2LpTCK%2F1a0kZf2SN9M%3D%22%2C%22delete%22%3Afalse%7D%2C%22isCache%22%3Afalse%7D 全文链接_x000d__x000a_&lt;/_url&gt;&lt;_translated_author&gt;Xu, Huarong;Wang, Xiaodong&lt;/_translated_author&gt;&lt;/Details&gt;&lt;Extra&gt;&lt;DBUID&gt;{D7BE1F96-C7F0-42A8-801A-AD825AD00D6C}&lt;/DBUID&gt;&lt;/Extra&gt;&lt;/Item&gt;&lt;/References&gt;&lt;/Group&gt;&lt;/Citation&gt;_x000a_"/>
    <w:docVar w:name="NE.Ref{14B77AD6-F504-4847-ADB3-D7EA87EC072D}" w:val=" ADDIN NE.Ref.{14B77AD6-F504-4847-ADB3-D7EA87EC072D}&lt;Citation&gt;&lt;Group&gt;&lt;References&gt;&lt;Item&gt;&lt;ID&gt;51&lt;/ID&gt;&lt;UID&gt;{7D60FF48-52A7-4A5F-A1FC-D414B5E630B3}&lt;/UID&gt;&lt;Title&gt;基于机器视觉的自然环境下作物行识别与导航线提取&lt;/Title&gt;&lt;Template&gt;Journal Article&lt;/Template&gt;&lt;Star&gt;0&lt;/Star&gt;&lt;Tag&gt;0&lt;/Tag&gt;&lt;Author&gt;孟庆宽; 何洁; 仇瑞承; 马晓丹; 司永胜; 张漫; 刘刚&lt;/Author&gt;&lt;Year&gt;2014&lt;/Year&gt;&lt;Details&gt;&lt;_accessed&gt;61964480&lt;/_accessed&gt;&lt;_author_aff&gt;中国农业大学现代精细农业系统集成研究教育部重点试验室;农业部农业信息获取技术重点实验室;黑龙江八一农垦大学信息技术学院;河北农业大学信息科学与技术学院;&lt;/_author_aff&gt;&lt;_collection_scope&gt;中国科技核心期刊;中文核心期刊;CSCD;EI;&lt;/_collection_scope&gt;&lt;_created&gt;61956854&lt;/_created&gt;&lt;_date&gt;60232320&lt;/_date&gt;&lt;_db_provider&gt;CNKI: 期刊&lt;/_db_provider&gt;&lt;_db_updated&gt;CNKI - Reference&lt;/_db_updated&gt;&lt;_issue&gt;07&lt;/_issue&gt;&lt;_journal&gt;光学学报&lt;/_journal&gt;&lt;_keywords&gt;机器视觉;颜色模型;图像分割;导航线;农业导航&lt;/_keywords&gt;&lt;_language&gt;Chinese&lt;/_language&gt;&lt;_modified&gt;61962350&lt;/_modified&gt;&lt;_pages&gt;180-186&lt;/_pages&gt;&lt;_url&gt;http://kns.cnki.net/KCMS/detail/detail.aspx?FileName=GXXB201407027&amp;amp;DbName=CJFQ2014&lt;/_url&gt;&lt;_translated_author&gt;Meng, Qingkuan;He, Jie;Chou, Ruicheng;Ma, Xiaodan;Si, Yongsheng;Zhang, Man;Liu, Gang&lt;/_translated_author&gt;&lt;/Details&gt;&lt;Extra&gt;&lt;DBUID&gt;{D7BE1F96-C7F0-42A8-801A-AD825AD00D6C}&lt;/DBUID&gt;&lt;/Extra&gt;&lt;/Item&gt;&lt;/References&gt;&lt;/Group&gt;&lt;/Citation&gt;_x000a_"/>
    <w:docVar w:name="NE.Ref{1521EF7A-107C-45BA-BC71-736B7BB8A4EB}" w:val=" ADDIN NE.Ref.{1521EF7A-107C-45BA-BC71-736B7BB8A4EB}&lt;Citation&gt;&lt;Group&gt;&lt;References&gt;&lt;Item&gt;&lt;ID&gt;75&lt;/ID&gt;&lt;UID&gt;{FBF2ACC4-6CF5-4A4B-BA1F-1778EB19A94E}&lt;/UID&gt;&lt;Title&gt;农业机械机器视觉导航实时图像处理系统的改进&lt;/Title&gt;&lt;Template&gt;Conference Paper&lt;/Template&gt;&lt;Star&gt;0&lt;/Star&gt;&lt;Tag&gt;0&lt;/Tag&gt;&lt;Author&gt;陈娇; 杜尚丰&lt;/Author&gt;&lt;Year&gt;2007&lt;/Year&gt;&lt;Details&gt;&lt;_accessed&gt;62309719&lt;/_accessed&gt;&lt;_author_adr&gt;中国农业大学信息与电气工程学院,北京,10083; 中国农业大学信息与电气工程学院,北京,10083;中国农业大学,&amp;quot;现代精细农业系统集成研究&amp;quot;教育部重点实验室,北京,10083;中国农业大学,精细农业研究中心,北京,10083&lt;/_author_adr&gt;&lt;_author_aff&gt;中国农业大学信息与电气工程学院;中国农业大学信息与电气工程学院;&lt;/_author_aff&gt;&lt;_created&gt;61968159&lt;/_created&gt;&lt;_date&gt;2007-01-01&lt;/_date&gt;&lt;_db_provider&gt;CNKI: 中国会议&lt;/_db_provider&gt;&lt;_db_updated&gt;CNKI - Reference&lt;/_db_updated&gt;&lt;_keywords&gt;机器视觉导航;图像处理;改进 Hough 变换;导航定位基准线&lt;/_keywords&gt;&lt;_label&gt;直线拟合; 模式识别&lt;/_label&gt;&lt;_language&gt;chi&lt;/_language&gt;&lt;_modified&gt;62309719&lt;/_modified&gt;&lt;_pages&gt;1&lt;/_pages&gt;&lt;_place_published&gt;中国黑龙江大庆&lt;/_place_published&gt;&lt;_secondary_title&gt;2007年中国农业工程学会学术年会&lt;/_secondary_title&gt;&lt;_subsidiary_author&gt;中国农业工程学会&lt;/_subsidiary_author&gt;&lt;_tertiary_title&gt;2007年中国农业工程学会学术年会论文摘要集&lt;/_tertiary_title&gt;&lt;_url&gt;http://kns.cnki.net/KCMS/detail/detail.aspx?FileName=ZGNG200708001407&amp;amp;DbName=CPFD2008&lt;/_url&gt;&lt;_translated_author&gt;Chen, Jiao;Du, Shangfeng&lt;/_translated_author&gt;&lt;_translated_subsidiary_author&gt;Zhong, Guonongyegongchengxuehui&lt;/_translated_subsidiary_author&gt;&lt;/Details&gt;&lt;Extra&gt;&lt;DBUID&gt;{D7BE1F96-C7F0-42A8-801A-AD825AD00D6C}&lt;/DBUID&gt;&lt;/Extra&gt;&lt;/Item&gt;&lt;/References&gt;&lt;/Group&gt;&lt;Group&gt;&lt;References&gt;&lt;Item&gt;&lt;ID&gt;121&lt;/ID&gt;&lt;UID&gt;{61F20D4F-7E98-4FDB-8B07-70D78FCC2E54}&lt;/UID&gt;&lt;Title&gt;Detection of stubble row and inter-row line for computer vision guidance in no-till field&lt;/Title&gt;&lt;Template&gt;Journal Article&lt;/Template&gt;&lt;Star&gt;0&lt;/Star&gt;&lt;Tag&gt;0&lt;/Tag&gt;&lt;Author&gt;Wang, X; Chen, Y; Chen, B; Li, H; Sun, H&lt;/Author&gt;&lt;Year&gt;2009&lt;/Year&gt;&lt;Details&gt;&lt;_accessed&gt;61981236&lt;/_accessed&gt;&lt;_alternate_title&gt;Nongye Jixie Xuebao/Transactions of the Chinese Society of Agricultural Machinery&lt;/_alternate_title&gt;&lt;_author_adr&gt;College of Engineering, China Agricultural University, Beijing 100083, China&lt;/_author_adr&gt;&lt;_created&gt;61968696&lt;/_created&gt;&lt;_date&gt;2009-01-01&lt;/_date&gt;&lt;_date_display&gt;2009&lt;/_date_display&gt;&lt;_isbn&gt;10001298 (ISSN) &lt;/_isbn&gt;&lt;_issue&gt;6&lt;/_issue&gt;&lt;_journal&gt;Nongye Jixie Xuebao/Transactions of the Chinese Society of Agricultural Machinery&lt;/_journal&gt;&lt;_keywords&gt;Agricultural machinery; Automatic guidance; Computer vision; Conservation tillage; Image segmentation; Path recognition; Automatic guidance; Conservation tillage; Field images; In-between; Key problems; Machine working; Navigation paths; No-till; No-till planters; Path recognition; Row line; Soil surfaces; Visual guidance; Agriculture; Automatic guidance (agricultural machinery); Computer vision; Digital image storage; Hough transforms; Image segmentation; Soil conservation; Soils; Agricultural machinery&lt;/_keywords&gt;&lt;_label&gt;分割; 直线拟合&lt;/_label&gt;&lt;_modified&gt;62309625&lt;/_modified&gt;&lt;_pages&gt;158-163&lt;/_pages&gt;&lt;_volume&gt;40&lt;/_volume&gt;&lt;/Details&gt;&lt;Extra&gt;&lt;DBUID&gt;{D7BE1F96-C7F0-42A8-801A-AD825AD00D6C}&lt;/DBUID&gt;&lt;/Extra&gt;&lt;/Item&gt;&lt;/References&gt;&lt;/Group&gt;&lt;/Citation&gt;_x000a_"/>
    <w:docVar w:name="NE.Ref{1531B32F-AA15-49EE-AE91-ED7C4C8BF838}" w:val=" ADDIN NE.Ref.{1531B32F-AA15-49EE-AE91-ED7C4C8BF838} ADDIN NE.Ref.{1531B32F-AA15-49EE-AE91-ED7C4C8BF838}&lt;Citation&gt;&lt;Group&gt;&lt;References&gt;&lt;Item&gt;&lt;ID&gt;1057&lt;/ID&gt;&lt;UID&gt;{0F27EE74-004F-4A33-92A2-2693F6849A60}&lt;/UID&gt;&lt;Title&gt;基于机器视觉的农田作物行检测方法研究&lt;/Title&gt;&lt;Template&gt;Thesis&lt;/Template&gt;&lt;Star&gt;0&lt;/Star&gt;&lt;Tag&gt;0&lt;/Tag&gt;&lt;Author&gt;王晓杰&lt;/Author&gt;&lt;Year&gt;2016&lt;/Year&gt;&lt;Details&gt;&lt;_accessed&gt;62309715&lt;/_accessed&gt;&lt;_created&gt;62306522&lt;/_created&gt;&lt;_db_provider&gt;CNKI: 硕士&lt;/_db_provider&gt;&lt;_db_updated&gt;CNKI - Reference&lt;/_db_updated&gt;&lt;_keywords&gt;作物行检测;视觉导航;移动窗;Hough变换;消隐点&lt;/_keywords&gt;&lt;_label&gt;直线拟合; 特征点&lt;/_label&gt;&lt;_modified&gt;62309715&lt;/_modified&gt;&lt;_pages&gt;67&lt;/_pages&gt;&lt;_publisher&gt;河南理工大学&lt;/_publisher&gt;&lt;_tertiary_author&gt;姜国权&lt;/_tertiary_author&gt;&lt;_url&gt;http://kns.cnki.net/KCMS/detail/detail.aspx?FileName=1017811557.nh&amp;amp;DbName=CMFD2017&lt;/_url&gt;&lt;_volume&gt;硕士&lt;/_volume&gt;&lt;_translated_author&gt;Wang, Xiaojie&lt;/_translated_author&gt;&lt;_translated_tertiary_author&gt;Jiang, Guoquan&lt;/_translated_tertiary_author&gt;&lt;/Details&gt;&lt;Extra&gt;&lt;DBUID&gt;{D7BE1F96-C7F0-42A8-801A-AD825AD00D6C}&lt;/DBUID&gt;&lt;/Extra&gt;&lt;/Item&gt;&lt;/References&gt;&lt;/Group&gt;&lt;/Citation&gt;_x000a_"/>
    <w:docVar w:name="NE.Ref{18143EA5-FC7D-4A08-BCDF-4C210850216F}" w:val=" ADDIN NE.Ref.{18143EA5-FC7D-4A08-BCDF-4C210850216F} ADDIN NE.Ref.{18143EA5-FC7D-4A08-BCDF-4C210850216F}&lt;Citation&gt;&lt;Group&gt;&lt;References&gt;&lt;Item&gt;&lt;ID&gt;1075&lt;/ID&gt;&lt;UID&gt;{CA9FAF60-E2C5-4652-B2A2-09C2DA3C06CB}&lt;/UID&gt;&lt;Title&gt;基于计算机视觉的作物行定位技术&lt;/Title&gt;&lt;Template&gt;Journal Article&lt;/Template&gt;&lt;Star&gt;0&lt;/Star&gt;&lt;Tag&gt;0&lt;/Tag&gt;&lt;Author&gt;袁佐云; 毛志怀; 魏青&lt;/Author&gt;&lt;Year&gt;2005&lt;/Year&gt;&lt;Details&gt;&lt;_accessed&gt;62309719&lt;/_accessed&gt;&lt;_author_adr&gt;中国农业大学; 中国农业大学; 中国农业大学&lt;/_author_adr&gt;&lt;_author_aff&gt;中国农业大学工学院;中国农业大学工学院;中国农业大学工学院 北京100083_x000d__x000a__x000d__x000a__x000d__x000a__x000d__x000a__x000d__x000a__x000d__x000a__x000d__x000a__x000d__x000a_;北京100083_x000d__x000a__x000d__x000a__x000d__x000a__x000d__x000a__x000d__x000a__x000d__x000a__x000d__x000a__x000d__x000a_;北京100083&lt;/_author_aff&gt;&lt;_collection_scope&gt;中国科技核心期刊;中文核心期刊;CSCD;&lt;/_collection_scope&gt;&lt;_created&gt;62306529&lt;/_created&gt;&lt;_date&gt;55484640&lt;/_date&gt;&lt;_db_provider&gt;CNKI: 期刊&lt;/_db_provider&gt;&lt;_db_updated&gt;CNKI - Reference&lt;/_db_updated&gt;&lt;_doi&gt;10.3321/j.issn:1007-4333.2005.03.015&lt;/_doi&gt;&lt;_isbn&gt;1007-4333&lt;/_isbn&gt;&lt;_issue&gt;03&lt;/_issue&gt;&lt;_journal&gt;中国农业大学学报&lt;/_journal&gt;&lt;_keywords&gt;作物行;中心线;过绿特征;垂直投影法;曲线峰点&lt;/_keywords&gt;&lt;_label&gt;直线拟合&lt;/_label&gt;&lt;_language&gt;chi&lt;/_language&gt;&lt;_modified&gt;62309719&lt;/_modified&gt;&lt;_pages&gt;69-72&lt;/_pages&gt;&lt;_tertiary_title&gt;JOURNAL OF CHINA AGRICULTURAL UNIVERSITY&lt;/_tertiary_title&gt;&lt;_translated_author&gt;Zuoyun, Yuan; Zhihuai, Mao; Qing, Wei&lt;/_translated_author&gt;&lt;_translated_title&gt;Orientation technique of crop rows based on computer vision&lt;/_translated_title&gt;&lt;_url&gt;http://kns.cnki.net/KCMS/detail/detail.aspx?FileName=NYDX200503016&amp;amp;DbName=CJFQ2005&lt;/_url&gt;&lt;/Details&gt;&lt;Extra&gt;&lt;DBUID&gt;{D7BE1F96-C7F0-42A8-801A-AD825AD00D6C}&lt;/DBUID&gt;&lt;/Extra&gt;&lt;/Item&gt;&lt;/References&gt;&lt;/Group&gt;&lt;/Citation&gt;_x000a_"/>
    <w:docVar w:name="NE.Ref{1FD5508D-45FB-4753-896B-886520F60896}" w:val=" ADDIN NE.Ref.{1FD5508D-45FB-4753-896B-886520F60896} ADDIN NE.Ref.{1FD5508D-45FB-4753-896B-886520F60896}&lt;Citation&gt;&lt;Group&gt;&lt;References&gt;&lt;Item&gt;&lt;ID&gt;379&lt;/ID&gt;&lt;UID&gt;{1512E02D-B7FE-4D64-9E90-3C521A627966}&lt;/UID&gt;&lt;Title&gt;An Efficient Crop Row Detection Method for Agriculture Robots&lt;/Title&gt;&lt;Template&gt;Journal Article&lt;/Template&gt;&lt;Star&gt;0&lt;/Star&gt;&lt;Tag&gt;0&lt;/Tag&gt;&lt;Author&gt;Tu, Chunling; van Wyk, Barend Jacobus; Djouani, Karim; Hamam, Yskandar; Du, Shengzhi&lt;/Author&gt;&lt;Year&gt;2014&lt;/Year&gt;&lt;Details&gt;&lt;_accession_num&gt;WOS:000361018900122&lt;/_accession_num&gt;&lt;_cited_count&gt;2&lt;/_cited_count&gt;&lt;_created&gt;61978621&lt;/_created&gt;&lt;_date_display&gt;2014, 2014&lt;/_date_display&gt;&lt;_db_provider&gt;ISI&lt;/_db_provider&gt;&lt;_db_updated&gt;Web of Science-All&lt;/_db_updated&gt;&lt;_journal&gt;2014 7TH INTERNATIONAL CONGRESS ON IMAGE AND SIGNAL PROCESSING (CISP 2014)&lt;/_journal&gt;&lt;_label&gt;新型-四边形&lt;/_label&gt;&lt;_modified&gt;62310023&lt;/_modified&gt;&lt;_pages&gt;655-659&lt;/_pages&gt;&lt;_url&gt;http://gateway.isiknowledge.com/gateway/Gateway.cgi?GWVersion=2&amp;amp;SrcAuth=AegeanSoftware&amp;amp;SrcApp=NoteExpress&amp;amp;DestLinkType=FullRecord&amp;amp;DestApp=WOS&amp;amp;KeyUT=000361018900122&lt;/_url&gt;&lt;/Details&gt;&lt;Extra&gt;&lt;DBUID&gt;{D7BE1F96-C7F0-42A8-801A-AD825AD00D6C}&lt;/DBUID&gt;&lt;/Extra&gt;&lt;/Item&gt;&lt;/References&gt;&lt;/Group&gt;&lt;/Citation&gt;_x000a_"/>
    <w:docVar w:name="NE.Ref{1FD8B4F5-3610-4603-843B-CC95A29BAD79}" w:val=" ADDIN NE.Ref.{1FD8B4F5-3610-4603-843B-CC95A29BAD79}&lt;Citation&gt;&lt;Group&gt;&lt;References&gt;&lt;Item&gt;&lt;ID&gt;1062&lt;/ID&gt;&lt;UID&gt;{2ECA0DF9-331F-4F39-83F3-DBE94281AC83}&lt;/UID&gt;&lt;Title&gt;基于GIF-Shearlet算法的新旧土边界线视觉导航技术研究&lt;/Title&gt;&lt;Template&gt;Journal Article&lt;/Template&gt;&lt;Star&gt;0&lt;/Star&gt;&lt;Tag&gt;0&lt;/Tag&gt;&lt;Author&gt;陈益杉; 卢伟; 王玲; 田光兆&lt;/Author&gt;&lt;Year&gt;2017&lt;/Year&gt;&lt;Details&gt;&lt;_accessed&gt;62309714&lt;/_accessed&gt;&lt;_author_adr&gt;南京农业大学工学院/南京农业大学江苏省农业智能化装备重点实验室; 南京农业大学工学院/南京农业大学江苏省农业智能化装备重点实验室; 南京农业大学工学院/南京农业大学江苏省农业智能化装备重点实验室; 南京农业大学工学院/南京农业大学江苏省农业智能化装备重点实验室&lt;/_author_adr&gt;&lt;_author_aff&gt;南京农业大学工学院/南京农业大学江苏省农业智能化装备重点实验室;江苏省远程测控重点实验室;&lt;/_author_aff&gt;&lt;_collection_scope&gt;中国科技核心期刊;中文核心期刊;CSCD;&lt;/_collection_scope&gt;&lt;_created&gt;62306527&lt;/_created&gt;&lt;_date&gt;61642080&lt;/_date&gt;&lt;_db_provider&gt;CNKI: 期刊&lt;/_db_provider&gt;&lt;_db_updated&gt;CNKI - Reference&lt;/_db_updated&gt;&lt;_doi&gt;10.13872/j.1000-0275.2016.0094&lt;/_doi&gt;&lt;_isbn&gt;1000-0275&lt;/_isbn&gt;&lt;_issue&gt;02&lt;/_issue&gt;&lt;_journal&gt;农业现代化研究&lt;/_journal&gt;&lt;_keywords&gt;智能拖拉机;遥操作;视觉导航;新旧土;导向滤波;剪切波变换&lt;/_keywords&gt;&lt;_label&gt;颜色空间&lt;/_label&gt;&lt;_language&gt;chi&lt;/_language&gt;&lt;_modified&gt;62318423&lt;/_modified&gt;&lt;_pages&gt;343-351&lt;/_pages&gt;&lt;_tertiary_title&gt;Research of Agricultural Modernization&lt;/_tertiary_title&gt;&lt;_translated_title&gt;Visual navigation technology using guided image iflter and shearlet algorithm based on the boundary line of new and old soil&lt;/_translated_title&gt;&lt;_url&gt;http://kns.cnki.net/KCMS/detail/detail.aspx?FileName=NXDH201702023&amp;amp;DbName=CJFQ2017&lt;/_url&gt;&lt;_translated_author&gt;Chen, Yishan;Lu, Wei;Wang, Ling;Tian, Guangzhao&lt;/_translated_author&gt;&lt;/Details&gt;&lt;Extra&gt;&lt;DBUID&gt;{D7BE1F96-C7F0-42A8-801A-AD825AD00D6C}&lt;/DBUID&gt;&lt;/Extra&gt;&lt;/Item&gt;&lt;/References&gt;&lt;/Group&gt;&lt;Group&gt;&lt;References&gt;&lt;Item&gt;&lt;ID&gt;1049&lt;/ID&gt;&lt;UID&gt;{D2B75F70-8912-4B2D-85D9-87E939C2E907}&lt;/UID&gt;&lt;Title&gt;自然光照下基于粒子群算法的农业机械导航路径识别&lt;/Title&gt;&lt;Template&gt;Journal Article&lt;/Template&gt;&lt;Star&gt;0&lt;/Star&gt;&lt;Tag&gt;0&lt;/Tag&gt;&lt;Author&gt;孟庆宽; 张漫; 杨耿煌; 仇瑞承; 项明&lt;/Author&gt;&lt;Year&gt;2016&lt;/Year&gt;&lt;Details&gt;&lt;_accessed&gt;62336711&lt;/_accessed&gt;&lt;_author_aff&gt;天津职业技术师范大学自动化与电气工程学院;天津市信息传感与智能控制重点实验室;中国农业大学现代精细农业系统集成研究教育部重点实验室;&lt;/_author_aff&gt;&lt;_collection_scope&gt;中国科技核心期刊;中文核心期刊;CSCD;EI;&lt;/_collection_scope&gt;&lt;_created&gt;62306522&lt;/_created&gt;&lt;_date&gt;61094880&lt;/_date&gt;&lt;_db_provider&gt;CNKI: 期刊&lt;/_db_provider&gt;&lt;_db_updated&gt;CNKI - Reference&lt;/_db_updated&gt;&lt;_issue&gt;06&lt;/_issue&gt;&lt;_journal&gt;农业机械学报&lt;/_journal&gt;&lt;_keywords&gt;农业机械;机器视觉;导航路径识别;颜色模型;粒子群算法&lt;/_keywords&gt;&lt;_label&gt;颜色空间; 特征点; 直线拟合&lt;/_label&gt;&lt;_modified&gt;62336711&lt;/_modified&gt;&lt;_pages&gt;11-20&lt;/_pages&gt;&lt;_url&gt;http://kns.cnki.net/KCMS/detail/detail.aspx?FileName=NYJX201606002&amp;amp;DbName=CJFQ2016&lt;/_url&gt;&lt;_translated_author&gt;Meng, Qingkuan;Zhang, Man;Yang, Genghuang;Chou, Ruicheng;Xiang, Ming&lt;/_translated_author&gt;&lt;/Details&gt;&lt;Extra&gt;&lt;DBUID&gt;{D7BE1F96-C7F0-42A8-801A-AD825AD00D6C}&lt;/DBUID&gt;&lt;/Extra&gt;&lt;/Item&gt;&lt;/References&gt;&lt;/Group&gt;&lt;/Citation&gt;_x000a_"/>
    <w:docVar w:name="NE.Ref{2020C5C4-7582-4253-8FA7-D73D477C7449}" w:val=" ADDIN NE.Ref.{2020C5C4-7582-4253-8FA7-D73D477C7449}&lt;Citation&gt;&lt;Group&gt;&lt;References&gt;&lt;Item&gt;&lt;ID&gt;1109&lt;/ID&gt;&lt;UID&gt;{3FB3BDC3-5D2F-4A41-9C6C-48B6DD8B6F34}&lt;/UID&gt;&lt;Title&gt;农用轮式移动机器人相对位姿的求解方法&lt;/Title&gt;&lt;Template&gt;Journal Article&lt;/Template&gt;&lt;Star&gt;0&lt;/Star&gt;&lt;Tag&gt;0&lt;/Tag&gt;&lt;Author&gt;周俊; 刘成良; 姬长英&lt;/Author&gt;&lt;Year&gt;2005&lt;/Year&gt;&lt;Details&gt;&lt;_author_adr&gt;上海交通大学机电控制研究所,上海,200030; 南京农业大学工学院,南京,210031; 南京农业大学工学院,南京,210031&lt;/_author_adr&gt;&lt;_author_aff&gt;上海交通大学机电控制研究所,上海,200030; 南京农业大学工学院,南京,210031; 南京农业大学工学院,南京,210031&lt;/_author_aff&gt;&lt;_db_provider&gt;北京万方数据股份有限公司&lt;/_db_provider&gt;&lt;_doi&gt;10.3969/j.issn.1006-8961.2005.03.009&lt;/_doi&gt;&lt;_isbn&gt;1006-8961&lt;/_isbn&gt;&lt;_issue&gt;3&lt;/_issue&gt;&lt;_journal&gt;中国图象图形学报&lt;/_journal&gt;&lt;_keywords&gt;农业机器人; 位姿; 机器视觉; 导航&lt;/_keywords&gt;&lt;_language&gt;chi&lt;/_language&gt;&lt;_pages&gt;310-314&lt;/_pages&gt;&lt;_tertiary_title&gt;JOURNAL OF IMAGE AND GRAPHICS&lt;/_tertiary_title&gt;&lt;_translated_author&gt;Jun, ZHOU; Cheng-liang, LIU; Chang-ying, J I&lt;/_translated_author&gt;&lt;_translated_title&gt;Pose Sensing of Agricultural Wheeled Mobile Robot&lt;/_translated_title&gt;&lt;_url&gt;http://www.wanfangdata.com.cn/details/detail.do?_type=perio&amp;amp;id=zgtxtxxb-a200503009 _x000d__x000a_http://common.wanfangdata.com.cn/download/download.do?type=perio&amp;amp;resourceId=zgtxtxxb-a200503009&amp;amp;resourceTitle=%E5%86%9C%E7%94%A8%E8%BD%AE%E5%BC%8F%E7%A7%BB%E5%8A%A8%E6%9C%BA%E5%99%A8%E4%BA%BA%E7%9B%B8%E5%AF%B9%E4%BD%8D%E5%A7%BF%E7%9A%84%E6%B1%82%E8%A7%A3%E6%96%B9%E6%B3%95&amp;amp;transaction=%7B%22id%22%3Anull%2C%22transferOutAccountsStatus%22%3Anull%2C%22transaction%22%3A%7B%22id%22%3A%221040866244942643200%22%2C%22status%22%3A1%2C%22createDateTime%22%3Anull%2C%22payDateTime%22%3A1536996825811%2C%22authToken%22%3A%22TGT-8494409-HS6dSKochXtS00JyQE3CCnJ7SKpxzgTht2te7fw7Fd0E1XhBSj-my.wanfangdata.com.cn%22%2C%22user%22%3A%7B%22accountType%22%3A%22Group%22%2C%22key%22%3A%22zjdx%22%7D%2C%22transferIn%22%3A%7B%22accountType%22%3A%22Income%22%2C%22key%22%3A%22PeriodicalFulltext%22%7D%2C%22transferOut%22%3A%7B%22GTimeLimit.zjdx%22%3A3.0%7D%2C%22turnover%22%3A3.0%2C%22orderTurnover%22%3A3.0%2C%22productDetail%22%3A%22perio_zgtxtxxb-a200503009%22%2C%22productTitle%22%3Anull%2C%22userIP%22%3A%22122.225.220.174%22%2C%22organName%22%3Anull%2C%22memo%22%3Anull%2C%22orderUser%22%3A%22zjdx%22%2C%22orderChannel%22%3A%22pc%22%2C%22payTag%22%3Anull%2C%22webTransactionRequest%22%3Anull%2C%22signature%22%3A%22NfUiH1uoOiQUwVXPxakOdKSOMISlFHzyEz9%2FUdrvmq9QJthHeAScUXxOO15jiWZFkfXoOmlLf7R1%5CnTq7k7wctvf8uVyy%2FTuZjJN5SeJxH1pzJiWXsQCsyeeAKPXU9W7M4U7LLTLUVuMBTFOsFU5DA8kka%5CnmF8Yct4aAVCOFQ51J8Q%3D%22%2C%22delete%22%3Afalse%7D%2C%22isCache%22%3Afalse%7D 全文链接_x000d__x000a_&lt;/_url&gt;&lt;_created&gt;62433573&lt;/_created&gt;&lt;_modified&gt;62433593&lt;/_modified&gt;&lt;_db_updated&gt;Wanfangdata&lt;/_db_updated&gt;&lt;_collection_scope&gt;中国科技核心期刊;中文核心期刊;CSCD;&lt;/_collection_scope&gt;&lt;/Details&gt;&lt;Extra&gt;&lt;DBUID&gt;{D7BE1F96-C7F0-42A8-801A-AD825AD00D6C}&lt;/DBUID&gt;&lt;/Extra&gt;&lt;/Item&gt;&lt;/References&gt;&lt;/Group&gt;&lt;/Citation&gt;_x000a_"/>
    <w:docVar w:name="NE.Ref{226AF0DF-C7ED-4073-BBCD-662F3D12073F}" w:val=" ADDIN NE.Ref.{226AF0DF-C7ED-4073-BBCD-662F3D12073F} ADDIN NE.Ref.{226AF0DF-C7ED-4073-BBCD-662F3D12073F}&lt;Citation&gt;&lt;Group&gt;&lt;References&gt;&lt;Item&gt;&lt;ID&gt;1018&lt;/ID&gt;&lt;UID&gt;{80112CFF-037A-4AA8-94B6-5EA6F73997BE}&lt;/UID&gt;&lt;Title&gt;Automatic navigation path detection method for tillage machines working on high crop stubble fields based on machine vision&lt;/Title&gt;&lt;Template&gt;Journal Article&lt;/Template&gt;&lt;Star&gt;0&lt;/Star&gt;&lt;Tag&gt;0&lt;/Tag&gt;&lt;Author&gt;Zhang, Tian; Xia, Junfang; Wu, Gang; Zhai, Jianbo&lt;/Author&gt;&lt;Year&gt;2014&lt;/Year&gt;&lt;Details&gt;&lt;_accession_num&gt;WOS:000341556300005&lt;/_accession_num&gt;&lt;_cited_count&gt;3&lt;/_cited_count&gt;&lt;_collection_scope&gt;SCIE;&lt;/_collection_scope&gt;&lt;_created&gt;62306500&lt;/_created&gt;&lt;_date_display&gt;2014, AUG 2014&lt;/_date_display&gt;&lt;_db_provider&gt;ISI&lt;/_db_provider&gt;&lt;_db_updated&gt;Web of Science-All&lt;/_db_updated&gt;&lt;_doi&gt;10.3965/j.ijabe.20140704.004&lt;/_doi&gt;&lt;_impact_factor&gt;   1.267&lt;/_impact_factor&gt;&lt;_isbn&gt;1934-6344&lt;/_isbn&gt;&lt;_issue&gt;4&lt;/_issue&gt;&lt;_journal&gt;INTERNATIONAL JOURNAL OF AGRICULTURAL AND BIOLOGICAL ENGINEERING&lt;/_journal&gt;&lt;_label&gt;分割; 颜色空间; 直线拟合&lt;/_label&gt;&lt;_modified&gt;62326630&lt;/_modified&gt;&lt;_pages&gt;29-37&lt;/_pages&gt;&lt;_url&gt;http://gateway.isiknowledge.com/gateway/Gateway.cgi?GWVersion=2&amp;amp;SrcAuth=AegeanSoftware&amp;amp;SrcApp=NoteExpress&amp;amp;DestLinkType=FullRecord&amp;amp;DestApp=WOS&amp;amp;KeyUT=000341556300005&lt;/_url&gt;&lt;_volume&gt;7&lt;/_volume&gt;&lt;/Details&gt;&lt;Extra&gt;&lt;DBUID&gt;{D7BE1F96-C7F0-42A8-801A-AD825AD00D6C}&lt;/DBUID&gt;&lt;/Extra&gt;&lt;/Item&gt;&lt;/References&gt;&lt;/Group&gt;&lt;/Citation&gt;_x000a_"/>
    <w:docVar w:name="NE.Ref{22E971AB-8767-475F-A74E-9D788AB0C04E}" w:val=" ADDIN NE.Ref.{22E971AB-8767-475F-A74E-9D788AB0C04E} ADDIN NE.Ref.{22E971AB-8767-475F-A74E-9D788AB0C04E}&lt;Citation&gt;&lt;Group&gt;&lt;References&gt;&lt;Item&gt;&lt;ID&gt;71&lt;/ID&gt;&lt;UID&gt;{4E74943F-87FB-48A2-8B79-D439A4D89DA3}&lt;/UID&gt;&lt;Title&gt;插秧机视觉导航关键技术的研究&lt;/Title&gt;&lt;Template&gt;Thesis&lt;/Template&gt;&lt;Star&gt;0&lt;/Star&gt;&lt;Tag&gt;0&lt;/Tag&gt;&lt;Author&gt;金海龙&lt;/Author&gt;&lt;Year&gt;2015&lt;/Year&gt;&lt;Details&gt;&lt;_accessed&gt;62309715&lt;/_accessed&gt;&lt;_created&gt;61968159&lt;/_created&gt;&lt;_date&gt;2015-01-01&lt;/_date&gt;&lt;_db_provider&gt;CNKI: 硕士&lt;/_db_provider&gt;&lt;_db_updated&gt;CNKI - Reference&lt;/_db_updated&gt;&lt;_keywords&gt;插秧机;视觉导航;机器视觉;中心线提取&lt;/_keywords&gt;&lt;_label&gt;颜色空间; 直线拟合&lt;/_label&gt;&lt;_language&gt;chi&lt;/_language&gt;&lt;_modified&gt;62309715&lt;/_modified&gt;&lt;_pages&gt;62&lt;/_pages&gt;&lt;_publisher&gt;浙江理工大学&lt;/_publisher&gt;&lt;_section&gt;机械工程&lt;/_section&gt;&lt;_tertiary_author&gt;武传宇&lt;/_tertiary_author&gt;&lt;_type_work&gt;硕士&lt;/_type_work&gt;&lt;_url&gt;http://kns.cnki.net/KCMS/detail/detail.aspx?FileName=1015564521.nh&amp;amp;DbName=CMFD2015&lt;/_url&gt;&lt;_volume&gt;硕士&lt;/_volume&gt;&lt;_translated_author&gt;Jin, Hailong&lt;/_translated_author&gt;&lt;_translated_tertiary_author&gt;Wu, Chuanyu&lt;/_translated_tertiary_author&gt;&lt;/Details&gt;&lt;Extra&gt;&lt;DBUID&gt;{D7BE1F96-C7F0-42A8-801A-AD825AD00D6C}&lt;/DBUID&gt;&lt;/Extra&gt;&lt;/Item&gt;&lt;/References&gt;&lt;/Group&gt;&lt;/Citation&gt;_x000a_"/>
    <w:docVar w:name="NE.Ref{23B1535F-A6A0-46AE-B3B2-3363430FD378}" w:val=" ADDIN NE.Ref.{23B1535F-A6A0-46AE-B3B2-3363430FD378} ADDIN NE.Ref.{23B1535F-A6A0-46AE-B3B2-3363430FD378}&lt;Citation&gt;&lt;Group&gt;&lt;References&gt;&lt;Item&gt;&lt;ID&gt;378&lt;/ID&gt;&lt;UID&gt;{BAAD06DB-1753-471C-92A4-01551F970C83}&lt;/UID&gt;&lt;Title&gt;Research on Cotton Row Detection Algorithm Based on Binocular Vision&lt;/Title&gt;&lt;Template&gt;Book Section&lt;/Template&gt;&lt;Star&gt;0&lt;/Star&gt;&lt;Tag&gt;0&lt;/Tag&gt;&lt;Author&gt;Zhu, Zhongxiang; He, Yan; Zhai, Zhiqiang; Liu, Jinyi; Mao, Enrong&lt;/Author&gt;&lt;Year&gt;2014&lt;/Year&gt;&lt;Details&gt;&lt;_accession_num&gt;WOS:000348385100246&lt;/_accession_num&gt;&lt;_cited_count&gt;0&lt;/_cited_count&gt;&lt;_created&gt;61978621&lt;/_created&gt;&lt;_db_provider&gt;ISI&lt;/_db_provider&gt;&lt;_db_updated&gt;Web of Science-All&lt;/_db_updated&gt;&lt;_doi&gt;10.4028/www.scientific.net/AMM.670-671.1222&lt;/_doi&gt;&lt;_isbn&gt;978-3-03835-288-4&lt;/_isbn&gt;&lt;_label&gt;特征点; 直线拟合&lt;/_label&gt;&lt;_modified&gt;62310023&lt;/_modified&gt;&lt;_pages&gt;1222-1227&lt;/_pages&gt;&lt;_secondary_author&gt;Liu, H; Kuroda, S I; Zheng, L&lt;/_secondary_author&gt;&lt;_secondary_title&gt;Applied Mechanics and Materials&lt;/_secondary_title&gt;&lt;_section&gt;APPLIED MECHANICS, MATERIALS AND MANUFACTURING IV&lt;/_section&gt;&lt;_url&gt;http://gateway.isiknowledge.com/gateway/Gateway.cgi?GWVersion=2&amp;amp;SrcAuth=AegeanSoftware&amp;amp;SrcApp=NoteExpress&amp;amp;DestLinkType=FullRecord&amp;amp;DestApp=WOS&amp;amp;KeyUT=000348385100246&lt;/_url&gt;&lt;_volume&gt;670-671&lt;/_volume&gt;&lt;/Details&gt;&lt;Extra&gt;&lt;DBUID&gt;{D7BE1F96-C7F0-42A8-801A-AD825AD00D6C}&lt;/DBUID&gt;&lt;/Extra&gt;&lt;/Item&gt;&lt;/References&gt;&lt;/Group&gt;&lt;/Citation&gt;_x000a_"/>
    <w:docVar w:name="NE.Ref{2D6A7153-BBD8-414C-BC33-3E42C7B22D7D}" w:val=" ADDIN NE.Ref.{2D6A7153-BBD8-414C-BC33-3E42C7B22D7D} ADDIN NE.Ref.{2D6A7153-BBD8-414C-BC33-3E42C7B22D7D}&lt;Citation&gt;&lt;Group&gt;&lt;References&gt;&lt;Item&gt;&lt;ID&gt;44&lt;/ID&gt;&lt;UID&gt;{95148F48-A69F-4545-8262-DA013DF5C932}&lt;/UID&gt;&lt;Title&gt;基于暗原色的农机具视觉导航线提取算法&lt;/Title&gt;&lt;Template&gt;Journal Article&lt;/Template&gt;&lt;Star&gt;0&lt;/Star&gt;&lt;Tag&gt;0&lt;/Tag&gt;&lt;Author&gt;李勇; 丁伟利&lt;/Author&gt;&lt;Year&gt;2015&lt;/Year&gt;&lt;Details&gt;&lt;_accessed&gt;62309715&lt;/_accessed&gt;&lt;_author_aff&gt;燕山大学电气工程学院;&lt;/_author_aff&gt;&lt;_collection_scope&gt;中国科技核心期刊;中文核心期刊;CSCD;EI;&lt;/_collection_scope&gt;&lt;_created&gt;61956854&lt;/_created&gt;&lt;_date&gt;60541920&lt;/_date&gt;&lt;_db_provider&gt;CNKI: 期刊&lt;/_db_provider&gt;&lt;_db_updated&gt;CNKI - Reference&lt;/_db_updated&gt;&lt;_issue&gt;02&lt;/_issue&gt;&lt;_journal&gt;光学学报&lt;/_journal&gt;&lt;_keywords&gt;机器视觉;导航线;暗原色;农机具;农田环境&lt;/_keywords&gt;&lt;_label&gt;颜色空间; 直线拟合&lt;/_label&gt;&lt;_language&gt;Chinese&lt;/_language&gt;&lt;_modified&gt;62309715&lt;/_modified&gt;&lt;_pages&gt;229-236&lt;/_pages&gt;&lt;_url&gt;http://kns.cnki.net/KCMS/detail/detail.aspx?FileName=GXXB201502030&amp;amp;DbName=CJFQ2015&lt;/_url&gt;&lt;_translated_author&gt;Li, Yong;Ding, Weili&lt;/_translated_author&gt;&lt;/Details&gt;&lt;Extra&gt;&lt;DBUID&gt;{D7BE1F96-C7F0-42A8-801A-AD825AD00D6C}&lt;/DBUID&gt;&lt;/Extra&gt;&lt;/Item&gt;&lt;/References&gt;&lt;/Group&gt;&lt;Group&gt;&lt;References&gt;&lt;Item&gt;&lt;ID&gt;1093&lt;/ID&gt;&lt;UID&gt;{22AEB724-3768-4DA3-8262-563ED27A0EBB}&lt;/UID&gt;&lt;Title&gt;Single Image Haze Removal Using Dark Channel Prior&lt;/Title&gt;&lt;Template&gt;Journal Article&lt;/Template&gt;&lt;Star&gt;0&lt;/Star&gt;&lt;Tag&gt;0&lt;/Tag&gt;&lt;Author&gt;He, Kaiming; Sun, Jian; Tang, Xiaoou&lt;/Author&gt;&lt;Year&gt;2011&lt;/Year&gt;&lt;Details&gt;&lt;_accession_num&gt;WOS:000295980000003&lt;/_accession_num&gt;&lt;_cited_count&gt;640&lt;/_cited_count&gt;&lt;_collection_scope&gt;EI;SCI;SCIE;&lt;/_collection_scope&gt;&lt;_created&gt;62318062&lt;/_created&gt;&lt;_date_display&gt;2011, DEC 2011&lt;/_date_display&gt;&lt;_db_provider&gt;ISI&lt;/_db_provider&gt;&lt;_db_updated&gt;Web of Science-All&lt;/_db_updated&gt;&lt;_doi&gt;10.1109/TPAMI.2010.168&lt;/_doi&gt;&lt;_impact_factor&gt;   8.329&lt;/_impact_factor&gt;&lt;_isbn&gt;0162-8828&lt;/_isbn&gt;&lt;_issue&gt;12&lt;/_issue&gt;&lt;_journal&gt;IEEE TRANSACTIONS ON PATTERN ANALYSIS AND MACHINE INTELLIGENCE&lt;/_journal&gt;&lt;_label&gt;颜色空间&lt;/_label&gt;&lt;_modified&gt;62318096&lt;/_modified&gt;&lt;_pages&gt;2341-2353&lt;/_pages&gt;&lt;_url&gt;http://gateway.isiknowledge.com/gateway/Gateway.cgi?GWVersion=2&amp;amp;SrcAuth=AegeanSoftware&amp;amp;SrcApp=NoteExpress&amp;amp;DestLinkType=FullRecord&amp;amp;DestApp=WOS&amp;amp;KeyUT=000295980000003&lt;/_url&gt;&lt;_volume&gt;33&lt;/_volume&gt;&lt;/Details&gt;&lt;Extra&gt;&lt;DBUID&gt;{D7BE1F96-C7F0-42A8-801A-AD825AD00D6C}&lt;/DBUID&gt;&lt;/Extra&gt;&lt;/Item&gt;&lt;/References&gt;&lt;/Group&gt;&lt;/Citation&gt;_x000a_"/>
    <w:docVar w:name="NE.Ref{2E3F69F6-B34D-460F-A044-2BDCED5E268D}" w:val=" ADDIN NE.Ref.{2E3F69F6-B34D-460F-A044-2BDCED5E268D} ADDIN NE.Ref.{2E3F69F6-B34D-460F-A044-2BDCED5E268D}&lt;Citation&gt;&lt;Group&gt;&lt;References&gt;&lt;Item&gt;&lt;ID&gt;1049&lt;/ID&gt;&lt;UID&gt;{D2B75F70-8912-4B2D-85D9-87E939C2E907}&lt;/UID&gt;&lt;Title&gt;自然光照下基于粒子群算法的农业机械导航路径识别&lt;/Title&gt;&lt;Template&gt;Journal Article&lt;/Template&gt;&lt;Star&gt;0&lt;/Star&gt;&lt;Tag&gt;0&lt;/Tag&gt;&lt;Author&gt;孟庆宽; 张漫; 杨耿煌; 仇瑞承; 项明&lt;/Author&gt;&lt;Year&gt;2016&lt;/Year&gt;&lt;Details&gt;&lt;_accessed&gt;62336711&lt;/_accessed&gt;&lt;_author_aff&gt;天津职业技术师范大学自动化与电气工程学院;天津市信息传感与智能控制重点实验室;中国农业大学现代精细农业系统集成研究教育部重点实验室;&lt;/_author_aff&gt;&lt;_collection_scope&gt;中国科技核心期刊;中文核心期刊;CSCD;EI;&lt;/_collection_scope&gt;&lt;_created&gt;62306522&lt;/_created&gt;&lt;_date&gt;61094880&lt;/_date&gt;&lt;_db_provider&gt;CNKI: 期刊&lt;/_db_provider&gt;&lt;_db_updated&gt;CNKI - Reference&lt;/_db_updated&gt;&lt;_issue&gt;06&lt;/_issue&gt;&lt;_journal&gt;农业机械学报&lt;/_journal&gt;&lt;_keywords&gt;农业机械;机器视觉;导航路径识别;颜色模型;粒子群算法&lt;/_keywords&gt;&lt;_label&gt;颜色空间; 特征点; 直线拟合&lt;/_label&gt;&lt;_modified&gt;62336711&lt;/_modified&gt;&lt;_pages&gt;11-20&lt;/_pages&gt;&lt;_url&gt;http://kns.cnki.net/KCMS/detail/detail.aspx?FileName=NYJX201606002&amp;amp;DbName=CJFQ2016&lt;/_url&gt;&lt;_translated_author&gt;Meng, Qingkuan;Zhang, Man;Yang, Genghuang;Chou, Ruicheng;Xiang, Ming&lt;/_translated_author&gt;&lt;/Details&gt;&lt;Extra&gt;&lt;DBUID&gt;{D7BE1F96-C7F0-42A8-801A-AD825AD00D6C}&lt;/DBUID&gt;&lt;/Extra&gt;&lt;/Item&gt;&lt;/References&gt;&lt;/Group&gt;&lt;/Citation&gt;_x000a_"/>
    <w:docVar w:name="NE.Ref{304E85F6-63C0-4383-A595-71C50B00136D}" w:val=" ADDIN NE.Ref.{304E85F6-63C0-4383-A595-71C50B00136D} ADDIN NE.Ref.{304E85F6-63C0-4383-A595-71C50B00136D}&lt;Citation&gt;&lt;Group&gt;&lt;References&gt;&lt;Item&gt;&lt;ID&gt;75&lt;/ID&gt;&lt;UID&gt;{FBF2ACC4-6CF5-4A4B-BA1F-1778EB19A94E}&lt;/UID&gt;&lt;Title&gt;农业机械机器视觉导航实时图像处理系统的改进&lt;/Title&gt;&lt;Template&gt;Conference Paper&lt;/Template&gt;&lt;Star&gt;0&lt;/Star&gt;&lt;Tag&gt;0&lt;/Tag&gt;&lt;Author&gt;陈娇; 杜尚丰&lt;/Author&gt;&lt;Year&gt;2007&lt;/Year&gt;&lt;Details&gt;&lt;_accessed&gt;62309719&lt;/_accessed&gt;&lt;_author_adr&gt;中国农业大学信息与电气工程学院,北京,10083; 中国农业大学信息与电气工程学院,北京,10083;中国农业大学,&amp;quot;现代精细农业系统集成研究&amp;quot;教育部重点实验室,北京,10083;中国农业大学,精细农业研究中心,北京,10083&lt;/_author_adr&gt;&lt;_author_aff&gt;中国农业大学信息与电气工程学院;中国农业大学信息与电气工程学院;&lt;/_author_aff&gt;&lt;_created&gt;61968159&lt;/_created&gt;&lt;_date&gt;2007-01-01&lt;/_date&gt;&lt;_db_provider&gt;CNKI: 中国会议&lt;/_db_provider&gt;&lt;_db_updated&gt;CNKI - Reference&lt;/_db_updated&gt;&lt;_keywords&gt;机器视觉导航;图像处理;改进 Hough 变换;导航定位基准线&lt;/_keywords&gt;&lt;_label&gt;直线拟合; 模式识别&lt;/_label&gt;&lt;_language&gt;chi&lt;/_language&gt;&lt;_modified&gt;62309719&lt;/_modified&gt;&lt;_pages&gt;1&lt;/_pages&gt;&lt;_place_published&gt;中国黑龙江大庆&lt;/_place_published&gt;&lt;_secondary_title&gt;2007年中国农业工程学会学术年会&lt;/_secondary_title&gt;&lt;_subsidiary_author&gt;中国农业工程学会&lt;/_subsidiary_author&gt;&lt;_tertiary_title&gt;2007年中国农业工程学会学术年会论文摘要集&lt;/_tertiary_title&gt;&lt;_url&gt;http://kns.cnki.net/KCMS/detail/detail.aspx?FileName=ZGNG200708001407&amp;amp;DbName=CPFD2008&lt;/_url&gt;&lt;_translated_author&gt;Chen, Jiao;Du, Shangfeng&lt;/_translated_author&gt;&lt;_translated_subsidiary_author&gt;Zhong, Guonongyegongchengxuehui&lt;/_translated_subsidiary_author&gt;&lt;/Details&gt;&lt;Extra&gt;&lt;DBUID&gt;{D7BE1F96-C7F0-42A8-801A-AD825AD00D6C}&lt;/DBUID&gt;&lt;/Extra&gt;&lt;/Item&gt;&lt;/References&gt;&lt;/Group&gt;&lt;Group&gt;&lt;References&gt;&lt;Item&gt;&lt;ID&gt;121&lt;/ID&gt;&lt;UID&gt;{61F20D4F-7E98-4FDB-8B07-70D78FCC2E54}&lt;/UID&gt;&lt;Title&gt;Detection of stubble row and inter-row line for computer vision guidance in no-till field&lt;/Title&gt;&lt;Template&gt;Journal Article&lt;/Template&gt;&lt;Star&gt;0&lt;/Star&gt;&lt;Tag&gt;0&lt;/Tag&gt;&lt;Author&gt;Wang, X; Chen, Y; Chen, B; Li, H; Sun, H&lt;/Author&gt;&lt;Year&gt;2009&lt;/Year&gt;&lt;Details&gt;&lt;_accessed&gt;61981236&lt;/_accessed&gt;&lt;_alternate_title&gt;Nongye Jixie Xuebao/Transactions of the Chinese Society of Agricultural Machinery&lt;/_alternate_title&gt;&lt;_author_adr&gt;College of Engineering, China Agricultural University, Beijing 100083, China&lt;/_author_adr&gt;&lt;_created&gt;61968696&lt;/_created&gt;&lt;_date&gt;2009-01-01&lt;/_date&gt;&lt;_date_display&gt;2009&lt;/_date_display&gt;&lt;_isbn&gt;10001298 (ISSN) &lt;/_isbn&gt;&lt;_issue&gt;6&lt;/_issue&gt;&lt;_journal&gt;Nongye Jixie Xuebao/Transactions of the Chinese Society of Agricultural Machinery&lt;/_journal&gt;&lt;_keywords&gt;Agricultural machinery; Automatic guidance; Computer vision; Conservation tillage; Image segmentation; Path recognition; Automatic guidance; Conservation tillage; Field images; In-between; Key problems; Machine working; Navigation paths; No-till; No-till planters; Path recognition; Row line; Soil surfaces; Visual guidance; Agriculture; Automatic guidance (agricultural machinery); Computer vision; Digital image storage; Hough transforms; Image segmentation; Soil conservation; Soils; Agricultural machinery&lt;/_keywords&gt;&lt;_label&gt;分割; 直线拟合&lt;/_label&gt;&lt;_modified&gt;62309625&lt;/_modified&gt;&lt;_pages&gt;158-163&lt;/_pages&gt;&lt;_volume&gt;40&lt;/_volume&gt;&lt;/Details&gt;&lt;Extra&gt;&lt;DBUID&gt;{D7BE1F96-C7F0-42A8-801A-AD825AD00D6C}&lt;/DBUID&gt;&lt;/Extra&gt;&lt;/Item&gt;&lt;/References&gt;&lt;/Group&gt;&lt;/Citation&gt;_x000a_"/>
    <w:docVar w:name="NE.Ref{343A34AD-BDDD-4BF6-8C1C-4AA8E3C51ABC}" w:val=" ADDIN NE.Ref.{343A34AD-BDDD-4BF6-8C1C-4AA8E3C51ABC}&lt;Citation&gt;&lt;Group&gt;&lt;References&gt;&lt;Item&gt;&lt;ID&gt;1057&lt;/ID&gt;&lt;UID&gt;{0F27EE74-004F-4A33-92A2-2693F6849A60}&lt;/UID&gt;&lt;Title&gt;基于机器视觉的农田作物行检测方法研究&lt;/Title&gt;&lt;Template&gt;Thesis&lt;/Template&gt;&lt;Star&gt;0&lt;/Star&gt;&lt;Tag&gt;0&lt;/Tag&gt;&lt;Author&gt;王晓杰&lt;/Author&gt;&lt;Year&gt;2016&lt;/Year&gt;&lt;Details&gt;&lt;_accessed&gt;62309715&lt;/_accessed&gt;&lt;_created&gt;62306522&lt;/_created&gt;&lt;_db_provider&gt;CNKI: 硕士&lt;/_db_provider&gt;&lt;_db_updated&gt;CNKI - Reference&lt;/_db_updated&gt;&lt;_keywords&gt;作物行检测;视觉导航;移动窗;Hough变换;消隐点&lt;/_keywords&gt;&lt;_label&gt;直线拟合; 特征点&lt;/_label&gt;&lt;_modified&gt;62309715&lt;/_modified&gt;&lt;_pages&gt;67&lt;/_pages&gt;&lt;_publisher&gt;河南理工大学&lt;/_publisher&gt;&lt;_tertiary_author&gt;姜国权&lt;/_tertiary_author&gt;&lt;_url&gt;http://kns.cnki.net/KCMS/detail/detail.aspx?FileName=1017811557.nh&amp;amp;DbName=CMFD2017&lt;/_url&gt;&lt;_volume&gt;硕士&lt;/_volume&gt;&lt;_translated_author&gt;Wang, Xiaojie&lt;/_translated_author&gt;&lt;_translated_tertiary_author&gt;Jiang, Guoquan&lt;/_translated_tertiary_author&gt;&lt;/Details&gt;&lt;Extra&gt;&lt;DBUID&gt;{D7BE1F96-C7F0-42A8-801A-AD825AD00D6C}&lt;/DBUID&gt;&lt;/Extra&gt;&lt;/Item&gt;&lt;/References&gt;&lt;/Group&gt;&lt;/Citation&gt;_x000a_"/>
    <w:docVar w:name="NE.Ref{3518F572-C27D-4E4F-8742-444A3CBED747}" w:val=" ADDIN NE.Ref.{3518F572-C27D-4E4F-8742-444A3CBED747} ADDIN NE.Ref.{3518F572-C27D-4E4F-8742-444A3CBED747}&lt;Citation&gt;&lt;Group&gt;&lt;References&gt;&lt;Item&gt;&lt;ID&gt;1057&lt;/ID&gt;&lt;UID&gt;{0F27EE74-004F-4A33-92A2-2693F6849A60}&lt;/UID&gt;&lt;Title&gt;基于机器视觉的农田作物行检测方法研究&lt;/Title&gt;&lt;Template&gt;Thesis&lt;/Template&gt;&lt;Star&gt;0&lt;/Star&gt;&lt;Tag&gt;0&lt;/Tag&gt;&lt;Author&gt;王晓杰&lt;/Author&gt;&lt;Year&gt;2016&lt;/Year&gt;&lt;Details&gt;&lt;_accessed&gt;62309715&lt;/_accessed&gt;&lt;_created&gt;62306522&lt;/_created&gt;&lt;_db_provider&gt;CNKI: 硕士&lt;/_db_provider&gt;&lt;_db_updated&gt;CNKI - Reference&lt;/_db_updated&gt;&lt;_keywords&gt;作物行检测;视觉导航;移动窗;Hough变换;消隐点&lt;/_keywords&gt;&lt;_label&gt;直线拟合; 特征点&lt;/_label&gt;&lt;_modified&gt;62309715&lt;/_modified&gt;&lt;_pages&gt;67&lt;/_pages&gt;&lt;_publisher&gt;河南理工大学&lt;/_publisher&gt;&lt;_tertiary_author&gt;姜国权&lt;/_tertiary_author&gt;&lt;_url&gt;http://kns.cnki.net/KCMS/detail/detail.aspx?FileName=1017811557.nh&amp;amp;DbName=CMFD2017&lt;/_url&gt;&lt;_volume&gt;硕士&lt;/_volume&gt;&lt;_translated_author&gt;Wang, Xiaojie&lt;/_translated_author&gt;&lt;_translated_tertiary_author&gt;Jiang, Guoquan&lt;/_translated_tertiary_author&gt;&lt;/Details&gt;&lt;Extra&gt;&lt;DBUID&gt;{D7BE1F96-C7F0-42A8-801A-AD825AD00D6C}&lt;/DBUID&gt;&lt;/Extra&gt;&lt;/Item&gt;&lt;/References&gt;&lt;/Group&gt;&lt;/Citation&gt;_x000a_"/>
    <w:docVar w:name="NE.Ref{39724EBA-246D-4FED-B492-BE63759BC92B}" w:val=" ADDIN NE.Ref.{39724EBA-246D-4FED-B492-BE63759BC92B} ADDIN NE.Ref.{39724EBA-246D-4FED-B492-BE63759BC92B}&lt;Citation&gt;&lt;Group&gt;&lt;References&gt;&lt;Item&gt;&lt;ID&gt;358&lt;/ID&gt;&lt;UID&gt;{0E0CEF51-90FE-4311-88A7-6B028CAE6D92}&lt;/UID&gt;&lt;Title&gt;Crop row detection by global energy minimization&lt;/Title&gt;&lt;Template&gt;Journal Article&lt;/Template&gt;&lt;Star&gt;0&lt;/Star&gt;&lt;Tag&gt;0&lt;/Tag&gt;&lt;Author&gt;Vidovic, Ivan; Cupec, Robert; Hocenski, Zeljko&lt;/Author&gt;&lt;Year&gt;2016&lt;/Year&gt;&lt;Details&gt;&lt;_accession_num&gt;WOS:000374072300006&lt;/_accession_num&gt;&lt;_cited_count&gt;2&lt;/_cited_count&gt;&lt;_collection_scope&gt;EI;SCI;SCIE;&lt;/_collection_scope&gt;&lt;_created&gt;61978621&lt;/_created&gt;&lt;_date_display&gt;2016, JUL 2016&lt;/_date_display&gt;&lt;_db_provider&gt;ISI&lt;/_db_provider&gt;&lt;_db_updated&gt;Web of Science-All&lt;/_db_updated&gt;&lt;_doi&gt;10.1016/j.patcog.2016.01.013&lt;/_doi&gt;&lt;_impact_factor&gt;   3.962&lt;/_impact_factor&gt;&lt;_isbn&gt;0031-3203&lt;/_isbn&gt;&lt;_journal&gt;PATTERN RECOGNITION&lt;/_journal&gt;&lt;_label&gt;新型-能量&lt;/_label&gt;&lt;_modified&gt;62347034&lt;/_modified&gt;&lt;_pages&gt;68-86&lt;/_pages&gt;&lt;_url&gt;http://gateway.isiknowledge.com/gateway/Gateway.cgi?GWVersion=2&amp;amp;SrcAuth=AegeanSoftware&amp;amp;SrcApp=NoteExpress&amp;amp;DestLinkType=FullRecord&amp;amp;DestApp=WOS&amp;amp;KeyUT=000374072300006 _x000d__x000a_http://pubs.rsc.org 全文链接_x000d__x000a_&lt;/_url&gt;&lt;_volume&gt;55&lt;/_volume&gt;&lt;/Details&gt;&lt;Extra&gt;&lt;DBUID&gt;{D7BE1F96-C7F0-42A8-801A-AD825AD00D6C}&lt;/DBUID&gt;&lt;/Extra&gt;&lt;/Item&gt;&lt;/References&gt;&lt;/Group&gt;&lt;/Citation&gt;_x000a_"/>
    <w:docVar w:name="NE.Ref{3BF61B64-2640-4232-9EED-05F1984D7372}" w:val=" ADDIN NE.Ref.{3BF61B64-2640-4232-9EED-05F1984D7372} ADDIN NE.Ref.{3BF61B64-2640-4232-9EED-05F1984D7372}&lt;Citation&gt;&lt;Group&gt;&lt;References&gt;&lt;Item&gt;&lt;ID&gt;81&lt;/ID&gt;&lt;UID&gt;{A8F4E75E-F9AA-42E7-9C7F-B9487857F333}&lt;/UID&gt;&lt;Title&gt;基于视觉的智能车辆自主导航方法研究&lt;/Title&gt;&lt;Template&gt;Thesis&lt;/Template&gt;&lt;Star&gt;0&lt;/Star&gt;&lt;Tag&gt;0&lt;/Tag&gt;&lt;Author&gt;李颢&lt;/Author&gt;&lt;Year&gt;2009&lt;/Year&gt;&lt;Details&gt;&lt;_accessed&gt;62309718&lt;/_accessed&gt;&lt;_created&gt;61968159&lt;/_created&gt;&lt;_date&gt;2009-01-12&lt;/_date&gt;&lt;_db_provider&gt;CNKI: 硕士&lt;/_db_provider&gt;&lt;_db_updated&gt;CNKI - Reference&lt;/_db_updated&gt;&lt;_keywords&gt;智能车辆;自主导航;视觉;控制;检测;标定;行人&lt;/_keywords&gt;&lt;_label&gt;变换&lt;/_label&gt;&lt;_language&gt;chi&lt;/_language&gt;&lt;_modified&gt;62309718&lt;/_modified&gt;&lt;_pages&gt;127&lt;/_pages&gt;&lt;_publisher&gt;上海交通大学&lt;/_publisher&gt;&lt;_section&gt;控制理论与控制工程&lt;/_section&gt;&lt;_tertiary_author&gt;杨明&lt;/_tertiary_author&gt;&lt;_type_work&gt;硕士&lt;/_type_work&gt;&lt;_url&gt;http://kns.cnki.net/KCMS/detail/detail.aspx?FileName=2009226120.nh&amp;amp;DbName=CMFD2010&lt;/_url&gt;&lt;_volume&gt;硕士&lt;/_volume&gt;&lt;_translated_author&gt;Li, Hao&lt;/_translated_author&gt;&lt;_translated_tertiary_author&gt;Yang, Ming&lt;/_translated_tertiary_author&gt;&lt;/Details&gt;&lt;Extra&gt;&lt;DBUID&gt;{D7BE1F96-C7F0-42A8-801A-AD825AD00D6C}&lt;/DBUID&gt;&lt;/Extra&gt;&lt;/Item&gt;&lt;/References&gt;&lt;/Group&gt;&lt;/Citation&gt;_x000a_"/>
    <w:docVar w:name="NE.Ref{3C0C6DA0-1D3E-47F9-9096-3D0917EA9C10}" w:val=" ADDIN NE.Ref.{3C0C6DA0-1D3E-47F9-9096-3D0917EA9C10} ADDIN NE.Ref.{3C0C6DA0-1D3E-47F9-9096-3D0917EA9C10}&lt;Citation&gt;&lt;Group&gt;&lt;References&gt;&lt;Item&gt;&lt;ID&gt;80&lt;/ID&gt;&lt;UID&gt;{4C256E6D-ABEE-4EE4-9B7E-9D430D68A9A7}&lt;/UID&gt;&lt;Title&gt;再生稻收割机的视觉导航路径检测方法&lt;/Title&gt;&lt;Template&gt;Journal Article&lt;/Template&gt;&lt;Star&gt;0&lt;/Star&gt;&lt;Tag&gt;0&lt;/Tag&gt;&lt;Author&gt;郭翰林; 洪瑛杰; 张翔; 林建&lt;/Author&gt;&lt;Year&gt;2017&lt;/Year&gt;&lt;Details&gt;&lt;_accessed&gt;62309714&lt;/_accessed&gt;&lt;_author_adr&gt;福建农林大学机电工程学院,福建 福州,350002&lt;/_author_adr&gt;&lt;_author_aff&gt;福建农林大学机电工程学院;&lt;/_author_aff&gt;&lt;_created&gt;61968159&lt;/_created&gt;&lt;_date&gt;61734240&lt;/_date&gt;&lt;_db_provider&gt;CNKI: 期刊&lt;/_db_provider&gt;&lt;_db_updated&gt;CNKI - Reference&lt;/_db_updated&gt;&lt;_doi&gt;10.13323/j.cnki.j.fafu(nat.sci.).2017.03.020&lt;/_doi&gt;&lt;_isbn&gt;1671-5470&lt;/_isbn&gt;&lt;_issue&gt;03&lt;/_issue&gt;&lt;_journal&gt;福建农林大学学报(自然科学版)&lt;/_journal&gt;&lt;_keywords&gt;再生稻;农田环境;视觉导航;Hough变换;直线检测&lt;/_keywords&gt;&lt;_label&gt;直线拟合; 分割; 颜色空间&lt;/_label&gt;&lt;_language&gt;chi&lt;/_language&gt;&lt;_modified&gt;62309714&lt;/_modified&gt;&lt;_pages&gt;356-360&lt;/_pages&gt;&lt;_translated_author&gt;Hanlin, GUO; Yingjie, HONG; Xiang, ZHANG; Jian, LIN&lt;/_translated_author&gt;&lt;_translated_title&gt;Method of identifying the vision navigation path for ratooning rice harvester&lt;/_translated_title&gt;&lt;_url&gt;http://kns.cnki.net/KCMS/detail/detail.aspx?FileName=FJND201703020&amp;amp;DbName=CJFQ2017&lt;/_url&gt;&lt;_volume&gt;46&lt;/_volume&gt;&lt;/Details&gt;&lt;Extra&gt;&lt;DBUID&gt;{D7BE1F96-C7F0-42A8-801A-AD825AD00D6C}&lt;/DBUID&gt;&lt;/Extra&gt;&lt;/Item&gt;&lt;/References&gt;&lt;/Group&gt;&lt;/Citation&gt;_x000a_"/>
    <w:docVar w:name="NE.Ref{42E86AA3-BAB4-4F91-ABC8-274D8F9B62B2}" w:val=" ADDIN NE.Ref.{42E86AA3-BAB4-4F91-ABC8-274D8F9B62B2} ADDIN NE.Ref.{42E86AA3-BAB4-4F91-ABC8-274D8F9B62B2}&lt;Citation&gt;&lt;Group&gt;&lt;References&gt;&lt;Item&gt;&lt;ID&gt;1068&lt;/ID&gt;&lt;UID&gt;{F4B39F96-9472-46D8-8D81-94F168842C5F}&lt;/UID&gt;&lt;Title&gt;基于最小二乘法的早期作物行中心线检测方法&lt;/Title&gt;&lt;Template&gt;Journal Article&lt;/Template&gt;&lt;Star&gt;0&lt;/Star&gt;&lt;Tag&gt;0&lt;/Tag&gt;&lt;Author&gt;司永胜; 姜国权; 刘刚; 高瑞; 刘兆祥&lt;/Author&gt;&lt;Year&gt;2010&lt;/Year&gt;&lt;Details&gt;&lt;_accessed&gt;62309718&lt;/_accessed&gt;&lt;_author_adr&gt;中国农业大学现代精细农业系统集成研究教育部重点实验室; 中国农业大学现代精细农业系统集成研究教育部重点实验室; 河北农业大学信息科学与技术学院; 河南理工大学计算机科学与技术学院; 中国农业大学现代精细农业系统集成研究教育部重点实验室&lt;/_author_adr&gt;&lt;_author_aff&gt;中国农业大学现代精细农业系统集成研究教育部重点实验室; 中国农业大学现代精细农业系统集成研究教育部重点实验室; 河北农业大学信息科学与技术学院; 河南理工大学计算机科学与技术学院; 中国农业大学现代精细农业系统集成研究教育部重点实验室&lt;/_author_aff&gt;&lt;_collection_scope&gt;中国科技核心期刊;中文核心期刊;CSCD;EI;&lt;/_collection_scope&gt;&lt;_created&gt;62306529&lt;/_created&gt;&lt;_db_provider&gt;北京万方数据股份有限公司&lt;/_db_provider&gt;&lt;_db_updated&gt;Wanfangdata&lt;/_db_updated&gt;&lt;_doi&gt;10.3969/j.issn.1000-1298.2010.07.034&lt;/_doi&gt;&lt;_isbn&gt;1000-1298&lt;/_isbn&gt;&lt;_issue&gt;7&lt;/_issue&gt;&lt;_journal&gt;农业机械学报&lt;/_journal&gt;&lt;_keywords&gt;农业机械; 导航; 机器视觉; 图像分割; 直线检测; 最小二乘法&lt;/_keywords&gt;&lt;_label&gt;直线拟合; 特征点&lt;/_label&gt;&lt;_language&gt;chi&lt;/_language&gt;&lt;_modified&gt;62326644&lt;/_modified&gt;&lt;_pages&gt;163-167,185&lt;/_pages&gt;&lt;_tertiary_title&gt;TRANSACTIONS OF THE CHINESE SOCIETY FOR AGRICULTURAL MACHINERY&lt;/_tertiary_title&gt;&lt;_translated_author&gt;Yongsheng, Si; Guoquan, Jiang; Gang, Liu; Rui, Gao; Zhaoxiang, Liu&lt;/_translated_author&gt;&lt;_translated_title&gt;Early Stage Crop Rows Detection Based on Least Square Method&lt;/_translated_title&gt;&lt;_url&gt;http://www.wanfangdata.com.cn/details/detail.do?_type=perio&amp;amp;id=nyjxxb201007034&lt;/_url&gt;&lt;/Details&gt;&lt;Extra&gt;&lt;DBUID&gt;{D7BE1F96-C7F0-42A8-801A-AD825AD00D6C}&lt;/DBUID&gt;&lt;/Extra&gt;&lt;/Item&gt;&lt;/References&gt;&lt;/Group&gt;&lt;/Citation&gt;_x000a_"/>
    <w:docVar w:name="NE.Ref{4435BF40-6F94-41C6-9A03-DD9336240A2B}" w:val=" ADDIN NE.Ref.{4435BF40-6F94-41C6-9A03-DD9336240A2B} ADDIN NE.Ref.{4435BF40-6F94-41C6-9A03-DD9336240A2B}&lt;Citation&gt;&lt;Group&gt;&lt;References&gt;&lt;Item&gt;&lt;ID&gt;1101&lt;/ID&gt;&lt;UID&gt;{C0B09390-95B0-49E8-BCCC-6D2FEFCCD87A}&lt;/UID&gt;&lt;Title&gt;一种基于平均垄间距的视觉导航垄线识别算法&lt;/Title&gt;&lt;Template&gt;Journal Article&lt;/Template&gt;&lt;Star&gt;0&lt;/Star&gt;&lt;Tag&gt;0&lt;/Tag&gt;&lt;Author&gt;张志斌; 潘华稳; 李琛; 王冰清&lt;/Author&gt;&lt;Year&gt;2011&lt;/Year&gt;&lt;Details&gt;&lt;_author_aff&gt;内蒙古大学计算机学院;&lt;/_author_aff&gt;&lt;_collection_scope&gt;中国科技核心期刊;CSCD;&lt;/_collection_scope&gt;&lt;_created&gt;62326649&lt;/_created&gt;&lt;_date&gt;2011-08-01&lt;/_date&gt;&lt;_db_provider&gt;CNKI: 期刊&lt;/_db_provider&gt;&lt;_db_updated&gt;CNKI - Reference&lt;/_db_updated&gt;&lt;_issue&gt;22&lt;/_issue&gt;&lt;_journal&gt;计算机工程与应用&lt;/_journal&gt;&lt;_keywords&gt;作物垄行;图像处理;最邻近搜索;最小二乘法拟合;视觉导航&lt;/_keywords&gt;&lt;_label&gt;特征点; 直线拟合&lt;/_label&gt;&lt;_modified&gt;62326650&lt;/_modified&gt;&lt;_pages&gt;191-194&lt;/_pages&gt;&lt;_url&gt;http://kns.cnki.net/KCMS/detail/detail.aspx?FileName=JSGG201122055&amp;amp;DbName=CJFQ2011 _x000d__x000a_http://kns.cnki.net/kns/download.aspx?filename=UBzSyRUMERkb142anl2ZXZmMu9SQURWUK5kWzJGciRFNvoWZlpVVq9Wa6h1QPNGdWlkaDJVa4VUTPdWSrtkNyg0VHlmZ39WT10kaiBXZxBleHF2bHRWZMRXVzVTVM5GRtR1ak9WSCR0dq9ibUZWSQNGWXRWTGpmM&amp;amp;tablename=CJFD2011&amp;amp;dflag=pdfdown 全文链接_x000d__x000a_&lt;/_url&gt;&lt;_translated_author&gt;Zhang, Zhibin;Pan, Huawen;Li, Chen;Wang, Bingqing&lt;/_translated_author&gt;&lt;/Details&gt;&lt;Extra&gt;&lt;DBUID&gt;{D7BE1F96-C7F0-42A8-801A-AD825AD00D6C}&lt;/DBUID&gt;&lt;/Extra&gt;&lt;/Item&gt;&lt;/References&gt;&lt;/Group&gt;&lt;/Citation&gt;_x000a_"/>
    <w:docVar w:name="NE.Ref{443EB8F3-87A5-4977-90BD-FD8127D3EE3A}" w:val=" ADDIN NE.Ref.{443EB8F3-87A5-4977-90BD-FD8127D3EE3A} ADDIN NE.Ref.{443EB8F3-87A5-4977-90BD-FD8127D3EE3A}&lt;Citation&gt;&lt;Group&gt;&lt;References&gt;&lt;Item&gt;&lt;ID&gt;42&lt;/ID&gt;&lt;UID&gt;{3A92C7A7-64DF-4667-828B-49122BF2D656}&lt;/UID&gt;&lt;Title&gt;基于单目视觉的自主插秧机导航信息识别技术研究&lt;/Title&gt;&lt;Template&gt;Thesis&lt;/Template&gt;&lt;Star&gt;0&lt;/Star&gt;&lt;Tag&gt;0&lt;/Tag&gt;&lt;Author&gt;毛可骏&lt;/Author&gt;&lt;Year&gt;2009&lt;/Year&gt;&lt;Details&gt;&lt;_accessed&gt;62309718&lt;/_accessed&gt;&lt;_created&gt;61956854&lt;/_created&gt;&lt;_date&gt;57329280&lt;/_date&gt;&lt;_db_provider&gt;北京万方数据股份有限公司&lt;/_db_provider&gt;&lt;_db_updated&gt;Wanfangdata&lt;/_db_updated&gt;&lt;_doi&gt;10.7666/d.y1606112&lt;/_doi&gt;&lt;_keywords&gt;插秧机; 视觉导航; 秧苗行分割线; 导航信息识别; 机器视觉&lt;/_keywords&gt;&lt;_label&gt;直线拟合&lt;/_label&gt;&lt;_language&gt;chi&lt;/_language&gt;&lt;_modified&gt;62309718&lt;/_modified&gt;&lt;_publisher&gt;浙江理工大学&lt;/_publisher&gt;&lt;_section&gt;机械设计及理论&lt;/_section&gt;&lt;_tertiary_author&gt;赵匀周平&lt;/_tertiary_author&gt;&lt;_url&gt;http://www.wanfangdata.com.cn/details/detail.do?_type=degree&amp;amp;id=Y1606112&lt;/_url&gt;&lt;_volume&gt;硕士&lt;/_volume&gt;&lt;_translated_author&gt;Mao, Kejun&lt;/_translated_author&gt;&lt;_translated_tertiary_author&gt;Zhao, Yunzhouping&lt;/_translated_tertiary_author&gt;&lt;/Details&gt;&lt;Extra&gt;&lt;DBUID&gt;{D7BE1F96-C7F0-42A8-801A-AD825AD00D6C}&lt;/DBUID&gt;&lt;/Extra&gt;&lt;/Item&gt;&lt;/References&gt;&lt;/Group&gt;&lt;/Citation&gt;_x000a_"/>
    <w:docVar w:name="NE.Ref{4A41F192-E904-47C3-AF11-CF9996638FA8}" w:val=" ADDIN NE.Ref.{4A41F192-E904-47C3-AF11-CF9996638FA8}&lt;Citation&gt;&lt;Group&gt;&lt;References&gt;&lt;Item&gt;&lt;ID&gt;358&lt;/ID&gt;&lt;UID&gt;{0E0CEF51-90FE-4311-88A7-6B028CAE6D92}&lt;/UID&gt;&lt;Title&gt;Crop row detection by global energy minimization&lt;/Title&gt;&lt;Template&gt;Journal Article&lt;/Template&gt;&lt;Star&gt;0&lt;/Star&gt;&lt;Tag&gt;0&lt;/Tag&gt;&lt;Author&gt;Vidovic, Ivan; Cupec, Robert; Hocenski, Zeljko&lt;/Author&gt;&lt;Year&gt;2016&lt;/Year&gt;&lt;Details&gt;&lt;_accession_num&gt;WOS:000374072300006&lt;/_accession_num&gt;&lt;_cited_count&gt;2&lt;/_cited_count&gt;&lt;_collection_scope&gt;EI;SCI;SCIE;&lt;/_collection_scope&gt;&lt;_created&gt;61978621&lt;/_created&gt;&lt;_date_display&gt;2016, JUL 2016&lt;/_date_display&gt;&lt;_db_provider&gt;ISI&lt;/_db_provider&gt;&lt;_db_updated&gt;Web of Science-All&lt;/_db_updated&gt;&lt;_doi&gt;10.1016/j.patcog.2016.01.013&lt;/_doi&gt;&lt;_impact_factor&gt;   3.962&lt;/_impact_factor&gt;&lt;_isbn&gt;0031-3203&lt;/_isbn&gt;&lt;_journal&gt;PATTERN RECOGNITION&lt;/_journal&gt;&lt;_label&gt;新型-能量&lt;/_label&gt;&lt;_modified&gt;62347034&lt;/_modified&gt;&lt;_pages&gt;68-86&lt;/_pages&gt;&lt;_url&gt;http://gateway.isiknowledge.com/gateway/Gateway.cgi?GWVersion=2&amp;amp;SrcAuth=AegeanSoftware&amp;amp;SrcApp=NoteExpress&amp;amp;DestLinkType=FullRecord&amp;amp;DestApp=WOS&amp;amp;KeyUT=000374072300006 _x000d__x000a_http://pubs.rsc.org 全文链接_x000d__x000a_&lt;/_url&gt;&lt;_volume&gt;55&lt;/_volume&gt;&lt;/Details&gt;&lt;Extra&gt;&lt;DBUID&gt;{D7BE1F96-C7F0-42A8-801A-AD825AD00D6C}&lt;/DBUID&gt;&lt;/Extra&gt;&lt;/Item&gt;&lt;/References&gt;&lt;/Group&gt;&lt;/Citation&gt;_x000a_"/>
    <w:docVar w:name="NE.Ref{4D3C5076-C676-40EE-A494-81A6D31F7C6F}" w:val=" ADDIN NE.Ref.{4D3C5076-C676-40EE-A494-81A6D31F7C6F} ADDIN NE.Ref.{4D3C5076-C676-40EE-A494-81A6D31F7C6F}&lt;Citation&gt;&lt;Group&gt;&lt;References&gt;&lt;Item&gt;&lt;ID&gt;70&lt;/ID&gt;&lt;UID&gt;{9ED0F8F6-4202-4BDC-AFFB-408ACE8E978B}&lt;/UID&gt;&lt;Title&gt;基于机器视觉的农机具自动导航系统&lt;/Title&gt;&lt;Template&gt;Conference Paper&lt;/Template&gt;&lt;Star&gt;0&lt;/Star&gt;&lt;Tag&gt;0&lt;/Tag&gt;&lt;Author&gt;杨飞; 刘刚; 刘寅; 孟庆宽; 王泷; 刘兆祥&lt;/Author&gt;&lt;Year&gt;2011&lt;/Year&gt;&lt;Details&gt;&lt;_accessed&gt;62375548&lt;/_accessed&gt;&lt;_author_adr&gt;中国农业大学现代精细农业系统集成研究教育部重点实验室,北京,100083&lt;/_author_adr&gt;&lt;_author_aff&gt;中国农业大学现代精细农业系统集成研究教育部重点实验室;&lt;/_author_aff&gt;&lt;_created&gt;61968159&lt;/_created&gt;&lt;_date&gt;2011-01-01&lt;/_date&gt;&lt;_db_provider&gt;CNKI: 中国会议&lt;/_db_provider&gt;&lt;_db_updated&gt;CNKI - Reference&lt;/_db_updated&gt;&lt;_keywords&gt;机器视觉;自动导航;PID控制;Hough变换;遗传算法&lt;/_keywords&gt;&lt;_label&gt;直线拟合&lt;/_label&gt;&lt;_language&gt;chi&lt;/_language&gt;&lt;_modified&gt;62309717&lt;/_modified&gt;&lt;_pages&gt;5&lt;/_pages&gt;&lt;_place_published&gt;中国重庆&lt;/_place_published&gt;&lt;_secondary_title&gt;创新农业工程科技 推进现代农业发展——中国农业工程学会2011年学术年会&lt;/_secondary_title&gt;&lt;_subsidiary_author&gt;中国农业工程学会&lt;/_subsidiary_author&gt;&lt;_tertiary_title&gt;中国农业工程学会2011年学术年会论文集&lt;/_tertiary_title&gt;&lt;_url&gt;http://kns.cnki.net/KCMS/detail/detail.aspx?FileName=ZGNG201110001057&amp;amp;DbName=CPFD2012&lt;/_url&gt;&lt;_translated_author&gt;Yang, Fei;Liu, Gang;Liu, Yin;Meng, Qingkuan;Wang, Long;Liu, Zhaoxiang&lt;/_translated_author&gt;&lt;_translated_subsidiary_author&gt;Zhong, Guonongyegongchengxuehui&lt;/_translated_subsidiary_author&gt;&lt;/Details&gt;&lt;Extra&gt;&lt;DBUID&gt;{D7BE1F96-C7F0-42A8-801A-AD825AD00D6C}&lt;/DBUID&gt;&lt;/Extra&gt;&lt;/Item&gt;&lt;/References&gt;&lt;/Group&gt;&lt;/Citation&gt;_x000a_"/>
    <w:docVar w:name="NE.Ref{4FCCC6EF-D399-4F43-8FDC-B9341AADFD56}" w:val=" ADDIN NE.Ref.{4FCCC6EF-D399-4F43-8FDC-B9341AADFD56}&lt;Citation&gt;&lt;Group&gt;&lt;References&gt;&lt;Item&gt;&lt;ID&gt;1049&lt;/ID&gt;&lt;UID&gt;{D2B75F70-8912-4B2D-85D9-87E939C2E907}&lt;/UID&gt;&lt;Title&gt;自然光照下基于粒子群算法的农业机械导航路径识别&lt;/Title&gt;&lt;Template&gt;Journal Article&lt;/Template&gt;&lt;Star&gt;0&lt;/Star&gt;&lt;Tag&gt;0&lt;/Tag&gt;&lt;Author&gt;孟庆宽; 张漫; 杨耿煌; 仇瑞承; 项明&lt;/Author&gt;&lt;Year&gt;2016&lt;/Year&gt;&lt;Details&gt;&lt;_accessed&gt;62336711&lt;/_accessed&gt;&lt;_author_aff&gt;天津职业技术师范大学自动化与电气工程学院;天津市信息传感与智能控制重点实验室;中国农业大学现代精细农业系统集成研究教育部重点实验室;&lt;/_author_aff&gt;&lt;_collection_scope&gt;中国科技核心期刊;中文核心期刊;CSCD;EI;&lt;/_collection_scope&gt;&lt;_created&gt;62306522&lt;/_created&gt;&lt;_date&gt;61094880&lt;/_date&gt;&lt;_db_provider&gt;CNKI: 期刊&lt;/_db_provider&gt;&lt;_db_updated&gt;CNKI - Reference&lt;/_db_updated&gt;&lt;_issue&gt;06&lt;/_issue&gt;&lt;_journal&gt;农业机械学报&lt;/_journal&gt;&lt;_keywords&gt;农业机械;机器视觉;导航路径识别;颜色模型;粒子群算法&lt;/_keywords&gt;&lt;_label&gt;颜色空间; 特征点; 直线拟合&lt;/_label&gt;&lt;_modified&gt;62336711&lt;/_modified&gt;&lt;_pages&gt;11-20&lt;/_pages&gt;&lt;_url&gt;http://kns.cnki.net/KCMS/detail/detail.aspx?FileName=NYJX201606002&amp;amp;DbName=CJFQ2016&lt;/_url&gt;&lt;_translated_author&gt;Meng, Qingkuan;Zhang, Man;Yang, Genghuang;Chou, Ruicheng;Xiang, Ming&lt;/_translated_author&gt;&lt;/Details&gt;&lt;Extra&gt;&lt;DBUID&gt;{D7BE1F96-C7F0-42A8-801A-AD825AD00D6C}&lt;/DBUID&gt;&lt;/Extra&gt;&lt;/Item&gt;&lt;/References&gt;&lt;/Group&gt;&lt;/Citation&gt;_x000a_"/>
    <w:docVar w:name="NE.Ref{521FFF80-2C96-49C1-AB02-D0501301D96E}" w:val=" ADDIN NE.Ref.{521FFF80-2C96-49C1-AB02-D0501301D96E} ADDIN NE.Ref.{521FFF80-2C96-49C1-AB02-D0501301D96E}&lt;Citation&gt;&lt;Group&gt;&lt;References&gt;&lt;Item&gt;&lt;ID&gt;40&lt;/ID&gt;&lt;UID&gt;{03E4A3EE-35AD-486B-A370-56689C5BD2E3}&lt;/UID&gt;&lt;Title&gt;基于K-means算法的温室移动机器人导航路径识别&lt;/Title&gt;&lt;Template&gt;Journal Article&lt;/Template&gt;&lt;Star&gt;0&lt;/Star&gt;&lt;Tag&gt;0&lt;/Tag&gt;&lt;Author&gt;高国琴; 李明&lt;/Author&gt;&lt;Year&gt;2014&lt;/Year&gt;&lt;Details&gt;&lt;_accessed&gt;61984209&lt;/_accessed&gt;&lt;_author_aff&gt;江苏大学电气信息工程学院;&lt;/_author_aff&gt;&lt;_collection_scope&gt;中国科技核心期刊;CSCD;EI;&lt;/_collection_scope&gt;&lt;_created&gt;61956854&lt;/_created&gt;&lt;_date&gt;60088320&lt;/_date&gt;&lt;_db_provider&gt;CNKI: 期刊&lt;/_db_provider&gt;&lt;_db_updated&gt;CNKI - Reference&lt;/_db_updated&gt;&lt;_issue&gt;07&lt;/_issue&gt;&lt;_journal&gt;农业工程学报&lt;/_journal&gt;&lt;_keywords&gt;温室;机器人;机器视觉;图像分割;路径识别;HSI颜色空间;K-means算法&lt;/_keywords&gt;&lt;_language&gt;Chinese&lt;/_language&gt;&lt;_modified&gt;61968069&lt;/_modified&gt;&lt;_pages&gt;25-33&lt;/_pages&gt;&lt;_url&gt;http://kns.cnki.net/KCMS/detail/detail.aspx?FileName=NYGU201407004&amp;amp;DbName=CJFQ2014&lt;/_url&gt;&lt;_translated_author&gt;Gao, Guoqin;Li, Ming&lt;/_translated_author&gt;&lt;/Details&gt;&lt;Extra&gt;&lt;DBUID&gt;{D7BE1F96-C7F0-42A8-801A-AD825AD00D6C}&lt;/DBUID&gt;&lt;/Extra&gt;&lt;/Item&gt;&lt;/References&gt;&lt;/Group&gt;&lt;/Citation&gt;_x000a_"/>
    <w:docVar w:name="NE.Ref{52C5C76D-383E-4C6D-B054-6454B0973382}" w:val=" ADDIN NE.Ref.{52C5C76D-383E-4C6D-B054-6454B0973382}&lt;Citation&gt;&lt;Group&gt;&lt;References&gt;&lt;Item&gt;&lt;ID&gt;123&lt;/ID&gt;&lt;UID&gt;{5E6635C7-F270-4D47-A64B-B307FD954B4A}&lt;/UID&gt;&lt;Title&gt;Review of automatic guidance technologies applied in agricultural vehicles&lt;/Title&gt;&lt;Template&gt;Conference Proceedings&lt;/Template&gt;&lt;Star&gt;0&lt;/Star&gt;&lt;Tag&gt;0&lt;/Tag&gt;&lt;Author&gt;Lu, S; Wang, X&lt;/Author&gt;&lt;Year&gt;2008&lt;/Year&gt;&lt;Details&gt;&lt;_author_adr&gt;Key Laboratory of Modern Agricultural Equipment and Technology, Jiangsu University, Ministry of Education and Jiangsu Province, Zhenjiang 212013, China&lt;/_author_adr&gt;&lt;_created&gt;61968696&lt;/_created&gt;&lt;_date&gt;2008-01-01&lt;/_date&gt;&lt;_date_display&gt;2008&lt;/_date_display&gt;&lt;_isbn&gt;9781617827518 (ISBN)&lt;/_isbn&gt;&lt;_keywords&gt;Agricultural vehicles; GPS; Machine vision; Multi-sensor fusion technology; Agriculture; Computer vision; Data processing; Electric utilities; Global positioning system; Navigation; Sensors; Technology; Agricultural vehicles; Anti-jamming ability; Automatic navigation; Guidance technology; Machine vision technologies; Multi-sensor fusion; Navigation accuracy; Research applications; Agricultural machinery&lt;/_keywords&gt;&lt;_modified&gt;61975243&lt;/_modified&gt;&lt;_pages&gt;241-245&lt;/_pages&gt;&lt;_place_published&gt;Zhengjiang City&lt;/_place_published&gt;&lt;_publisher&gt;Aussino Academic Publishing House (AAPH)&lt;/_publisher&gt;&lt;_secondary_title&gt;International Conference on Informationization, Automation and Electrification in Agriculture 2008&lt;/_secondary_title&gt;&lt;_short_title&gt;International Conference on Informationization, Automation and Electrification in Agriculture 2008&lt;/_short_title&gt;&lt;_url&gt;https://www.scopus.com/inward/record.uri?eid=2-s2.0-84902469584&amp;amp;partnerID=40&amp;amp;md5=3ad382d9473c7d783f4480cbbb643921&lt;/_url&gt;&lt;/Details&gt;&lt;Extra&gt;&lt;DBUID&gt;{D7BE1F96-C7F0-42A8-801A-AD825AD00D6C}&lt;/DBUID&gt;&lt;/Extra&gt;&lt;/Item&gt;&lt;/References&gt;&lt;/Group&gt;&lt;/Citation&gt;_x000a_"/>
    <w:docVar w:name="NE.Ref{553D1A9C-E6AD-4EF0-ABB3-01612053EB36}" w:val=" ADDIN NE.Ref.{553D1A9C-E6AD-4EF0-ABB3-01612053EB36} ADDIN NE.Ref.{553D1A9C-E6AD-4EF0-ABB3-01612053EB36}&lt;Citation&gt;&lt;Group&gt;&lt;References&gt;&lt;Item&gt;&lt;ID&gt;1093&lt;/ID&gt;&lt;UID&gt;{22AEB724-3768-4DA3-8262-563ED27A0EBB}&lt;/UID&gt;&lt;Title&gt;Single Image Haze Removal Using Dark Channel Prior&lt;/Title&gt;&lt;Template&gt;Journal Article&lt;/Template&gt;&lt;Star&gt;0&lt;/Star&gt;&lt;Tag&gt;0&lt;/Tag&gt;&lt;Author&gt;He, Kaiming; Sun, Jian; Tang, Xiaoou&lt;/Author&gt;&lt;Year&gt;2011&lt;/Year&gt;&lt;Details&gt;&lt;_accession_num&gt;WOS:000295980000003&lt;/_accession_num&gt;&lt;_cited_count&gt;640&lt;/_cited_count&gt;&lt;_collection_scope&gt;EI;SCI;SCIE;&lt;/_collection_scope&gt;&lt;_created&gt;62318062&lt;/_created&gt;&lt;_date_display&gt;2011, DEC 2011&lt;/_date_display&gt;&lt;_db_provider&gt;ISI&lt;/_db_provider&gt;&lt;_db_updated&gt;Web of Science-All&lt;/_db_updated&gt;&lt;_doi&gt;10.1109/TPAMI.2010.168&lt;/_doi&gt;&lt;_impact_factor&gt;   8.329&lt;/_impact_factor&gt;&lt;_isbn&gt;0162-8828&lt;/_isbn&gt;&lt;_issue&gt;12&lt;/_issue&gt;&lt;_journal&gt;IEEE TRANSACTIONS ON PATTERN ANALYSIS AND MACHINE INTELLIGENCE&lt;/_journal&gt;&lt;_label&gt;颜色空间&lt;/_label&gt;&lt;_modified&gt;62318096&lt;/_modified&gt;&lt;_pages&gt;2341-2353&lt;/_pages&gt;&lt;_url&gt;http://gateway.isiknowledge.com/gateway/Gateway.cgi?GWVersion=2&amp;amp;SrcAuth=AegeanSoftware&amp;amp;SrcApp=NoteExpress&amp;amp;DestLinkType=FullRecord&amp;amp;DestApp=WOS&amp;amp;KeyUT=000295980000003&lt;/_url&gt;&lt;_volume&gt;33&lt;/_volume&gt;&lt;/Details&gt;&lt;Extra&gt;&lt;DBUID&gt;{D7BE1F96-C7F0-42A8-801A-AD825AD00D6C}&lt;/DBUID&gt;&lt;/Extra&gt;&lt;/Item&gt;&lt;/References&gt;&lt;/Group&gt;&lt;/Citation&gt;_x000a_"/>
    <w:docVar w:name="NE.Ref{5837632B-30ED-4D68-B9F2-BEC2AC0F9A7A}" w:val=" ADDIN NE.Ref.{5837632B-30ED-4D68-B9F2-BEC2AC0F9A7A} ADDIN NE.Ref.{5837632B-30ED-4D68-B9F2-BEC2AC0F9A7A}&lt;Citation&gt;&lt;Group&gt;&lt;References&gt;&lt;Item&gt;&lt;ID&gt;1078&lt;/ID&gt;&lt;UID&gt;{125921B4-6DD6-4A33-B401-BD1C83537361}&lt;/UID&gt;&lt;Title&gt;基于机器视觉的玉米精准施药系统作物行识别算法及系统实现&lt;/Title&gt;&lt;Template&gt;Journal Article&lt;/Template&gt;&lt;Star&gt;0&lt;/Star&gt;&lt;Tag&gt;0&lt;/Tag&gt;&lt;Author&gt;刁智华; 赵明珍; 宋寅卯; 吴贝贝; 毋媛媛; 钱晓亮; 魏玉泉&lt;/Author&gt;&lt;Year&gt;2015&lt;/Year&gt;&lt;Details&gt;&lt;_accessed&gt;62309716&lt;/_accessed&gt;&lt;_author_adr&gt;郑州轻工业学院电气信息工程学院，郑州 450002; 河南省信息化电器重点实验室，郑州 450002; 郑州轻工业学院电气信息工程学院，郑州 450002; 河南省信息化电器重点实验室，郑州 450002; 郑州轻工业学院电气信息工程学院，郑州 450002; 河南省信息化电器重点实验室，郑州 450002; 郑州轻工业学院电气信息工程学院，郑州 450002; 河南省信息化电器重点实验室，郑州 450002; 郑州轻工业学院电气信息工程学院，郑州 450002; 河南省信息化电器重点实验室，郑州 450002; 郑州轻工业学院电气信息工程学院，郑州 450002; 河南省信息化电器重点实验室，郑州 450002; 郑州轻工业学院电气信息工程学院，郑州 450002; 河南省信息化电器重点实验室，郑州 450002&lt;/_author_adr&gt;&lt;_author_aff&gt;郑州轻工业学院电气信息工程学院，郑州 450002; 河南省信息化电器重点实验室，郑州 450002; 郑州轻工业学院电气信息工程学院，郑州 450002; 河南省信息化电器重点实验室，郑州 450002; 郑州轻工业学院电气信息工程学院，郑州 450002; 河南省信息化电器重点实验室，郑州 450002; 郑州轻工业学院电气信息工程学院，郑州 450002; 河南省信息化电器重点实验室，郑州 450002; 郑州轻工业学院电气信息工程学院，郑州 450002; 河南省信息化电器重点实验室，郑州 450002; 郑州轻工业学院电气信息工程学院，郑州 450002; 河南省信息化电器重点实验室，郑州 450002; 郑州轻工业学院电气信息工程学院，郑州 450002; 河南省信息化电器重点实验室，郑州 450002&lt;/_author_aff&gt;&lt;_collection_scope&gt;中国科技核心期刊;CSCD;EI;&lt;/_collection_scope&gt;&lt;_created&gt;62306527&lt;/_created&gt;&lt;_db_provider&gt;北京万方数据股份有限公司&lt;/_db_provider&gt;&lt;_db_updated&gt;Wanfangdata&lt;/_db_updated&gt;&lt;_doi&gt;10.3969/j.issn.1002-6819.2015.07.007&lt;/_doi&gt;&lt;_isbn&gt;1002-6819&lt;/_isbn&gt;&lt;_issue&gt;7&lt;/_issue&gt;&lt;_journal&gt;农业工程学报&lt;/_journal&gt;&lt;_keywords&gt;图像分割; 作物; 算法; 机器视觉; 精准施药; 行识别&lt;/_keywords&gt;&lt;_label&gt;变换; 直线拟合; 分割&lt;/_label&gt;&lt;_language&gt;chi&lt;/_language&gt;&lt;_modified&gt;62365595&lt;/_modified&gt;&lt;_pages&gt;47-52&lt;/_pages&gt;&lt;_tertiary_title&gt;Transactions of the Chinese Society of Agricultural Engineering&lt;/_tertiary_title&gt;&lt;_translated_author&gt;Zhihua, Diao; Mingzhen, Zhao; Yinmao, Song; Beibei, Wu; Yuanyuan, Wu; Xiaoliang, Qian; Yuquan, Wei&lt;/_translated_author&gt;&lt;_translated_title&gt;Crop line recognition algorithm and realization in precision pesticide system based on machine vision&lt;/_translated_title&gt;&lt;_url&gt;http://www.wanfangdata.com.cn/details/detail.do?_type=perio&amp;amp;id=nygcxb201507007&lt;/_url&gt;&lt;/Details&gt;&lt;Extra&gt;&lt;DBUID&gt;{D7BE1F96-C7F0-42A8-801A-AD825AD00D6C}&lt;/DBUID&gt;&lt;/Extra&gt;&lt;/Item&gt;&lt;/References&gt;&lt;/Group&gt;&lt;/Citation&gt;_x000a_"/>
    <w:docVar w:name="NE.Ref{61DC7A92-FA21-4755-B37C-A347BF1C231B}" w:val=" ADDIN NE.Ref.{61DC7A92-FA21-4755-B37C-A347BF1C231B} ADDIN NE.Ref.{61DC7A92-FA21-4755-B37C-A347BF1C231B}&lt;Citation&gt;&lt;Group&gt;&lt;References&gt;&lt;Item&gt;&lt;ID&gt;376&lt;/ID&gt;&lt;UID&gt;{0F8E3241-98FF-4A95-8A26-50BB6C151C4A}&lt;/UID&gt;&lt;Title&gt;Vision Based Guidance for Robot Navigation in Agriculture&lt;/Title&gt;&lt;Template&gt;Book Section&lt;/Template&gt;&lt;Star&gt;0&lt;/Star&gt;&lt;Tag&gt;0&lt;/Tag&gt;&lt;Author&gt;English, Andrew; Ross, Patrick; Ball, David; Corke, Peter&lt;/Author&gt;&lt;Year&gt;2014&lt;/Year&gt;&lt;Details&gt;&lt;_accession_num&gt;WOS:000377221101105&lt;/_accession_num&gt;&lt;_cited_count&gt;7&lt;/_cited_count&gt;&lt;_created&gt;61978621&lt;/_created&gt;&lt;_db_provider&gt;ISI&lt;/_db_provider&gt;&lt;_db_updated&gt;Web of Science-All&lt;/_db_updated&gt;&lt;_isbn&gt;978-1-4799-3685-4&lt;/_isbn&gt;&lt;_label&gt;纹理&lt;/_label&gt;&lt;_modified&gt;62308126&lt;/_modified&gt;&lt;_pages&gt;1693-1698&lt;/_pages&gt;&lt;_secondary_title&gt;IEEE International Conference on Robotics and Automation ICRA&lt;/_secondary_title&gt;&lt;_section&gt;2014 IEEE INTERNATIONAL CONFERENCE ON ROBOTICS AND AUTOMATION (ICRA)&lt;/_section&gt;&lt;_url&gt;http://gateway.isiknowledge.com/gateway/Gateway.cgi?GWVersion=2&amp;amp;SrcAuth=AegeanSoftware&amp;amp;SrcApp=NoteExpress&amp;amp;DestLinkType=FullRecord&amp;amp;DestApp=WOS&amp;amp;KeyUT=000377221101105&lt;/_url&gt;&lt;/Details&gt;&lt;Extra&gt;&lt;DBUID&gt;{D7BE1F96-C7F0-42A8-801A-AD825AD00D6C}&lt;/DBUID&gt;&lt;/Extra&gt;&lt;/Item&gt;&lt;/References&gt;&lt;/Group&gt;&lt;/Citation&gt;_x000a_"/>
    <w:docVar w:name="NE.Ref{63EAB248-37A9-4332-9BF0-2D56978B2DB8}" w:val=" ADDIN NE.Ref.{63EAB248-37A9-4332-9BF0-2D56978B2DB8}&lt;Citation&gt;&lt;Group&gt;&lt;References&gt;&lt;Item&gt;&lt;ID&gt;1109&lt;/ID&gt;&lt;UID&gt;{3FB3BDC3-5D2F-4A41-9C6C-48B6DD8B6F34}&lt;/UID&gt;&lt;Title&gt;农用轮式移动机器人相对位姿的求解方法&lt;/Title&gt;&lt;Template&gt;Journal Article&lt;/Template&gt;&lt;Star&gt;0&lt;/Star&gt;&lt;Tag&gt;0&lt;/Tag&gt;&lt;Author&gt;周俊; 刘成良; 姬长英&lt;/Author&gt;&lt;Year&gt;2005&lt;/Year&gt;&lt;Details&gt;&lt;_author_adr&gt;上海交通大学机电控制研究所,上海,200030; 南京农业大学工学院,南京,210031; 南京农业大学工学院,南京,210031&lt;/_author_adr&gt;&lt;_author_aff&gt;上海交通大学机电控制研究所,上海,200030; 南京农业大学工学院,南京,210031; 南京农业大学工学院,南京,210031&lt;/_author_aff&gt;&lt;_db_provider&gt;北京万方数据股份有限公司&lt;/_db_provider&gt;&lt;_doi&gt;10.3969/j.issn.1006-8961.2005.03.009&lt;/_doi&gt;&lt;_isbn&gt;1006-8961&lt;/_isbn&gt;&lt;_issue&gt;3&lt;/_issue&gt;&lt;_journal&gt;中国图象图形学报&lt;/_journal&gt;&lt;_keywords&gt;农业机器人; 位姿; 机器视觉; 导航&lt;/_keywords&gt;&lt;_language&gt;chi&lt;/_language&gt;&lt;_pages&gt;310-314&lt;/_pages&gt;&lt;_tertiary_title&gt;JOURNAL OF IMAGE AND GRAPHICS&lt;/_tertiary_title&gt;&lt;_translated_author&gt;Jun, ZHOU; Cheng-liang, LIU; Chang-ying, J I&lt;/_translated_author&gt;&lt;_translated_title&gt;Pose Sensing of Agricultural Wheeled Mobile Robot&lt;/_translated_title&gt;&lt;_url&gt;http://www.wanfangdata.com.cn/details/detail.do?_type=perio&amp;amp;id=zgtxtxxb-a200503009 _x000d__x000a_http://common.wanfangdata.com.cn/download/download.do?type=perio&amp;amp;resourceId=zgtxtxxb-a200503009&amp;amp;resourceTitle=%E5%86%9C%E7%94%A8%E8%BD%AE%E5%BC%8F%E7%A7%BB%E5%8A%A8%E6%9C%BA%E5%99%A8%E4%BA%BA%E7%9B%B8%E5%AF%B9%E4%BD%8D%E5%A7%BF%E7%9A%84%E6%B1%82%E8%A7%A3%E6%96%B9%E6%B3%95&amp;amp;transaction=%7B%22id%22%3Anull%2C%22transferOutAccountsStatus%22%3Anull%2C%22transaction%22%3A%7B%22id%22%3A%221040866244942643200%22%2C%22status%22%3A1%2C%22createDateTime%22%3Anull%2C%22payDateTime%22%3A1536996825811%2C%22authToken%22%3A%22TGT-8494409-HS6dSKochXtS00JyQE3CCnJ7SKpxzgTht2te7fw7Fd0E1XhBSj-my.wanfangdata.com.cn%22%2C%22user%22%3A%7B%22accountType%22%3A%22Group%22%2C%22key%22%3A%22zjdx%22%7D%2C%22transferIn%22%3A%7B%22accountType%22%3A%22Income%22%2C%22key%22%3A%22PeriodicalFulltext%22%7D%2C%22transferOut%22%3A%7B%22GTimeLimit.zjdx%22%3A3.0%7D%2C%22turnover%22%3A3.0%2C%22orderTurnover%22%3A3.0%2C%22productDetail%22%3A%22perio_zgtxtxxb-a200503009%22%2C%22productTitle%22%3Anull%2C%22userIP%22%3A%22122.225.220.174%22%2C%22organName%22%3Anull%2C%22memo%22%3Anull%2C%22orderUser%22%3A%22zjdx%22%2C%22orderChannel%22%3A%22pc%22%2C%22payTag%22%3Anull%2C%22webTransactionRequest%22%3Anull%2C%22signature%22%3A%22NfUiH1uoOiQUwVXPxakOdKSOMISlFHzyEz9%2FUdrvmq9QJthHeAScUXxOO15jiWZFkfXoOmlLf7R1%5CnTq7k7wctvf8uVyy%2FTuZjJN5SeJxH1pzJiWXsQCsyeeAKPXU9W7M4U7LLTLUVuMBTFOsFU5DA8kka%5CnmF8Yct4aAVCOFQ51J8Q%3D%22%2C%22delete%22%3Afalse%7D%2C%22isCache%22%3Afalse%7D 全文链接_x000d__x000a_&lt;/_url&gt;&lt;_created&gt;62433573&lt;/_created&gt;&lt;_modified&gt;62433593&lt;/_modified&gt;&lt;_db_updated&gt;Wanfangdata&lt;/_db_updated&gt;&lt;_collection_scope&gt;中国科技核心期刊;中文核心期刊;CSCD;&lt;/_collection_scope&gt;&lt;/Details&gt;&lt;Extra&gt;&lt;DBUID&gt;{D7BE1F96-C7F0-42A8-801A-AD825AD00D6C}&lt;/DBUID&gt;&lt;/Extra&gt;&lt;/Item&gt;&lt;/References&gt;&lt;/Group&gt;&lt;/Citation&gt;_x000a_"/>
    <w:docVar w:name="NE.Ref{6439E67E-A31B-4192-94E1-4366C7AB2DD4}" w:val=" ADDIN NE.Ref.{6439E67E-A31B-4192-94E1-4366C7AB2DD4} ADDIN NE.Ref.{6439E67E-A31B-4192-94E1-4366C7AB2DD4}&lt;Citation&gt;&lt;Group&gt;&lt;References&gt;&lt;Item&gt;&lt;ID&gt;117&lt;/ID&gt;&lt;UID&gt;{DF87B345-2307-418A-B436-513FCF1BC5C3}&lt;/UID&gt;&lt;Title&gt;Automatic segmentation of relevant textures in agricultural images&lt;/Title&gt;&lt;Template&gt;Journal Article&lt;/Template&gt;&lt;Star&gt;0&lt;/Star&gt;&lt;Tag&gt;0&lt;/Tag&gt;&lt;Author&gt;Guijarro, M; Pajares, G; Riomoros, I; Herrera, P J; Burgos-Artizzu, X P; Ribeiro, A&lt;/Author&gt;&lt;Year&gt;2011&lt;/Year&gt;&lt;Details&gt;&lt;_accessed&gt;62309718&lt;/_accessed&gt;&lt;_alternate_title&gt;Computers and Electronics in Agriculture&lt;/_alternate_title&gt;&lt;_author_adr&gt;Centro de Estudios Superiores Felipe II.- Aranjuez, Facultad Informática, Universidad Complutense, 28040 Madrid, Spain; Dpto. Ingeniería del Software e Inteligencia Artificial, Facultad Informática, Universidad Complutense, 28040 Madrid, Spain; Dpto. Sistemas Informáticos y Programación, Facultad Informática, Universidad Complutense, 28040 Madrid, Spain; Dpto. Arquitectura Computadores y Automática, Facultad Informática, Universidad Complutense, 28040 Madrid, Spain; Grupo de Percepción Artificial, Instituto de Automática Industrial, Consejo Superior de Investigaciones Científicas, Arganda del Rey, Madrid, Spain&lt;/_author_adr&gt;&lt;_collection_scope&gt;EI;SCIE;&lt;/_collection_scope&gt;&lt;_created&gt;61968696&lt;/_created&gt;&lt;_date&gt;2011-01-01&lt;/_date&gt;&lt;_date_display&gt;2011&lt;/_date_display&gt;&lt;_db_updated&gt;CrossRef&lt;/_db_updated&gt;&lt;_doi&gt;10.1016/j.compag.2010.09.013&lt;/_doi&gt;&lt;_impact_factor&gt;   2.427&lt;/_impact_factor&gt;&lt;_isbn&gt;01681699&lt;/_isbn&gt;&lt;_issue&gt;1&lt;/_issue&gt;&lt;_journal&gt;Computers and Electronics in Agriculture&lt;/_journal&gt;&lt;_keywords&gt;Automatic tasks in agriculture; Image segmentation; Machine vision; Texture identification in crops; Automatic segmentations; Automatic tasks in agriculture; Autonomous robot navigation; Chemical products; Green plants; Machine vision; Mechanical manipulation; New approaches; Plants growing; Processing procedures; Site-specific; Specific areas; Supervised fuzzy clustering; Thresholding; Agricultural machinery; Computer vision; Crops; Digital image storage; Imaging systems; Optical data processing; Robots; Soils; Textures; Image segmentation; agricultural soil; barley; humidity; image processing; maize; texture; Hordeum; Viridiplantae; Zea mays&lt;/_keywords&gt;&lt;_label&gt;分割; 直线拟合&lt;/_label&gt;&lt;_modified&gt;62370764&lt;/_modified&gt;&lt;_pages&gt;75-83&lt;/_pages&gt;&lt;_tertiary_title&gt;Computers and Electronics in Agriculture&lt;/_tertiary_title&gt;&lt;_url&gt;http://linkinghub.elsevier.com/retrieve/pii/S0168169910001924_x000d__x000a_http://api.elsevier.com/content/article/PII:S0168169910001924?httpAccept=text/xml&lt;/_url&gt;&lt;_volume&gt;75&lt;/_volume&gt;&lt;/Details&gt;&lt;Extra&gt;&lt;DBUID&gt;{D7BE1F96-C7F0-42A8-801A-AD825AD00D6C}&lt;/DBUID&gt;&lt;/Extra&gt;&lt;/Item&gt;&lt;/References&gt;&lt;/Group&gt;&lt;/Citation&gt;_x000a_"/>
    <w:docVar w:name="NE.Ref{66D96193-DA94-4D20-BDF9-CF67672E9FF3}" w:val=" ADDIN NE.Ref.{66D96193-DA94-4D20-BDF9-CF67672E9FF3} ADDIN NE.Ref.{66D96193-DA94-4D20-BDF9-CF67672E9FF3}&lt;Citation&gt;&lt;Group&gt;&lt;References&gt;&lt;Item&gt;&lt;ID&gt;57&lt;/ID&gt;&lt;UID&gt;{38080930-48D0-4AF2-B780-E55A9BCA7155}&lt;/UID&gt;&lt;Title&gt;基于机器视觉的路径识别及避障导航系统&lt;/Title&gt;&lt;Template&gt;Thesis&lt;/Template&gt;&lt;Star&gt;0&lt;/Star&gt;&lt;Tag&gt;0&lt;/Tag&gt;&lt;Author&gt;庄晓霖&lt;/Author&gt;&lt;Year&gt;2016&lt;/Year&gt;&lt;Details&gt;&lt;_accessed&gt;62309714&lt;/_accessed&gt;&lt;_created&gt;61968125&lt;/_created&gt;&lt;_date&gt;2016-01-01&lt;/_date&gt;&lt;_db_provider&gt;CNKI: 硕士&lt;/_db_provider&gt;&lt;_db_updated&gt;CNKI - Reference&lt;/_db_updated&gt;&lt;_keywords&gt;设施农业;路径识别;立体视觉;避障导航;三维重构&lt;/_keywords&gt;&lt;_label&gt;颜色空间; 直线拟合&lt;/_label&gt;&lt;_language&gt;chi&lt;/_language&gt;&lt;_modified&gt;62309714&lt;/_modified&gt;&lt;_pages&gt;85&lt;/_pages&gt;&lt;_publisher&gt;华南农业大学&lt;/_publisher&gt;&lt;_section&gt;机械电子工程&lt;/_section&gt;&lt;_tertiary_author&gt;张铁民&lt;/_tertiary_author&gt;&lt;_type_work&gt;硕士&lt;/_type_work&gt;&lt;_url&gt;http://kns.cnki.net/KCMS/detail/detail.aspx?FileName=1016923411.nh&amp;amp;DbName=CMFD2017&lt;/_url&gt;&lt;_volume&gt;硕士&lt;/_volume&gt;&lt;_translated_author&gt;Zhuang, Xiaolin&lt;/_translated_author&gt;&lt;_translated_tertiary_author&gt;Zhang, Tiemin&lt;/_translated_tertiary_author&gt;&lt;/Details&gt;&lt;Extra&gt;&lt;DBUID&gt;{D7BE1F96-C7F0-42A8-801A-AD825AD00D6C}&lt;/DBUID&gt;&lt;/Extra&gt;&lt;/Item&gt;&lt;/References&gt;&lt;/Group&gt;&lt;/Citation&gt;_x000a_"/>
    <w:docVar w:name="NE.Ref{6C852D0E-4CD9-4B18-B243-4E7F7131A787}" w:val=" ADDIN NE.Ref.{6C852D0E-4CD9-4B18-B243-4E7F7131A787} ADDIN NE.Ref.{6C852D0E-4CD9-4B18-B243-4E7F7131A787}&lt;Citation&gt;&lt;Group&gt;&lt;References&gt;&lt;Item&gt;&lt;ID&gt;54&lt;/ID&gt;&lt;UID&gt;{AF2123C0-DF39-4A9F-BD56-0584F7271CB5}&lt;/UID&gt;&lt;Title&gt;水稻插秧机视觉导航基准线识别研究&lt;/Title&gt;&lt;Template&gt;Journal Article&lt;/Template&gt;&lt;Star&gt;0&lt;/Star&gt;&lt;Tag&gt;0&lt;/Tag&gt;&lt;Author&gt;迟德霞; 任文涛; 刘金波; 魏东宇&lt;/Author&gt;&lt;Year&gt;2014&lt;/Year&gt;&lt;Details&gt;&lt;_accessed&gt;62309716&lt;/_accessed&gt;&lt;_author_aff&gt;沈阳农业大学工程学院;辽宁石油化工大学矿业工程学院;&lt;/_author_aff&gt;&lt;_collection_scope&gt;中国科技核心期刊;中文核心期刊;CSCD;&lt;/_collection_scope&gt;&lt;_created&gt;61956854&lt;/_created&gt;&lt;_date&gt;60314400&lt;/_date&gt;&lt;_db_provider&gt;CNKI: 期刊&lt;/_db_provider&gt;&lt;_db_updated&gt;CNKI - Reference&lt;/_db_updated&gt;&lt;_issue&gt;05&lt;/_issue&gt;&lt;_journal&gt;沈阳农业大学学报&lt;/_journal&gt;&lt;_keywords&gt;水稻插秧机;导航;机器视觉;图像分割;基准线&lt;/_keywords&gt;&lt;_label&gt;颜色空间; 直线拟合; 分割&lt;/_label&gt;&lt;_language&gt;Chinese&lt;/_language&gt;&lt;_modified&gt;62309716&lt;/_modified&gt;&lt;_pages&gt;559-565&lt;/_pages&gt;&lt;_url&gt;http://kns.cnki.net/KCMS/detail/detail.aspx?FileName=SYNY201405011&amp;amp;DbName=CJFQ2014&lt;/_url&gt;&lt;_translated_author&gt;Chi, Dexia;Ren, Wentao;Liu, Jinbo;Wei, Dongyu&lt;/_translated_author&gt;&lt;/Details&gt;&lt;Extra&gt;&lt;DBUID&gt;{D7BE1F96-C7F0-42A8-801A-AD825AD00D6C}&lt;/DBUID&gt;&lt;/Extra&gt;&lt;/Item&gt;&lt;/References&gt;&lt;/Group&gt;&lt;/Citation&gt;_x000a_"/>
    <w:docVar w:name="NE.Ref{74FE87FE-D713-40E2-9063-138F42D6E698}" w:val=" ADDIN NE.Ref.{74FE87FE-D713-40E2-9063-138F42D6E698}&lt;Citation&gt;&lt;Group&gt;&lt;References&gt;&lt;Item&gt;&lt;ID&gt;57&lt;/ID&gt;&lt;UID&gt;{38080930-48D0-4AF2-B780-E55A9BCA7155}&lt;/UID&gt;&lt;Title&gt;基于机器视觉的路径识别及避障导航系统&lt;/Title&gt;&lt;Template&gt;Thesis&lt;/Template&gt;&lt;Star&gt;0&lt;/Star&gt;&lt;Tag&gt;0&lt;/Tag&gt;&lt;Author&gt;庄晓霖&lt;/Author&gt;&lt;Year&gt;2016&lt;/Year&gt;&lt;Details&gt;&lt;_accessed&gt;62309714&lt;/_accessed&gt;&lt;_created&gt;61968125&lt;/_created&gt;&lt;_date&gt;2016-01-01&lt;/_date&gt;&lt;_db_provider&gt;CNKI: 硕士&lt;/_db_provider&gt;&lt;_db_updated&gt;CNKI - Reference&lt;/_db_updated&gt;&lt;_keywords&gt;设施农业;路径识别;立体视觉;避障导航;三维重构&lt;/_keywords&gt;&lt;_label&gt;颜色空间; 直线拟合&lt;/_label&gt;&lt;_language&gt;chi&lt;/_language&gt;&lt;_modified&gt;62309714&lt;/_modified&gt;&lt;_pages&gt;85&lt;/_pages&gt;&lt;_publisher&gt;华南农业大学&lt;/_publisher&gt;&lt;_section&gt;机械电子工程&lt;/_section&gt;&lt;_tertiary_author&gt;张铁民&lt;/_tertiary_author&gt;&lt;_type_work&gt;硕士&lt;/_type_work&gt;&lt;_url&gt;http://kns.cnki.net/KCMS/detail/detail.aspx?FileName=1016923411.nh&amp;amp;DbName=CMFD2017&lt;/_url&gt;&lt;_volume&gt;硕士&lt;/_volume&gt;&lt;_translated_author&gt;Zhuang, Xiaolin&lt;/_translated_author&gt;&lt;_translated_tertiary_author&gt;Zhang, Tiemin&lt;/_translated_tertiary_author&gt;&lt;/Details&gt;&lt;Extra&gt;&lt;DBUID&gt;{D7BE1F96-C7F0-42A8-801A-AD825AD00D6C}&lt;/DBUID&gt;&lt;/Extra&gt;&lt;/Item&gt;&lt;/References&gt;&lt;/Group&gt;&lt;/Citation&gt;_x000a_"/>
    <w:docVar w:name="NE.Ref{7BEBC46D-6631-4269-B3CD-D921F3F7A1C2}" w:val=" ADDIN NE.Ref.{7BEBC46D-6631-4269-B3CD-D921F3F7A1C2} ADDIN NE.Ref.{7BEBC46D-6631-4269-B3CD-D921F3F7A1C2}&lt;Citation&gt;&lt;Group&gt;&lt;References&gt;&lt;Item&gt;&lt;ID&gt;40&lt;/ID&gt;&lt;UID&gt;{03E4A3EE-35AD-486B-A370-56689C5BD2E3}&lt;/UID&gt;&lt;Title&gt;基于K-means算法的温室移动机器人导航路径识别&lt;/Title&gt;&lt;Template&gt;Journal Article&lt;/Template&gt;&lt;Star&gt;0&lt;/Star&gt;&lt;Tag&gt;0&lt;/Tag&gt;&lt;Author&gt;高国琴; 李明&lt;/Author&gt;&lt;Year&gt;2014&lt;/Year&gt;&lt;Details&gt;&lt;_accessed&gt;61984209&lt;/_accessed&gt;&lt;_author_aff&gt;江苏大学电气信息工程学院;&lt;/_author_aff&gt;&lt;_collection_scope&gt;中国科技核心期刊;CSCD;EI;&lt;/_collection_scope&gt;&lt;_created&gt;61956854&lt;/_created&gt;&lt;_date&gt;60088320&lt;/_date&gt;&lt;_db_provider&gt;CNKI: 期刊&lt;/_db_provider&gt;&lt;_db_updated&gt;CNKI - Reference&lt;/_db_updated&gt;&lt;_issue&gt;07&lt;/_issue&gt;&lt;_journal&gt;农业工程学报&lt;/_journal&gt;&lt;_keywords&gt;温室;机器人;机器视觉;图像分割;路径识别;HSI颜色空间;K-means算法&lt;/_keywords&gt;&lt;_language&gt;Chinese&lt;/_language&gt;&lt;_modified&gt;61968069&lt;/_modified&gt;&lt;_pages&gt;25-33&lt;/_pages&gt;&lt;_url&gt;http://kns.cnki.net/KCMS/detail/detail.aspx?FileName=NYGU201407004&amp;amp;DbName=CJFQ2014&lt;/_url&gt;&lt;_translated_author&gt;Gao, Guoqin;Li, Ming&lt;/_translated_author&gt;&lt;/Details&gt;&lt;Extra&gt;&lt;DBUID&gt;{D7BE1F96-C7F0-42A8-801A-AD825AD00D6C}&lt;/DBUID&gt;&lt;/Extra&gt;&lt;/Item&gt;&lt;/References&gt;&lt;/Group&gt;&lt;/Citation&gt;_x000a_"/>
    <w:docVar w:name="NE.Ref{7F55C7AD-E38D-4538-A970-79E5246745D0}" w:val=" ADDIN NE.Ref.{7F55C7AD-E38D-4538-A970-79E5246745D0} ADDIN NE.Ref.{7F55C7AD-E38D-4538-A970-79E5246745D0}&lt;Citation&gt;&lt;Group&gt;&lt;References&gt;&lt;Item&gt;&lt;ID&gt;25&lt;/ID&gt;&lt;UID&gt;{06897004-CB4C-45CB-8163-DD2C6840345E}&lt;/UID&gt;&lt;Title&gt;除草机器人杂草识别与视觉导航技术研究&lt;/Title&gt;&lt;Template&gt;Thesis&lt;/Template&gt;&lt;Star&gt;0&lt;/Star&gt;&lt;Tag&gt;0&lt;/Tag&gt;&lt;Author&gt;侯学贵&lt;/Author&gt;&lt;Year&gt;2007&lt;/Year&gt;&lt;Details&gt;&lt;_accessed&gt;62309719&lt;/_accessed&gt;&lt;_created&gt;61956854&lt;/_created&gt;&lt;_db_provider&gt;CNKI: 硕士&lt;/_db_provider&gt;&lt;_db_updated&gt;CNKI - Reference&lt;/_db_updated&gt;&lt;_keywords&gt;农业机器人;除草机器人;机器视觉;导航;杂草识别;Hough变换&lt;/_keywords&gt;&lt;_label&gt;变换; 直线拟合; 分割&lt;/_label&gt;&lt;_language&gt;Chinese&lt;/_language&gt;&lt;_modified&gt;62309719&lt;/_modified&gt;&lt;_pages&gt;76&lt;/_pages&gt;&lt;_publisher&gt;南京林业大学&lt;/_publisher&gt;&lt;_tertiary_author&gt;陈勇&lt;/_tertiary_author&gt;&lt;_url&gt;http://kns.cnki.net/KCMS/detail/detail.aspx?FileName=2007152902.nh&amp;amp;DbName=CMFD2008&lt;/_url&gt;&lt;_volume&gt;硕士&lt;/_volume&gt;&lt;_translated_author&gt;Hou, Xuegui&lt;/_translated_author&gt;&lt;_translated_tertiary_author&gt;Chen, Yong&lt;/_translated_tertiary_author&gt;&lt;/Details&gt;&lt;Extra&gt;&lt;DBUID&gt;{D7BE1F96-C7F0-42A8-801A-AD825AD00D6C}&lt;/DBUID&gt;&lt;/Extra&gt;&lt;/Item&gt;&lt;/References&gt;&lt;/Group&gt;&lt;/Citation&gt;_x000a_"/>
    <w:docVar w:name="NE.Ref{850C0D64-FAC0-4BA2-97B7-CEAEBC2354C0}" w:val=" ADDIN NE.Ref.{850C0D64-FAC0-4BA2-97B7-CEAEBC2354C0} ADDIN NE.Ref.{850C0D64-FAC0-4BA2-97B7-CEAEBC2354C0}&lt;Citation&gt;&lt;Group&gt;&lt;References&gt;&lt;Item&gt;&lt;ID&gt;91&lt;/ID&gt;&lt;UID&gt;{395F6A2B-0F85-4B57-9973-3D49E4439A74}&lt;/UID&gt;&lt;Title&gt;基于全景视觉的农业移动机器人自主导航研究&lt;/Title&gt;&lt;Template&gt;Thesis&lt;/Template&gt;&lt;Star&gt;0&lt;/Star&gt;&lt;Tag&gt;0&lt;/Tag&gt;&lt;Author&gt;孙虹&lt;/Author&gt;&lt;Year&gt;2009&lt;/Year&gt;&lt;Details&gt;&lt;_accessed&gt;62309718&lt;/_accessed&gt;&lt;_created&gt;61968159&lt;/_created&gt;&lt;_date&gt;2009-12-01&lt;/_date&gt;&lt;_db_provider&gt;CNKI: 硕士&lt;/_db_provider&gt;&lt;_db_updated&gt;CNKI - Reference&lt;/_db_updated&gt;&lt;_doi&gt;10.7666/d.Y1762850&lt;/_doi&gt;&lt;_keywords&gt;农业机器人;视觉导航;图像处理;Hough变换;模糊控制&lt;/_keywords&gt;&lt;_label&gt;颜色空间; 直线拟合; 融合&lt;/_label&gt;&lt;_language&gt;chi&lt;/_language&gt;&lt;_modified&gt;62309718&lt;/_modified&gt;&lt;_pages&gt;83&lt;/_pages&gt;&lt;_publisher&gt;南京农业大学&lt;/_publisher&gt;&lt;_section&gt;农业电气化与自动化&lt;/_section&gt;&lt;_tertiary_author&gt;尹文庆&lt;/_tertiary_author&gt;&lt;_type_work&gt;硕士&lt;/_type_work&gt;&lt;_url&gt;http://kns.cnki.net/KCMS/detail/detail.aspx?FileName=1012491433.nh&amp;amp;DbName=CMFD2013&lt;/_url&gt;&lt;_volume&gt;硕士&lt;/_volume&gt;&lt;_translated_author&gt;Sun, Hong&lt;/_translated_author&gt;&lt;_translated_tertiary_author&gt;Yin, Wenqing&lt;/_translated_tertiary_author&gt;&lt;/Details&gt;&lt;Extra&gt;&lt;DBUID&gt;{D7BE1F96-C7F0-42A8-801A-AD825AD00D6C}&lt;/DBUID&gt;&lt;/Extra&gt;&lt;/Item&gt;&lt;/References&gt;&lt;/Group&gt;&lt;/Citation&gt;_x000a_"/>
    <w:docVar w:name="NE.Ref{853B7412-B8B7-4966-9B22-3C3503BE7BA7}" w:val=" ADDIN NE.Ref.{853B7412-B8B7-4966-9B22-3C3503BE7BA7} ADDIN NE.Ref.{853B7412-B8B7-4966-9B22-3C3503BE7BA7}&lt;Citation&gt;&lt;Group&gt;&lt;References&gt;&lt;Item&gt;&lt;ID&gt;1055&lt;/ID&gt;&lt;UID&gt;{D207E614-4F31-4DAD-9922-7C26A2396CF2}&lt;/UID&gt;&lt;Title&gt;基于图像特征点粒子群聚类算法的麦田作物行检测&lt;/Title&gt;&lt;Template&gt;Journal Article&lt;/Template&gt;&lt;Star&gt;0&lt;/Star&gt;&lt;Tag&gt;0&lt;/Tag&gt;&lt;Author&gt;姜国权; 杨小亚; 王志衡; 刘红敏&lt;/Author&gt;&lt;Year&gt;2017&lt;/Year&gt;&lt;Details&gt;&lt;_accessed&gt;62309714&lt;/_accessed&gt;&lt;_author_aff&gt;河南理工大学计算机科学与技术学院;&lt;/_author_aff&gt;&lt;_collection_scope&gt;中国科技核心期刊;CSCD;EI;&lt;/_collection_scope&gt;&lt;_created&gt;62306522&lt;/_created&gt;&lt;_date&gt;61764480&lt;/_date&gt;&lt;_db_provider&gt;CNKI: 期刊&lt;/_db_provider&gt;&lt;_db_updated&gt;CNKI - Reference&lt;/_db_updated&gt;&lt;_issue&gt;11&lt;/_issue&gt;&lt;_journal&gt;农业工程学报&lt;/_journal&gt;&lt;_keywords&gt;图像处理;算法;聚类;作物行检测;粒子群优化;最小二乘法&lt;/_keywords&gt;&lt;_label&gt;特征点&lt;/_label&gt;&lt;_modified&gt;62309714&lt;/_modified&gt;&lt;_pages&gt;165-170&lt;/_pages&gt;&lt;_url&gt;http://kns.cnki.net/KCMS/detail/detail.aspx?FileName=NYGU201711021&amp;amp;DbName=CJFQ2017&lt;/_url&gt;&lt;_translated_author&gt;Jiang, Guoquan;Yang, Xiaoya;Wang, Zhiheng;Liu, Hongmin&lt;/_translated_author&gt;&lt;/Details&gt;&lt;Extra&gt;&lt;DBUID&gt;{D7BE1F96-C7F0-42A8-801A-AD825AD00D6C}&lt;/DBUID&gt;&lt;/Extra&gt;&lt;/Item&gt;&lt;/References&gt;&lt;/Group&gt;&lt;/Citation&gt;_x000a_"/>
    <w:docVar w:name="NE.Ref{88169420-0B2D-46AC-9C01-FE33807D5771}" w:val=" ADDIN NE.Ref.{88169420-0B2D-46AC-9C01-FE33807D5771}&lt;Citation&gt;&lt;Group&gt;&lt;References&gt;&lt;Item&gt;&lt;ID&gt;59&lt;/ID&gt;&lt;UID&gt;{1D5604E3-0B98-4F6B-A2B8-96BEFB52B261}&lt;/UID&gt;&lt;Title&gt;基于机器视觉的农业导航系统&lt;/Title&gt;&lt;Template&gt;Thesis&lt;/Template&gt;&lt;Star&gt;1&lt;/Star&gt;&lt;Tag&gt;0&lt;/Tag&gt;&lt;Author&gt;汪博&lt;/Author&gt;&lt;Year&gt;2015&lt;/Year&gt;&lt;Details&gt;&lt;_created&gt;61968159&lt;/_created&gt;&lt;_date&gt;2015-01-01&lt;/_date&gt;&lt;_db_provider&gt;北京万方数据股份有限公司&lt;/_db_provider&gt;&lt;_keywords&gt;农业导航系统; 机器视觉; 信号预测; 杂草识别; OpenCV标定法&lt;/_keywords&gt;&lt;_language&gt;chi&lt;/_language&gt;&lt;_modified&gt;62308008&lt;/_modified&gt;&lt;_publisher&gt;浙江理工大学&lt;/_publisher&gt;&lt;_section&gt;计算机科学与技术&lt;/_section&gt;&lt;_tertiary_author&gt;桂江生&lt;/_tertiary_author&gt;&lt;_type_work&gt;硕士&lt;/_type_work&gt;&lt;_url&gt;http://d.g.wanfangdata.com.cn/Thesis_D846280.aspx _x000d__x000a_http://f.g.wanfangdata.com.cn/Fulltext.ashx?fileId=Thesis_D846280&amp;amp;type=download&amp;amp;transaction=%7b%22ExtraData%22%3a%5b%5d%2c%22IsCache%22%3afalse%2c%22Transaction%22%3a%7b%22DateTime%22%3a%22%5c%2fDate(1509430374401%2b0800)%5c%2f%22%2c%22Id%22%3a%2289086a85-f875-40ad-8b6b-a81d00ea4202%22%2c%22Memo%22%3anull%2c%22ProductDetail%22%3a%22Thesis_D846280%22%2c%22SessionId%22%3a%22938ba0e1-53ad-4c67-81d8-395f24f3ba55%22%2c%22Signature%22%3a%22jffOFPyPdQrDq8BSowye90QH0TyQT6QMt9st3TSAICA1y%5c%2fPMVb0%5c%2fiq%2bB8MdLOU2Q%22%2c%22TransferIn%22%3a%7b%22AccountType%22%3a%22Income%22%2c%22Key%22%3a%22ThesisFulltext%22%7d%2c%22TransferOut%22%3a%7b%22AccountType%22%3a%22GTimeLimit%22%2c%22Key%22%3a%22zjdx%22%7d%2c%22Turnover%22%3a30.00000%2c%22User%22%3anull%2c%22UserIP%22%3a%22183.157.162.55%22%7d%2c%22TransferOutAccountsStatus%22%3a%5b%5d%7d 全文链接_x000d__x000a_&lt;/_url&gt;&lt;_translated_author&gt;Wang, Bo&lt;/_translated_author&gt;&lt;_translated_tertiary_author&gt;Gui, Jiangsheng&lt;/_translated_tertiary_author&gt;&lt;/Details&gt;&lt;Extra&gt;&lt;DBUID&gt;{D7BE1F96-C7F0-42A8-801A-AD825AD00D6C}&lt;/DBUID&gt;&lt;/Extra&gt;&lt;/Item&gt;&lt;/References&gt;&lt;/Group&gt;&lt;/Citation&gt;_x000a_"/>
    <w:docVar w:name="NE.Ref{897A4023-359C-4A85-8CF0-E205C5C3195A}" w:val=" ADDIN NE.Ref.{897A4023-359C-4A85-8CF0-E205C5C3195A}&lt;Citation&gt;&lt;Group&gt;&lt;References&gt;&lt;Item&gt;&lt;ID&gt;1106&lt;/ID&gt;&lt;UID&gt;{7C679F29-D269-4C94-8D3A-0E3E2BB224CB}&lt;/UID&gt;&lt;Title&gt;单目视觉导航智能车辆的自定位方法&lt;/Title&gt;&lt;Template&gt;Journal Article&lt;/Template&gt;&lt;Star&gt;0&lt;/Star&gt;&lt;Tag&gt;0&lt;/Tag&gt;&lt;Author&gt;赵颖; 孙群; 王书茂&lt;/Author&gt;&lt;Year&gt;2008&lt;/Year&gt;&lt;Details&gt;&lt;_author_aff&gt;聊城大学汽车与交通工程学院;聊城大学汽车与交通工程学院;中国农业大学工学院 山东聊城252059;山东聊城252059;北京100083&lt;/_author_aff&gt;&lt;_collection_scope&gt;中国科技核心期刊;中文核心期刊;CSCD;&lt;/_collection_scope&gt;&lt;_created&gt;62366974&lt;/_created&gt;&lt;_date&gt;2008-05-16&lt;/_date&gt;&lt;_db_provider&gt;CNKI: 期刊&lt;/_db_provider&gt;&lt;_db_updated&gt;CNKI - Reference&lt;/_db_updated&gt;&lt;_issue&gt;09&lt;/_issue&gt;&lt;_journal&gt;计算机工程与设计&lt;/_journal&gt;&lt;_keywords&gt;单目视觉;智能车辆;自定位;摄像头标定;Hough变换&lt;/_keywords&gt;&lt;_modified&gt;62367017&lt;/_modified&gt;&lt;_pages&gt;2372-2374&lt;/_pages&gt;&lt;_url&gt;http://kns.cnki.net/KCMS/detail/detail.aspx?FileName=SJSJ200809069&amp;amp;DbName=CJFQ2008 _x000d__x000a_http://kns.cnki.net/kns/download.aspx?filename=BpWR3UXdvYUb5wGazJjcFJWRRlneLd2Q1VVYUlXR0MGMpJDUxgjQHhjeWVXNr4kdk1USFRVU19GTutkRVJTckRWO2gGNhdkNv8WRygWaXNnMVZVSV5UQhdUO4MXSXZGZ04GbSNmd4EFOvYmW4QFe4NWaUhFMrlDU&amp;amp;tablename=CJFD2008&amp;amp;dflag=pdfdown 全文链接_x000d__x000a_&lt;/_url&gt;&lt;_translated_author&gt;Zhao, Ying;Sun, Qun;Wang, Shumao&lt;/_translated_author&gt;&lt;/Details&gt;&lt;Extra&gt;&lt;DBUID&gt;{D7BE1F96-C7F0-42A8-801A-AD825AD00D6C}&lt;/DBUID&gt;&lt;/Extra&gt;&lt;/Item&gt;&lt;/References&gt;&lt;/Group&gt;&lt;/Citation&gt;_x000a_"/>
    <w:docVar w:name="NE.Ref{8C3AA972-3524-42A6-BA08-CF75BD621552}" w:val=" ADDIN NE.Ref.{8C3AA972-3524-42A6-BA08-CF75BD621552} ADDIN NE.Ref.{8C3AA972-3524-42A6-BA08-CF75BD621552}&lt;Citation&gt;&lt;Group&gt;&lt;References&gt;&lt;Item&gt;&lt;ID&gt;1075&lt;/ID&gt;&lt;UID&gt;{CA9FAF60-E2C5-4652-B2A2-09C2DA3C06CB}&lt;/UID&gt;&lt;Title&gt;基于计算机视觉的作物行定位技术&lt;/Title&gt;&lt;Template&gt;Journal Article&lt;/Template&gt;&lt;Star&gt;0&lt;/Star&gt;&lt;Tag&gt;0&lt;/Tag&gt;&lt;Author&gt;袁佐云; 毛志怀; 魏青&lt;/Author&gt;&lt;Year&gt;2005&lt;/Year&gt;&lt;Details&gt;&lt;_accessed&gt;62309719&lt;/_accessed&gt;&lt;_author_adr&gt;中国农业大学; 中国农业大学; 中国农业大学&lt;/_author_adr&gt;&lt;_author_aff&gt;中国农业大学工学院;中国农业大学工学院;中国农业大学工学院 北京100083_x000d__x000a__x000d__x000a__x000d__x000a__x000d__x000a__x000d__x000a__x000d__x000a__x000d__x000a__x000d__x000a_;北京100083_x000d__x000a__x000d__x000a__x000d__x000a__x000d__x000a__x000d__x000a__x000d__x000a__x000d__x000a__x000d__x000a_;北京100083&lt;/_author_aff&gt;&lt;_collection_scope&gt;中国科技核心期刊;中文核心期刊;CSCD;&lt;/_collection_scope&gt;&lt;_created&gt;62306529&lt;/_created&gt;&lt;_date&gt;55484640&lt;/_date&gt;&lt;_db_provider&gt;CNKI: 期刊&lt;/_db_provider&gt;&lt;_db_updated&gt;CNKI - Reference&lt;/_db_updated&gt;&lt;_doi&gt;10.3321/j.issn:1007-4333.2005.03.015&lt;/_doi&gt;&lt;_isbn&gt;1007-4333&lt;/_isbn&gt;&lt;_issue&gt;03&lt;/_issue&gt;&lt;_journal&gt;中国农业大学学报&lt;/_journal&gt;&lt;_keywords&gt;作物行;中心线;过绿特征;垂直投影法;曲线峰点&lt;/_keywords&gt;&lt;_label&gt;直线拟合&lt;/_label&gt;&lt;_language&gt;chi&lt;/_language&gt;&lt;_modified&gt;62309719&lt;/_modified&gt;&lt;_pages&gt;69-72&lt;/_pages&gt;&lt;_tertiary_title&gt;JOURNAL OF CHINA AGRICULTURAL UNIVERSITY&lt;/_tertiary_title&gt;&lt;_translated_author&gt;Zuoyun, Yuan; Zhihuai, Mao; Qing, Wei&lt;/_translated_author&gt;&lt;_translated_title&gt;Orientation technique of crop rows based on computer vision&lt;/_translated_title&gt;&lt;_url&gt;http://kns.cnki.net/KCMS/detail/detail.aspx?FileName=NYDX200503016&amp;amp;DbName=CJFQ2005&lt;/_url&gt;&lt;/Details&gt;&lt;Extra&gt;&lt;DBUID&gt;{D7BE1F96-C7F0-42A8-801A-AD825AD00D6C}&lt;/DBUID&gt;&lt;/Extra&gt;&lt;/Item&gt;&lt;/References&gt;&lt;/Group&gt;&lt;/Citation&gt;_x000a_"/>
    <w:docVar w:name="NE.Ref{8F93408E-4749-430A-8534-BDAC57FC4452}" w:val=" ADDIN NE.Ref.{8F93408E-4749-430A-8534-BDAC57FC4452} ADDIN NE.Ref.{8F93408E-4749-430A-8534-BDAC57FC4452}&lt;Citation&gt;&lt;Group&gt;&lt;References&gt;&lt;Item&gt;&lt;ID&gt;51&lt;/ID&gt;&lt;UID&gt;{7D60FF48-52A7-4A5F-A1FC-D414B5E630B3}&lt;/UID&gt;&lt;Title&gt;基于机器视觉的自然环境下作物行识别与导航线提取&lt;/Title&gt;&lt;Template&gt;Journal Article&lt;/Template&gt;&lt;Star&gt;0&lt;/Star&gt;&lt;Tag&gt;0&lt;/Tag&gt;&lt;Author&gt;孟庆宽; 何洁; 仇瑞承; 马晓丹; 司永胜; 张漫; 刘刚&lt;/Author&gt;&lt;Year&gt;2014&lt;/Year&gt;&lt;Details&gt;&lt;_accessed&gt;61964480&lt;/_accessed&gt;&lt;_author_aff&gt;中国农业大学现代精细农业系统集成研究教育部重点试验室;农业部农业信息获取技术重点实验室;黑龙江八一农垦大学信息技术学院;河北农业大学信息科学与技术学院;&lt;/_author_aff&gt;&lt;_collection_scope&gt;中国科技核心期刊;中文核心期刊;CSCD;EI;&lt;/_collection_scope&gt;&lt;_created&gt;61956854&lt;/_created&gt;&lt;_date&gt;60232320&lt;/_date&gt;&lt;_db_provider&gt;CNKI: 期刊&lt;/_db_provider&gt;&lt;_db_updated&gt;CNKI - Reference&lt;/_db_updated&gt;&lt;_issue&gt;07&lt;/_issue&gt;&lt;_journal&gt;光学学报&lt;/_journal&gt;&lt;_keywords&gt;机器视觉;颜色模型;图像分割;导航线;农业导航&lt;/_keywords&gt;&lt;_language&gt;Chinese&lt;/_language&gt;&lt;_modified&gt;61962350&lt;/_modified&gt;&lt;_pages&gt;180-186&lt;/_pages&gt;&lt;_url&gt;http://kns.cnki.net/KCMS/detail/detail.aspx?FileName=GXXB201407027&amp;amp;DbName=CJFQ2014&lt;/_url&gt;&lt;_translated_author&gt;Meng, Qingkuan;He, Jie;Chou, Ruicheng;Ma, Xiaodan;Si, Yongsheng;Zhang, Man;Liu, Gang&lt;/_translated_author&gt;&lt;/Details&gt;&lt;Extra&gt;&lt;DBUID&gt;{D7BE1F96-C7F0-42A8-801A-AD825AD00D6C}&lt;/DBUID&gt;&lt;/Extra&gt;&lt;/Item&gt;&lt;/References&gt;&lt;/Group&gt;&lt;/Citation&gt;_x000a_"/>
    <w:docVar w:name="NE.Ref{91174198-4358-4164-9523-2571794F9CC8}" w:val=" ADDIN NE.Ref.{91174198-4358-4164-9523-2571794F9CC8} ADDIN NE.Ref.{91174198-4358-4164-9523-2571794F9CC8}&lt;Citation&gt;&lt;Group&gt;&lt;References&gt;&lt;Item&gt;&lt;ID&gt;117&lt;/ID&gt;&lt;UID&gt;{DF87B345-2307-418A-B436-513FCF1BC5C3}&lt;/UID&gt;&lt;Title&gt;Automatic segmentation of relevant textures in agricultural images&lt;/Title&gt;&lt;Template&gt;Journal Article&lt;/Template&gt;&lt;Star&gt;0&lt;/Star&gt;&lt;Tag&gt;0&lt;/Tag&gt;&lt;Author&gt;Guijarro, M; Pajares, G; Riomoros, I; Herrera, P J; Burgos-Artizzu, X P; Ribeiro, A&lt;/Author&gt;&lt;Year&gt;2011&lt;/Year&gt;&lt;Details&gt;&lt;_accessed&gt;62309718&lt;/_accessed&gt;&lt;_alternate_title&gt;Computers and Electronics in Agriculture&lt;/_alternate_title&gt;&lt;_author_adr&gt;Centro de Estudios Superiores Felipe II.- Aranjuez, Facultad Informática, Universidad Complutense, 28040 Madrid, Spain; Dpto. Ingeniería del Software e Inteligencia Artificial, Facultad Informática, Universidad Complutense, 28040 Madrid, Spain; Dpto. Sistemas Informáticos y Programación, Facultad Informática, Universidad Complutense, 28040 Madrid, Spain; Dpto. Arquitectura Computadores y Automática, Facultad Informática, Universidad Complutense, 28040 Madrid, Spain; Grupo de Percepción Artificial, Instituto de Automática Industrial, Consejo Superior de Investigaciones Científicas, Arganda del Rey, Madrid, Spain&lt;/_author_adr&gt;&lt;_collection_scope&gt;EI;SCIE;&lt;/_collection_scope&gt;&lt;_created&gt;61968696&lt;/_created&gt;&lt;_date&gt;2011-01-01&lt;/_date&gt;&lt;_date_display&gt;2011&lt;/_date_display&gt;&lt;_db_updated&gt;CrossRef&lt;/_db_updated&gt;&lt;_doi&gt;10.1016/j.compag.2010.09.013&lt;/_doi&gt;&lt;_impact_factor&gt;   2.427&lt;/_impact_factor&gt;&lt;_isbn&gt;01681699&lt;/_isbn&gt;&lt;_issue&gt;1&lt;/_issue&gt;&lt;_journal&gt;Computers and Electronics in Agriculture&lt;/_journal&gt;&lt;_keywords&gt;Automatic tasks in agriculture; Image segmentation; Machine vision; Texture identification in crops; Automatic segmentations; Automatic tasks in agriculture; Autonomous robot navigation; Chemical products; Green plants; Machine vision; Mechanical manipulation; New approaches; Plants growing; Processing procedures; Site-specific; Specific areas; Supervised fuzzy clustering; Thresholding; Agricultural machinery; Computer vision; Crops; Digital image storage; Imaging systems; Optical data processing; Robots; Soils; Textures; Image segmentation; agricultural soil; barley; humidity; image processing; maize; texture; Hordeum; Viridiplantae; Zea mays&lt;/_keywords&gt;&lt;_label&gt;分割; 直线拟合&lt;/_label&gt;&lt;_modified&gt;62370764&lt;/_modified&gt;&lt;_pages&gt;75-83&lt;/_pages&gt;&lt;_tertiary_title&gt;Computers and Electronics in Agriculture&lt;/_tertiary_title&gt;&lt;_url&gt;http://linkinghub.elsevier.com/retrieve/pii/S0168169910001924_x000d__x000a_http://api.elsevier.com/content/article/PII:S0168169910001924?httpAccept=text/xml&lt;/_url&gt;&lt;_volume&gt;75&lt;/_volume&gt;&lt;/Details&gt;&lt;Extra&gt;&lt;DBUID&gt;{D7BE1F96-C7F0-42A8-801A-AD825AD00D6C}&lt;/DBUID&gt;&lt;/Extra&gt;&lt;/Item&gt;&lt;/References&gt;&lt;/Group&gt;&lt;/Citation&gt;_x000a_"/>
    <w:docVar w:name="NE.Ref{95577F17-8F84-4B88-A709-47AF33CE8266}" w:val=" ADDIN NE.Ref.{95577F17-8F84-4B88-A709-47AF33CE8266} ADDIN NE.Ref.{95577F17-8F84-4B88-A709-47AF33CE8266}&lt;Citation&gt;&lt;Group&gt;&lt;References&gt;&lt;Item&gt;&lt;ID&gt;48&lt;/ID&gt;&lt;UID&gt;{4CB70289-CCED-4422-8ECF-AEB8BFFD2735}&lt;/UID&gt;&lt;Title&gt;基于机器视觉的水稻秧苗图像分割&lt;/Title&gt;&lt;Template&gt;Journal Article&lt;/Template&gt;&lt;Star&gt;0&lt;/Star&gt;&lt;Tag&gt;0&lt;/Tag&gt;&lt;Author&gt;袁加红; 朱德泉; 孙丙宇; 孙磊; 武立权; 宋宇; 蒋锐&lt;/Author&gt;&lt;Year&gt;2016&lt;/Year&gt;&lt;Details&gt;&lt;_accessed&gt;62309714&lt;/_accessed&gt;&lt;_author_aff&gt;安徽农业大学工学院;安徽省粮食作物协同创新中心;中国科学院合肥智能机械研究所;安徽农业大学农学院;&lt;/_author_aff&gt;&lt;_collection_scope&gt;中国科技核心期刊;中文核心期刊;CSCD;&lt;/_collection_scope&gt;&lt;_created&gt;61956854&lt;/_created&gt;&lt;_date&gt;61263360&lt;/_date&gt;&lt;_db_provider&gt;CNKI: 期刊&lt;/_db_provider&gt;&lt;_db_updated&gt;CNKI - Reference&lt;/_db_updated&gt;&lt;_issue&gt;06&lt;/_issue&gt;&lt;_journal&gt;浙江农业学报&lt;/_journal&gt;&lt;_keywords&gt;水稻秧苗;ExG因子;Otsu法;图像分割;质量因子&lt;/_keywords&gt;&lt;_label&gt;颜色空间; 分割&lt;/_label&gt;&lt;_language&gt;Chinese&lt;/_language&gt;&lt;_modified&gt;62309714&lt;/_modified&gt;&lt;_pages&gt;1069-1075&lt;/_pages&gt;&lt;_url&gt;http://kns.cnki.net/KCMS/detail/detail.aspx?FileName=ZJNB201606026&amp;amp;DbName=CJFQ2016&lt;/_url&gt;&lt;_translated_author&gt;Yuan, Jiahong;Zhu, Dequan;Sun, Bingyu;Sun, Lei;Wu, Liquan;Song, Yu;Jiang, Rui&lt;/_translated_author&gt;&lt;/Details&gt;&lt;Extra&gt;&lt;DBUID&gt;{D7BE1F96-C7F0-42A8-801A-AD825AD00D6C}&lt;/DBUID&gt;&lt;/Extra&gt;&lt;/Item&gt;&lt;/References&gt;&lt;/Group&gt;&lt;Group&gt;&lt;References&gt;&lt;Item&gt;&lt;ID&gt;43&lt;/ID&gt;&lt;UID&gt;{00730D5A-0F21-4C5C-B6EF-625794DEAF81}&lt;/UID&gt;&lt;Title&gt;基于小波变换及Otsu分割的农田作物行提取&lt;/Title&gt;&lt;Template&gt;Journal Article&lt;/Template&gt;&lt;Star&gt;0&lt;/Star&gt;&lt;Tag&gt;0&lt;/Tag&gt;&lt;Author&gt;韩永华; 汪亚明; 孙麒; 赵匀&lt;/Author&gt;&lt;Year&gt;2016&lt;/Year&gt;&lt;Details&gt;&lt;_accessed&gt;62309714&lt;/_accessed&gt;&lt;_author_aff&gt;浙江理工大学信息学院;浙江理工大学机械与自动控制学院;&lt;/_author_aff&gt;&lt;_collection_scope&gt;中国科技核心期刊;中文核心期刊;CSCD;EI;&lt;/_collection_scope&gt;&lt;_created&gt;61956854&lt;/_created&gt;&lt;_date&gt;61030080&lt;/_date&gt;&lt;_db_provider&gt;CNKI: 期刊&lt;/_db_provider&gt;&lt;_db_updated&gt;CNKI - Reference&lt;/_db_updated&gt;&lt;_issue&gt;01&lt;/_issue&gt;&lt;_journal&gt;电子与信息学报&lt;/_journal&gt;&lt;_keywords&gt;田间导航;作物行;小波变换;最大类间方差&lt;/_keywords&gt;&lt;_label&gt;分割&lt;/_label&gt;&lt;_language&gt;Chinese&lt;/_language&gt;&lt;_modified&gt;62309714&lt;/_modified&gt;&lt;_pages&gt;63-70&lt;/_pages&gt;&lt;_url&gt;http://kns.cnki.net/KCMS/detail/detail.aspx?FileName=DZYX201601009&amp;amp;DbName=CJFQ2016&lt;/_url&gt;&lt;_translated_author&gt;Han, Yonghua;Wang, Yaming;Sun, Qi;Zhao, Yun&lt;/_translated_author&gt;&lt;/Details&gt;&lt;Extra&gt;&lt;DBUID&gt;{D7BE1F96-C7F0-42A8-801A-AD825AD00D6C}&lt;/DBUID&gt;&lt;/Extra&gt;&lt;/Item&gt;&lt;/References&gt;&lt;/Group&gt;&lt;Group&gt;&lt;References&gt;&lt;Item&gt;&lt;ID&gt;1056&lt;/ID&gt;&lt;UID&gt;{2A9D881F-C9F5-41BA-9322-744820AC5442}&lt;/UID&gt;&lt;Title&gt;基于激光扫描的联合收割机自动导航方法研究&lt;/Title&gt;&lt;Template&gt;Thesis&lt;/Template&gt;&lt;Star&gt;0&lt;/Star&gt;&lt;Tag&gt;0&lt;/Tag&gt;&lt;Author&gt;赵腾&lt;/Author&gt;&lt;Year&gt;2017&lt;/Year&gt;&lt;Details&gt;&lt;_accessed&gt;62309714&lt;/_accessed&gt;&lt;_created&gt;62306522&lt;/_created&gt;&lt;_db_provider&gt;CNKI: 博士&lt;/_db_provider&gt;&lt;_db_updated&gt;CNKI - Reference&lt;/_db_updated&gt;&lt;_keywords&gt;激光扫描;机器视觉;作物边缘识别;收割机;自动导航&lt;/_keywords&gt;&lt;_label&gt;分割&lt;/_label&gt;&lt;_modified&gt;62309714&lt;/_modified&gt;&lt;_pages&gt;137&lt;/_pages&gt;&lt;_publisher&gt;西北农林科技大学&lt;/_publisher&gt;&lt;_tertiary_author&gt;陈军;NOGUCHI Noboru&lt;/_tertiary_author&gt;&lt;_url&gt;http://kns.cnki.net/KCMS/detail/detail.aspx?FileName=1017100973.nh&amp;amp;DbName=CDFD2017&lt;/_url&gt;&lt;_volume&gt;博士&lt;/_volume&gt;&lt;_translated_author&gt;Zhao, Teng&lt;/_translated_author&gt;&lt;_translated_tertiary_author&gt;Chen, Jun;Noboru, NOGUCHI&lt;/_translated_tertiary_author&gt;&lt;/Details&gt;&lt;Extra&gt;&lt;DBUID&gt;{D7BE1F96-C7F0-42A8-801A-AD825AD00D6C}&lt;/DBUID&gt;&lt;/Extra&gt;&lt;/Item&gt;&lt;/References&gt;&lt;/Group&gt;&lt;Group&gt;&lt;References&gt;&lt;Item&gt;&lt;ID&gt;80&lt;/ID&gt;&lt;UID&gt;{4C256E6D-ABEE-4EE4-9B7E-9D430D68A9A7}&lt;/UID&gt;&lt;Title&gt;再生稻收割机的视觉导航路径检测方法&lt;/Title&gt;&lt;Template&gt;Journal Article&lt;/Template&gt;&lt;Star&gt;0&lt;/Star&gt;&lt;Tag&gt;0&lt;/Tag&gt;&lt;Author&gt;郭翰林; 洪瑛杰; 张翔; 林建&lt;/Author&gt;&lt;Year&gt;2017&lt;/Year&gt;&lt;Details&gt;&lt;_accessed&gt;62309714&lt;/_accessed&gt;&lt;_author_adr&gt;福建农林大学机电工程学院,福建 福州,350002&lt;/_author_adr&gt;&lt;_author_aff&gt;福建农林大学机电工程学院;&lt;/_author_aff&gt;&lt;_created&gt;61968159&lt;/_created&gt;&lt;_date&gt;61734240&lt;/_date&gt;&lt;_db_provider&gt;CNKI: 期刊&lt;/_db_provider&gt;&lt;_db_updated&gt;CNKI - Reference&lt;/_db_updated&gt;&lt;_doi&gt;10.13323/j.cnki.j.fafu(nat.sci.).2017.03.020&lt;/_doi&gt;&lt;_isbn&gt;1671-5470&lt;/_isbn&gt;&lt;_issue&gt;03&lt;/_issue&gt;&lt;_journal&gt;福建农林大学学报(自然科学版)&lt;/_journal&gt;&lt;_keywords&gt;再生稻;农田环境;视觉导航;Hough变换;直线检测&lt;/_keywords&gt;&lt;_label&gt;直线拟合; 分割; 颜色空间&lt;/_label&gt;&lt;_language&gt;chi&lt;/_language&gt;&lt;_modified&gt;62309714&lt;/_modified&gt;&lt;_pages&gt;356-360&lt;/_pages&gt;&lt;_translated_author&gt;Hanlin, GUO; Yingjie, HONG; Xiang, ZHANG; Jian, LIN&lt;/_translated_author&gt;&lt;_translated_title&gt;Method of identifying the vision navigation path for ratooning rice harvester&lt;/_translated_title&gt;&lt;_url&gt;http://kns.cnki.net/KCMS/detail/detail.aspx?FileName=FJND201703020&amp;amp;DbName=CJFQ2017&lt;/_url&gt;&lt;_volume&gt;46&lt;/_volume&gt;&lt;/Details&gt;&lt;Extra&gt;&lt;DBUID&gt;{D7BE1F96-C7F0-42A8-801A-AD825AD00D6C}&lt;/DBUID&gt;&lt;/Extra&gt;&lt;/Item&gt;&lt;/References&gt;&lt;/Group&gt;&lt;/Citation&gt;_x000a_"/>
    <w:docVar w:name="NE.Ref{9C3239E3-7CAE-4310-831A-A508014B64F1}" w:val=" ADDIN NE.Ref.{9C3239E3-7CAE-4310-831A-A508014B64F1} ADDIN NE.Ref.{9C3239E3-7CAE-4310-831A-A508014B64F1}&lt;Citation&gt;&lt;Group&gt;&lt;References&gt;&lt;Item&gt;&lt;ID&gt;354&lt;/ID&gt;&lt;UID&gt;{9CA9EA0E-5DEA-48F4-B9C4-98999B497815}&lt;/UID&gt;&lt;Title&gt;Wheat rows detection at the early growth stage based on Hough transform and vanishing point&lt;/Title&gt;&lt;Template&gt;Journal Article&lt;/Template&gt;&lt;Star&gt;0&lt;/Star&gt;&lt;Tag&gt;0&lt;/Tag&gt;&lt;Author&gt;Jiang, Guoquan; Wang, Xiaojie; Wang, Zhiheng; Liu, Hongmin&lt;/Author&gt;&lt;Year&gt;2016&lt;/Year&gt;&lt;Details&gt;&lt;_accession_num&gt;WOS:000375166400025&lt;/_accession_num&gt;&lt;_cited_count&gt;2&lt;/_cited_count&gt;&lt;_collection_scope&gt;EI;SCIE;&lt;/_collection_scope&gt;&lt;_created&gt;61978621&lt;/_created&gt;&lt;_date_display&gt;2016, APR 2016&lt;/_date_display&gt;&lt;_db_provider&gt;ISI&lt;/_db_provider&gt;&lt;_db_updated&gt;Web of Science-All&lt;/_db_updated&gt;&lt;_doi&gt;10.1016/j.compag.2016.02.002&lt;/_doi&gt;&lt;_impact_factor&gt;   2.427&lt;/_impact_factor&gt;&lt;_isbn&gt;0168-1699&lt;/_isbn&gt;&lt;_journal&gt;COMPUTERS AND ELECTRONICS IN AGRICULTURE&lt;/_journal&gt;&lt;_label&gt;特征点; 直线拟合&lt;/_label&gt;&lt;_modified&gt;62335743&lt;/_modified&gt;&lt;_pages&gt;211-223&lt;/_pages&gt;&lt;_url&gt;http://gateway.isiknowledge.com/gateway/Gateway.cgi?GWVersion=2&amp;amp;SrcAuth=AegeanSoftware&amp;amp;SrcApp=NoteExpress&amp;amp;DestLinkType=FullRecord&amp;amp;DestApp=WOS&amp;amp;KeyUT=000375166400025&lt;/_url&gt;&lt;_volume&gt;123&lt;/_volume&gt;&lt;/Details&gt;&lt;Extra&gt;&lt;DBUID&gt;{D7BE1F96-C7F0-42A8-801A-AD825AD00D6C}&lt;/DBUID&gt;&lt;/Extra&gt;&lt;/Item&gt;&lt;/References&gt;&lt;/Group&gt;&lt;/Citation&gt;_x000a_"/>
    <w:docVar w:name="NE.Ref{A8F671CB-66C0-4A91-AF18-74B320AB91DE}" w:val=" ADDIN NE.Ref.{A8F671CB-66C0-4A91-AF18-74B320AB91DE}&lt;Citation&gt;&lt;Group&gt;&lt;References&gt;&lt;Item&gt;&lt;ID&gt;38&lt;/ID&gt;&lt;UID&gt;{A845CDC1-9712-43FC-AC99-D08CF005E134}&lt;/UID&gt;&lt;Title&gt;使用单目视觉的移动机器人导航方法&lt;/Title&gt;&lt;Template&gt;Journal Article&lt;/Template&gt;&lt;Star&gt;0&lt;/Star&gt;&lt;Tag&gt;0&lt;/Tag&gt;&lt;Author&gt;李庆; 郑力新; 潘书万; 张裕坤; 谢一首&lt;/Author&gt;&lt;Year&gt;2017&lt;/Year&gt;&lt;Details&gt;&lt;_accessed&gt;61973085&lt;/_accessed&gt;&lt;_author_aff&gt;华侨大学工业智能化技术与系统福建省高校工程研究中心;&lt;/_author_aff&gt;&lt;_collection_scope&gt;中国科技核心期刊;CSCD;&lt;/_collection_scope&gt;&lt;_created&gt;61956854&lt;/_created&gt;&lt;_date&gt;61418880&lt;/_date&gt;&lt;_db_provider&gt;CNKI: 期刊&lt;/_db_provider&gt;&lt;_db_updated&gt;CNKI - Reference&lt;/_db_updated&gt;&lt;_issue&gt;04&lt;/_issue&gt;&lt;_journal&gt;计算机工程与应用&lt;/_journal&gt;&lt;_keywords&gt;单目视觉;移动机器人;导航;避障;区域生长;模糊逻辑&lt;/_keywords&gt;&lt;_language&gt;Chinese&lt;/_language&gt;&lt;_modified&gt;61962776&lt;/_modified&gt;&lt;_pages&gt;223-227&lt;/_pages&gt;&lt;_url&gt;http://kns.cnki.net/KCMS/detail/detail.aspx?FileName=JSGG201704039&amp;amp;DbName=CJFQ2017&lt;/_url&gt;&lt;_translated_author&gt;Li, Qing;Zheng, Lixin;Pan, Shuwan;Zhang, Yukun;Xie, Yishou&lt;/_translated_author&gt;&lt;/Details&gt;&lt;Extra&gt;&lt;DBUID&gt;{D7BE1F96-C7F0-42A8-801A-AD825AD00D6C}&lt;/DBUID&gt;&lt;/Extra&gt;&lt;/Item&gt;&lt;/References&gt;&lt;/Group&gt;&lt;/Citation&gt;_x000a_"/>
    <w:docVar w:name="NE.Ref{ADE0DB96-1BD0-4FDC-8231-C5907F48994A}" w:val=" ADDIN NE.Ref.{ADE0DB96-1BD0-4FDC-8231-C5907F48994A} ADDIN NE.Ref.{ADE0DB96-1BD0-4FDC-8231-C5907F48994A}&lt;Citation&gt;&lt;Group&gt;&lt;References&gt;&lt;Item&gt;&lt;ID&gt;25&lt;/ID&gt;&lt;UID&gt;{06897004-CB4C-45CB-8163-DD2C6840345E}&lt;/UID&gt;&lt;Title&gt;除草机器人杂草识别与视觉导航技术研究&lt;/Title&gt;&lt;Template&gt;Thesis&lt;/Template&gt;&lt;Star&gt;0&lt;/Star&gt;&lt;Tag&gt;0&lt;/Tag&gt;&lt;Author&gt;侯学贵&lt;/Author&gt;&lt;Year&gt;2007&lt;/Year&gt;&lt;Details&gt;&lt;_accessed&gt;62309719&lt;/_accessed&gt;&lt;_created&gt;61956854&lt;/_created&gt;&lt;_db_provider&gt;CNKI: 硕士&lt;/_db_provider&gt;&lt;_db_updated&gt;CNKI - Reference&lt;/_db_updated&gt;&lt;_keywords&gt;农业机器人;除草机器人;机器视觉;导航;杂草识别;Hough变换&lt;/_keywords&gt;&lt;_label&gt;变换; 直线拟合; 分割&lt;/_label&gt;&lt;_language&gt;Chinese&lt;/_language&gt;&lt;_modified&gt;62309719&lt;/_modified&gt;&lt;_pages&gt;76&lt;/_pages&gt;&lt;_publisher&gt;南京林业大学&lt;/_publisher&gt;&lt;_tertiary_author&gt;陈勇&lt;/_tertiary_author&gt;&lt;_url&gt;http://kns.cnki.net/KCMS/detail/detail.aspx?FileName=2007152902.nh&amp;amp;DbName=CMFD2008&lt;/_url&gt;&lt;_volume&gt;硕士&lt;/_volume&gt;&lt;_translated_author&gt;Hou, Xuegui&lt;/_translated_author&gt;&lt;_translated_tertiary_author&gt;Chen, Yong&lt;/_translated_tertiary_author&gt;&lt;/Details&gt;&lt;Extra&gt;&lt;DBUID&gt;{D7BE1F96-C7F0-42A8-801A-AD825AD00D6C}&lt;/DBUID&gt;&lt;/Extra&gt;&lt;/Item&gt;&lt;/References&gt;&lt;/Group&gt;&lt;/Citation&gt;_x000a_"/>
    <w:docVar w:name="NE.Ref{AE98F8FC-1F2D-4961-9F87-2DCB41329D0D}" w:val=" ADDIN NE.Ref.{AE98F8FC-1F2D-4961-9F87-2DCB41329D0D}&lt;Citation&gt;&lt;Group&gt;&lt;References&gt;&lt;Item&gt;&lt;ID&gt;96&lt;/ID&gt;&lt;UID&gt;{165C0640-0202-47D4-8B11-6FCC516DA48A}&lt;/UID&gt;&lt;Title&gt;Vision-based Obstacle Detection and Navigation for an Agricultural Robot&lt;/Title&gt;&lt;Template&gt;Journal Article&lt;/Template&gt;&lt;Star&gt;0&lt;/Star&gt;&lt;Tag&gt;0&lt;/Tag&gt;&lt;Author&gt;Ball, David; Upcroft, Ben; Wyeth, Gordon; Corke, Peter; English, Andrew; Ross, Patrick; Patten, Tim; Fitch, Robert; Sukkarieh, Salah; Bate, Andrew&lt;/Author&gt;&lt;Year&gt;2016&lt;/Year&gt;&lt;Details&gt;&lt;_accessed&gt;62309714&lt;/_accessed&gt;&lt;_alternate_title&gt;Journal of Field Robotics&lt;/_alternate_title&gt;&lt;_author_adr&gt;School of Electrical Engineering and Computer Science, Queensland University of Technology, Brisbane, QLD, Australia; ARC Centre of Excellence for Robotic Vision, Australia; Australian Centre for Field Robotics, The University of Sydney, Sydney, NSW, Australia; SwarmFarm RoboticsQLD, Australia&lt;/_author_adr&gt;&lt;_collection_scope&gt;EI;SCIE;&lt;/_collection_scope&gt;&lt;_created&gt;61968696&lt;/_created&gt;&lt;_date&gt;2016-01-01&lt;/_date&gt;&lt;_date_display&gt;2016&lt;/_date_display&gt;&lt;_db_updated&gt;CrossRef&lt;/_db_updated&gt;&lt;_doi&gt;10.1002/rob.21644&lt;/_doi&gt;&lt;_impact_factor&gt;   3.460&lt;/_impact_factor&gt;&lt;_isbn&gt;15564959 (ISSN) &lt;/_isbn&gt;&lt;_issue&gt;8&lt;/_issue&gt;&lt;_journal&gt;Journal of Field Robotics&lt;/_journal&gt;&lt;_keywords&gt;Agricultural machinery; Agriculture; Computer vision; Cost effectiveness; Global positioning system; Inertial navigation systems; Machine design; Machinery; Navigation systems; Obstacle detectors; Robotics; Stereo image processing; Stereo vision; Agricultural robot; Collision-free; Cost effective; Extensive testing; Obstacle detection; Obstacle detection sensors; Robotic solutions; Stereo vision system; Robots&lt;/_keywords&gt;&lt;_modified&gt;62328151&lt;/_modified&gt;&lt;_ori_publication&gt;John Wiley and Sons Inc.&lt;/_ori_publication&gt;&lt;_pages&gt;1107-1130&lt;/_pages&gt;&lt;_tertiary_title&gt;J. Field Robotics&lt;/_tertiary_title&gt;&lt;_url&gt;http://doi.wiley.com/10.1002/rob.21644_x000d__x000a_http://onlinelibrary.wiley.com/wol1/doi/10.1002/rob.21644/fullpdf&lt;/_url&gt;&lt;_volume&gt;33&lt;/_volume&gt;&lt;/Details&gt;&lt;Extra&gt;&lt;DBUID&gt;{D7BE1F96-C7F0-42A8-801A-AD825AD00D6C}&lt;/DBUID&gt;&lt;/Extra&gt;&lt;/Item&gt;&lt;/References&gt;&lt;/Group&gt;&lt;/Citation&gt;_x000a_"/>
    <w:docVar w:name="NE.Ref{AF392801-D0D7-458D-A98B-1E51FE8737F9}" w:val=" ADDIN NE.Ref.{AF392801-D0D7-458D-A98B-1E51FE8737F9}&lt;Citation&gt;&lt;Group&gt;&lt;References&gt;&lt;Item&gt;&lt;ID&gt;353&lt;/ID&gt;&lt;UID&gt;{2E909514-905F-4893-9D8E-5071D7B68E60}&lt;/UID&gt;&lt;Title&gt;Merge Fuzzy Visual Servoing and GPS-Based Planning to Obtain a Proper Navigation Behavior for a Small Crop-Inspection Robot&lt;/Title&gt;&lt;Template&gt;Journal Article&lt;/Template&gt;&lt;Star&gt;0&lt;/Star&gt;&lt;Tag&gt;0&lt;/Tag&gt;&lt;Author&gt;Bengochea-Guevara, José; Conesa-Muñoz, Jesus; Andújar, Dionisio; Ribeiro, Angela&lt;/Author&gt;&lt;Year&gt;2016&lt;/Year&gt;&lt;Details&gt;&lt;_accessed&gt;62309714&lt;/_accessed&gt;&lt;_accession_num&gt;WOS:000373713600097&lt;/_accession_num&gt;&lt;_cited_count&gt;5&lt;/_cited_count&gt;&lt;_collection_scope&gt;SCIE;&lt;/_collection_scope&gt;&lt;_created&gt;61978621&lt;/_created&gt;&lt;_date&gt;61087680&lt;/_date&gt;&lt;_date_display&gt;2016, MAR 2016&lt;/_date_display&gt;&lt;_db_provider&gt;ISI&lt;/_db_provider&gt;&lt;_db_updated&gt;CrossRef&lt;/_db_updated&gt;&lt;_doi&gt;10.3390/s16030276&lt;/_doi&gt;&lt;_impact_factor&gt;   2.475&lt;/_impact_factor&gt;&lt;_isbn&gt;1424-8220&lt;/_isbn&gt;&lt;_issue&gt;3&lt;/_issue&gt;&lt;_journal&gt;Sensors&lt;/_journal&gt;&lt;_label&gt;颜色空间; 直线拟合; 帧间; 融合&lt;/_label&gt;&lt;_modified&gt;62328252&lt;/_modified&gt;&lt;_pages&gt;276&lt;/_pages&gt;&lt;_tertiary_title&gt;Sensors&lt;/_tertiary_title&gt;&lt;_url&gt;http://www.mdpi.com/1424-8220/16/3/276_x000d__x000a_http://www.mdpi.com/1424-8220/16/3/276/pdf&lt;/_url&gt;&lt;_volume&gt;16&lt;/_volume&gt;&lt;/Details&gt;&lt;Extra&gt;&lt;DBUID&gt;{D7BE1F96-C7F0-42A8-801A-AD825AD00D6C}&lt;/DBUID&gt;&lt;/Extra&gt;&lt;/Item&gt;&lt;/References&gt;&lt;/Group&gt;&lt;/Citation&gt;_x000a_"/>
    <w:docVar w:name="NE.Ref{B1423B60-EEAF-43C6-9151-88158EC4ABE1}" w:val=" ADDIN NE.Ref.{B1423B60-EEAF-43C6-9151-88158EC4ABE1}&lt;Citation&gt;&lt;Group&gt;&lt;References&gt;&lt;Item&gt;&lt;ID&gt;81&lt;/ID&gt;&lt;UID&gt;{A8F4E75E-F9AA-42E7-9C7F-B9487857F333}&lt;/UID&gt;&lt;Title&gt;基于视觉的智能车辆自主导航方法研究&lt;/Title&gt;&lt;Template&gt;Thesis&lt;/Template&gt;&lt;Star&gt;0&lt;/Star&gt;&lt;Tag&gt;0&lt;/Tag&gt;&lt;Author&gt;李颢&lt;/Author&gt;&lt;Year&gt;2009&lt;/Year&gt;&lt;Details&gt;&lt;_accessed&gt;62309718&lt;/_accessed&gt;&lt;_created&gt;61968159&lt;/_created&gt;&lt;_date&gt;2009-01-12&lt;/_date&gt;&lt;_db_provider&gt;CNKI: 硕士&lt;/_db_provider&gt;&lt;_db_updated&gt;CNKI - Reference&lt;/_db_updated&gt;&lt;_keywords&gt;智能车辆;自主导航;视觉;控制;检测;标定;行人&lt;/_keywords&gt;&lt;_label&gt;变换&lt;/_label&gt;&lt;_language&gt;chi&lt;/_language&gt;&lt;_modified&gt;62309718&lt;/_modified&gt;&lt;_pages&gt;127&lt;/_pages&gt;&lt;_publisher&gt;上海交通大学&lt;/_publisher&gt;&lt;_section&gt;控制理论与控制工程&lt;/_section&gt;&lt;_tertiary_author&gt;杨明&lt;/_tertiary_author&gt;&lt;_type_work&gt;硕士&lt;/_type_work&gt;&lt;_url&gt;http://kns.cnki.net/KCMS/detail/detail.aspx?FileName=2009226120.nh&amp;amp;DbName=CMFD2010&lt;/_url&gt;&lt;_volume&gt;硕士&lt;/_volume&gt;&lt;_translated_author&gt;Li, Hao&lt;/_translated_author&gt;&lt;_translated_tertiary_author&gt;Yang, Ming&lt;/_translated_tertiary_author&gt;&lt;/Details&gt;&lt;Extra&gt;&lt;DBUID&gt;{D7BE1F96-C7F0-42A8-801A-AD825AD00D6C}&lt;/DBUID&gt;&lt;/Extra&gt;&lt;/Item&gt;&lt;/References&gt;&lt;/Group&gt;&lt;/Citation&gt;_x000a_"/>
    <w:docVar w:name="NE.Ref{B1F278C1-91F1-47C2-AF3E-DBD72B0C4E84}" w:val=" ADDIN NE.Ref.{B1F278C1-91F1-47C2-AF3E-DBD72B0C4E84} ADDIN NE.Ref.{B1F278C1-91F1-47C2-AF3E-DBD72B0C4E84}&lt;Citation&gt;&lt;Group&gt;&lt;References&gt;&lt;Item&gt;&lt;ID&gt;51&lt;/ID&gt;&lt;UID&gt;{7D60FF48-52A7-4A5F-A1FC-D414B5E630B3}&lt;/UID&gt;&lt;Title&gt;基于机器视觉的自然环境下作物行识别与导航线提取&lt;/Title&gt;&lt;Template&gt;Journal Article&lt;/Template&gt;&lt;Star&gt;0&lt;/Star&gt;&lt;Tag&gt;0&lt;/Tag&gt;&lt;Author&gt;孟庆宽; 何洁; 仇瑞承; 马晓丹; 司永胜; 张漫; 刘刚&lt;/Author&gt;&lt;Year&gt;2014&lt;/Year&gt;&lt;Details&gt;&lt;_accessed&gt;62309716&lt;/_accessed&gt;&lt;_author_adr&gt;中国农业大学现代精细农业系统集成研究教育部重点试验室; 河北农业大学信息科学与技术学院&lt;/_author_adr&gt;&lt;_author_aff&gt;中国农业大学现代精细农业系统集成研究教育部重点试验室; 河北农业大学信息科学与技术学院&lt;/_author_aff&gt;&lt;_collection_scope&gt;中国科技核心期刊;中文核心期刊;CSCD;EI;&lt;/_collection_scope&gt;&lt;_created&gt;61956854&lt;/_created&gt;&lt;_date&gt;60232320&lt;/_date&gt;&lt;_db_provider&gt;北京万方数据股份有限公司&lt;/_db_provider&gt;&lt;_db_updated&gt;Wanfangdata&lt;/_db_updated&gt;&lt;_issue&gt;7&lt;/_issue&gt;&lt;_journal&gt;光学学报&lt;/_journal&gt;&lt;_keywords&gt;机器视觉; 颜色模型; 图像分割; 导航线; 农业导航&lt;/_keywords&gt;&lt;_label&gt;颜色空间; 分割; 直线拟合&lt;/_label&gt;&lt;_language&gt;chi&lt;/_language&gt;&lt;_modified&gt;62309716&lt;/_modified&gt;&lt;_pages&gt;180-186&lt;/_pages&gt;&lt;_tertiary_title&gt;Acta Optica Sinica&lt;/_tertiary_title&gt;&lt;_url&gt;http://www.wanfangdata.com.cn/details/detail.do?_type=perio&amp;amp;id=QKC20142014092200058476&lt;/_url&gt;&lt;_translated_author&gt;Meng, Qingkuan;He, Jie;Chou, Ruicheng;Ma, Xiaodan;Si, Yongsheng;Zhang, Man;Liu, Gang&lt;/_translated_author&gt;&lt;/Details&gt;&lt;Extra&gt;&lt;DBUID&gt;{D7BE1F96-C7F0-42A8-801A-AD825AD00D6C}&lt;/DBUID&gt;&lt;/Extra&gt;&lt;/Item&gt;&lt;/References&gt;&lt;/Group&gt;&lt;/Citation&gt;_x000a_"/>
    <w:docVar w:name="NE.Ref{B2CD8760-23D1-4E9F-9A03-93AD6CAF3593}" w:val=" ADDIN NE.Ref.{B2CD8760-23D1-4E9F-9A03-93AD6CAF3593} ADDIN NE.Ref.{B2CD8760-23D1-4E9F-9A03-93AD6CAF3593}&lt;Citation&gt;&lt;Group&gt;&lt;References&gt;&lt;Item&gt;&lt;ID&gt;1068&lt;/ID&gt;&lt;UID&gt;{F4B39F96-9472-46D8-8D81-94F168842C5F}&lt;/UID&gt;&lt;Title&gt;基于最小二乘法的早期作物行中心线检测方法&lt;/Title&gt;&lt;Template&gt;Journal Article&lt;/Template&gt;&lt;Star&gt;0&lt;/Star&gt;&lt;Tag&gt;0&lt;/Tag&gt;&lt;Author&gt;司永胜; 姜国权; 刘刚; 高瑞; 刘兆祥&lt;/Author&gt;&lt;Year&gt;2010&lt;/Year&gt;&lt;Details&gt;&lt;_accessed&gt;62309718&lt;/_accessed&gt;&lt;_author_adr&gt;中国农业大学现代精细农业系统集成研究教育部重点实验室; 中国农业大学现代精细农业系统集成研究教育部重点实验室; 河北农业大学信息科学与技术学院; 河南理工大学计算机科学与技术学院; 中国农业大学现代精细农业系统集成研究教育部重点实验室&lt;/_author_adr&gt;&lt;_author_aff&gt;中国农业大学现代精细农业系统集成研究教育部重点实验室; 中国农业大学现代精细农业系统集成研究教育部重点实验室; 河北农业大学信息科学与技术学院; 河南理工大学计算机科学与技术学院; 中国农业大学现代精细农业系统集成研究教育部重点实验室&lt;/_author_aff&gt;&lt;_collection_scope&gt;中国科技核心期刊;中文核心期刊;CSCD;EI;&lt;/_collection_scope&gt;&lt;_created&gt;62306529&lt;/_created&gt;&lt;_db_provider&gt;北京万方数据股份有限公司&lt;/_db_provider&gt;&lt;_db_updated&gt;Wanfangdata&lt;/_db_updated&gt;&lt;_doi&gt;10.3969/j.issn.1000-1298.2010.07.034&lt;/_doi&gt;&lt;_isbn&gt;1000-1298&lt;/_isbn&gt;&lt;_issue&gt;7&lt;/_issue&gt;&lt;_journal&gt;农业机械学报&lt;/_journal&gt;&lt;_keywords&gt;农业机械; 导航; 机器视觉; 图像分割; 直线检测; 最小二乘法&lt;/_keywords&gt;&lt;_label&gt;直线拟合; 特征点&lt;/_label&gt;&lt;_language&gt;chi&lt;/_language&gt;&lt;_modified&gt;62326644&lt;/_modified&gt;&lt;_pages&gt;163-167,185&lt;/_pages&gt;&lt;_tertiary_title&gt;TRANSACTIONS OF THE CHINESE SOCIETY FOR AGRICULTURAL MACHINERY&lt;/_tertiary_title&gt;&lt;_translated_author&gt;Yongsheng, Si; Guoquan, Jiang; Gang, Liu; Rui, Gao; Zhaoxiang, Liu&lt;/_translated_author&gt;&lt;_translated_title&gt;Early Stage Crop Rows Detection Based on Least Square Method&lt;/_translated_title&gt;&lt;_url&gt;http://www.wanfangdata.com.cn/details/detail.do?_type=perio&amp;amp;id=nyjxxb201007034&lt;/_url&gt;&lt;/Details&gt;&lt;Extra&gt;&lt;DBUID&gt;{D7BE1F96-C7F0-42A8-801A-AD825AD00D6C}&lt;/DBUID&gt;&lt;/Extra&gt;&lt;/Item&gt;&lt;/References&gt;&lt;/Group&gt;&lt;Group&gt;&lt;References&gt;&lt;Item&gt;&lt;ID&gt;368&lt;/ID&gt;&lt;UID&gt;{F43ACB74-5953-425A-86BF-A2C5E2306E78}&lt;/UID&gt;&lt;Title&gt;Detection of navigation route in greenhouse environment with machine vision&lt;/Title&gt;&lt;Template&gt;Conference Paper&lt;/Template&gt;&lt;Star&gt;0&lt;/Star&gt;&lt;Tag&gt;0&lt;/Tag&gt;&lt;Author&gt;Wang, Haiqing; Ji, Changying; An, Qiu; Ding, Qishuo&lt;/Author&gt;&lt;Year&gt;2012&lt;/Year&gt;&lt;Details&gt;&lt;_accessed&gt;62309717&lt;/_accessed&gt;&lt;_accession_num&gt;WOS:000303760800061&lt;/_accession_num&gt;&lt;_cited_count&gt;0&lt;/_cited_count&gt;&lt;_created&gt;61978621&lt;/_created&gt;&lt;_db_provider&gt;ISI&lt;/_db_provider&gt;&lt;_db_updated&gt;PKU Search&lt;/_db_updated&gt;&lt;_doi&gt;10.1117/12.920921&lt;/_doi&gt;&lt;_isbn&gt;978-0-8194-9025-4&lt;/_isbn&gt;&lt;_label&gt;直线拟合; 颜色空间&lt;/_label&gt;&lt;_language&gt;English&lt;/_language&gt;&lt;_modified&gt;62309717&lt;/_modified&gt;&lt;_num_volumes&gt;83491P&lt;/_num_volumes&gt;&lt;_pages&gt;83491P - 83491P-6&lt;/_pages&gt;&lt;_secondary_author&gt;Zeng, Z; Li, Y&lt;/_secondary_author&gt;&lt;_secondary_title&gt;Proceedings of SPIE&lt;/_secondary_title&gt;&lt;_section&gt;FOURTH INTERNATIONAL CONFERENCE ON MACHINE VISION (ICMV 2011): MACHINE_x000d__x000a_   VISION, IMAGE PROCESSING, AND PATTERN ANALYSIS&lt;/_section&gt;&lt;_url&gt;http://pku.summon.serialssolutions.com/2.0.0/link/0/eLvHCXMwlV1bT8IwGK2KL_riDeM9Cz6awb7u0jVBXgS8RJMZeDC-kLasStSNAPP3u28jiMbAfGuy0-6lac9pz3dKiE2rlvlrTcCCXd4HT6bqwNXMSpdmAcL1Vejaimbnb88P_n1A2y33bpWc_32hD8BqQKucWhxrx9eBpWIEox0frZnI8t08Xw-vJpnvPU3ThH50RdfWcBDObSTtrUL_3Cbl70I8I5htMTtkNYx2yeZchuDeSqcuDYUU-LKCtkiBxo13VNzp10qjGU4yr1VUr8mGsRAaayMSn1niRhH4KE4m4XLYIDJe0NqDyIXA1zgZFxhvrjBvORgPmY2PzC5aYOi8zB5xZdJtt7pXN-b0pQhz7DEwpeKUWYKBVFoo2tfc0RLfN0f2C4oJR6aqF3zMDoS-Z9uexZCJMunYUjquvU9KURyFB8RgjCOF1goLgm0N0mdScCHAVdpL17ZDcoFTpzfMs0B6Qee207xGIuvwTHABtiDI20f_Qh-TjZSOoVPGBDghpckoCU_J2vAtOcvm-BcQu_b2&lt;/_url&gt;&lt;_volume&gt;8349&lt;/_volume&gt;&lt;/Details&gt;&lt;Extra&gt;&lt;DBUID&gt;{D7BE1F96-C7F0-42A8-801A-AD825AD00D6C}&lt;/DBUID&gt;&lt;/Extra&gt;&lt;/Item&gt;&lt;/References&gt;&lt;/Group&gt;&lt;/Citation&gt;_x000a_"/>
    <w:docVar w:name="NE.Ref{B2E0FEDD-7E85-4393-B913-BAA52A67011E}" w:val=" ADDIN NE.Ref.{B2E0FEDD-7E85-4393-B913-BAA52A67011E} ADDIN NE.Ref.{B2E0FEDD-7E85-4393-B913-BAA52A67011E}&lt;Citation&gt;&lt;Group&gt;&lt;References&gt;&lt;Item&gt;&lt;ID&gt;25&lt;/ID&gt;&lt;UID&gt;{06897004-CB4C-45CB-8163-DD2C6840345E}&lt;/UID&gt;&lt;Title&gt;除草机器人杂草识别与视觉导航技术研究&lt;/Title&gt;&lt;Template&gt;Thesis&lt;/Template&gt;&lt;Star&gt;0&lt;/Star&gt;&lt;Tag&gt;0&lt;/Tag&gt;&lt;Author&gt;侯学贵&lt;/Author&gt;&lt;Year&gt;2007&lt;/Year&gt;&lt;Details&gt;&lt;_accessed&gt;62309719&lt;/_accessed&gt;&lt;_created&gt;61956854&lt;/_created&gt;&lt;_db_provider&gt;CNKI: 硕士&lt;/_db_provider&gt;&lt;_db_updated&gt;CNKI - Reference&lt;/_db_updated&gt;&lt;_keywords&gt;农业机器人;除草机器人;机器视觉;导航;杂草识别;Hough变换&lt;/_keywords&gt;&lt;_label&gt;变换; 直线拟合; 分割&lt;/_label&gt;&lt;_language&gt;Chinese&lt;/_language&gt;&lt;_modified&gt;62309719&lt;/_modified&gt;&lt;_pages&gt;76&lt;/_pages&gt;&lt;_publisher&gt;南京林业大学&lt;/_publisher&gt;&lt;_tertiary_author&gt;陈勇&lt;/_tertiary_author&gt;&lt;_url&gt;http://kns.cnki.net/KCMS/detail/detail.aspx?FileName=2007152902.nh&amp;amp;DbName=CMFD2008&lt;/_url&gt;&lt;_volume&gt;硕士&lt;/_volume&gt;&lt;_translated_author&gt;Hou, Xuegui&lt;/_translated_author&gt;&lt;_translated_tertiary_author&gt;Chen, Yong&lt;/_translated_tertiary_author&gt;&lt;/Details&gt;&lt;Extra&gt;&lt;DBUID&gt;{D7BE1F96-C7F0-42A8-801A-AD825AD00D6C}&lt;/DBUID&gt;&lt;/Extra&gt;&lt;/Item&gt;&lt;/References&gt;&lt;/Group&gt;&lt;/Citation&gt;_x000a_"/>
    <w:docVar w:name="NE.Ref{B3714D5F-00C1-4A63-B87F-02CEE46F071C}" w:val=" ADDIN NE.Ref.{B3714D5F-00C1-4A63-B87F-02CEE46F071C} ADDIN NE.Ref.{B3714D5F-00C1-4A63-B87F-02CEE46F071C}&lt;Citation&gt;&lt;Group&gt;&lt;References&gt;&lt;Item&gt;&lt;ID&gt;1093&lt;/ID&gt;&lt;UID&gt;{22AEB724-3768-4DA3-8262-563ED27A0EBB}&lt;/UID&gt;&lt;Title&gt;Single Image Haze Removal Using Dark Channel Prior&lt;/Title&gt;&lt;Template&gt;Journal Article&lt;/Template&gt;&lt;Star&gt;0&lt;/Star&gt;&lt;Tag&gt;0&lt;/Tag&gt;&lt;Author&gt;He, Kaiming; Sun, Jian; Tang, Xiaoou&lt;/Author&gt;&lt;Year&gt;2011&lt;/Year&gt;&lt;Details&gt;&lt;_accession_num&gt;WOS:000295980000003&lt;/_accession_num&gt;&lt;_cited_count&gt;640&lt;/_cited_count&gt;&lt;_collection_scope&gt;EI;SCI;SCIE;&lt;/_collection_scope&gt;&lt;_created&gt;62318062&lt;/_created&gt;&lt;_date_display&gt;2011, DEC 2011&lt;/_date_display&gt;&lt;_db_provider&gt;ISI&lt;/_db_provider&gt;&lt;_db_updated&gt;Web of Science-All&lt;/_db_updated&gt;&lt;_doi&gt;10.1109/TPAMI.2010.168&lt;/_doi&gt;&lt;_impact_factor&gt;   8.329&lt;/_impact_factor&gt;&lt;_isbn&gt;0162-8828&lt;/_isbn&gt;&lt;_issue&gt;12&lt;/_issue&gt;&lt;_journal&gt;IEEE TRANSACTIONS ON PATTERN ANALYSIS AND MACHINE INTELLIGENCE&lt;/_journal&gt;&lt;_label&gt;颜色空间&lt;/_label&gt;&lt;_modified&gt;62318096&lt;/_modified&gt;&lt;_pages&gt;2341-2353&lt;/_pages&gt;&lt;_url&gt;http://gateway.isiknowledge.com/gateway/Gateway.cgi?GWVersion=2&amp;amp;SrcAuth=AegeanSoftware&amp;amp;SrcApp=NoteExpress&amp;amp;DestLinkType=FullRecord&amp;amp;DestApp=WOS&amp;amp;KeyUT=000295980000003&lt;/_url&gt;&lt;_volume&gt;33&lt;/_volume&gt;&lt;/Details&gt;&lt;Extra&gt;&lt;DBUID&gt;{D7BE1F96-C7F0-42A8-801A-AD825AD00D6C}&lt;/DBUID&gt;&lt;/Extra&gt;&lt;/Item&gt;&lt;/References&gt;&lt;/Group&gt;&lt;/Citation&gt;_x000a_"/>
    <w:docVar w:name="NE.Ref{B624815C-D46F-4646-B92D-D3F8CCF413B5}" w:val=" ADDIN NE.Ref.{B624815C-D46F-4646-B92D-D3F8CCF413B5} ADDIN NE.Ref.{B624815C-D46F-4646-B92D-D3F8CCF413B5}&lt;Citation&gt;&lt;Group&gt;&lt;References&gt;&lt;Item&gt;&lt;ID&gt;1101&lt;/ID&gt;&lt;UID&gt;{C0B09390-95B0-49E8-BCCC-6D2FEFCCD87A}&lt;/UID&gt;&lt;Title&gt;一种基于平均垄间距的视觉导航垄线识别算法&lt;/Title&gt;&lt;Template&gt;Journal Article&lt;/Template&gt;&lt;Star&gt;0&lt;/Star&gt;&lt;Tag&gt;0&lt;/Tag&gt;&lt;Author&gt;张志斌; 潘华稳; 李琛; 王冰清&lt;/Author&gt;&lt;Year&gt;2011&lt;/Year&gt;&lt;Details&gt;&lt;_author_aff&gt;内蒙古大学计算机学院;&lt;/_author_aff&gt;&lt;_collection_scope&gt;中国科技核心期刊;CSCD;&lt;/_collection_scope&gt;&lt;_created&gt;62326649&lt;/_created&gt;&lt;_date&gt;2011-08-01&lt;/_date&gt;&lt;_db_provider&gt;CNKI: 期刊&lt;/_db_provider&gt;&lt;_db_updated&gt;CNKI - Reference&lt;/_db_updated&gt;&lt;_issue&gt;22&lt;/_issue&gt;&lt;_journal&gt;计算机工程与应用&lt;/_journal&gt;&lt;_keywords&gt;作物垄行;图像处理;最邻近搜索;最小二乘法拟合;视觉导航&lt;/_keywords&gt;&lt;_label&gt;特征点; 直线拟合&lt;/_label&gt;&lt;_modified&gt;62326650&lt;/_modified&gt;&lt;_pages&gt;191-194&lt;/_pages&gt;&lt;_url&gt;http://kns.cnki.net/KCMS/detail/detail.aspx?FileName=JSGG201122055&amp;amp;DbName=CJFQ2011 _x000d__x000a_http://kns.cnki.net/kns/download.aspx?filename=UBzSyRUMERkb142anl2ZXZmMu9SQURWUK5kWzJGciRFNvoWZlpVVq9Wa6h1QPNGdWlkaDJVa4VUTPdWSrtkNyg0VHlmZ39WT10kaiBXZxBleHF2bHRWZMRXVzVTVM5GRtR1ak9WSCR0dq9ibUZWSQNGWXRWTGpmM&amp;amp;tablename=CJFD2011&amp;amp;dflag=pdfdown 全文链接_x000d__x000a_&lt;/_url&gt;&lt;_translated_author&gt;Zhang, Zhibin;Pan, Huawen;Li, Chen;Wang, Bingqing&lt;/_translated_author&gt;&lt;/Details&gt;&lt;Extra&gt;&lt;DBUID&gt;{D7BE1F96-C7F0-42A8-801A-AD825AD00D6C}&lt;/DBUID&gt;&lt;/Extra&gt;&lt;/Item&gt;&lt;/References&gt;&lt;/Group&gt;&lt;/Citation&gt;_x000a_"/>
    <w:docVar w:name="NE.Ref{B735A3CC-86F1-4410-88FC-65C4E5A9E98C}" w:val=" ADDIN NE.Ref.{B735A3CC-86F1-4410-88FC-65C4E5A9E98C} ADDIN NE.Ref.{B735A3CC-86F1-4410-88FC-65C4E5A9E98C}&lt;Citation&gt;&lt;Group&gt;&lt;References&gt;&lt;Item&gt;&lt;ID&gt;1055&lt;/ID&gt;&lt;UID&gt;{D207E614-4F31-4DAD-9922-7C26A2396CF2}&lt;/UID&gt;&lt;Title&gt;基于图像特征点粒子群聚类算法的麦田作物行检测&lt;/Title&gt;&lt;Template&gt;Journal Article&lt;/Template&gt;&lt;Star&gt;0&lt;/Star&gt;&lt;Tag&gt;0&lt;/Tag&gt;&lt;Author&gt;姜国权; 杨小亚; 王志衡; 刘红敏&lt;/Author&gt;&lt;Year&gt;2017&lt;/Year&gt;&lt;Details&gt;&lt;_accessed&gt;62309714&lt;/_accessed&gt;&lt;_author_aff&gt;河南理工大学计算机科学与技术学院;&lt;/_author_aff&gt;&lt;_collection_scope&gt;中国科技核心期刊;CSCD;EI;&lt;/_collection_scope&gt;&lt;_created&gt;62306522&lt;/_created&gt;&lt;_date&gt;61764480&lt;/_date&gt;&lt;_db_provider&gt;CNKI: 期刊&lt;/_db_provider&gt;&lt;_db_updated&gt;CNKI - Reference&lt;/_db_updated&gt;&lt;_issue&gt;11&lt;/_issue&gt;&lt;_journal&gt;农业工程学报&lt;/_journal&gt;&lt;_keywords&gt;图像处理;算法;聚类;作物行检测;粒子群优化;最小二乘法&lt;/_keywords&gt;&lt;_label&gt;特征点&lt;/_label&gt;&lt;_modified&gt;62309714&lt;/_modified&gt;&lt;_pages&gt;165-170&lt;/_pages&gt;&lt;_url&gt;http://kns.cnki.net/KCMS/detail/detail.aspx?FileName=NYGU201711021&amp;amp;DbName=CJFQ2017&lt;/_url&gt;&lt;_translated_author&gt;Jiang, Guoquan;Yang, Xiaoya;Wang, Zhiheng;Liu, Hongmin&lt;/_translated_author&gt;&lt;/Details&gt;&lt;Extra&gt;&lt;DBUID&gt;{D7BE1F96-C7F0-42A8-801A-AD825AD00D6C}&lt;/DBUID&gt;&lt;/Extra&gt;&lt;/Item&gt;&lt;/References&gt;&lt;/Group&gt;&lt;/Citation&gt;_x000a_"/>
    <w:docVar w:name="NE.Ref{B883848F-3835-4157-BA8B-8B90229A3062}" w:val=" ADDIN NE.Ref.{B883848F-3835-4157-BA8B-8B90229A3062} ADDIN NE.Ref.{B883848F-3835-4157-BA8B-8B90229A3062}&lt;Citation&gt;&lt;Group&gt;&lt;References&gt;&lt;Item&gt;&lt;ID&gt;55&lt;/ID&gt;&lt;UID&gt;{418207B7-1FCF-4159-A20C-0894DCE21FDA}&lt;/UID&gt;&lt;Title&gt;基于知识的视觉导航农业机器人行走路径识别&lt;/Title&gt;&lt;Template&gt;Journal Article&lt;/Template&gt;&lt;Star&gt;0&lt;/Star&gt;&lt;Tag&gt;0&lt;/Tag&gt;&lt;Author&gt;周俊; 姬长英&lt;/Author&gt;&lt;Year&gt;2003&lt;/Year&gt;&lt;Details&gt;&lt;_accessed&gt;62316868&lt;/_accessed&gt;&lt;_author_aff&gt;上海交通大学机电控制研究所;南京农业大学工学院 上海200030_x000d__x000a__x000d__x000a__x000d__x000a__x000d__x000a__x000d__x000a__x000d__x000a__x000d__x000a__x000d__x000a__x000d__x000a_;南京210031&lt;/_author_aff&gt;&lt;_collection_scope&gt;中国科技核心期刊;CSCD;EI;&lt;/_collection_scope&gt;&lt;_created&gt;61962757&lt;/_created&gt;&lt;_date&gt;54652320&lt;/_date&gt;&lt;_db_provider&gt;CNKI: 期刊&lt;/_db_provider&gt;&lt;_db_updated&gt;CNKI - Reference&lt;/_db_updated&gt;&lt;_issue&gt;06&lt;/_issue&gt;&lt;_journal&gt;农业工程学报&lt;/_journal&gt;&lt;_keywords&gt;路径识别;视觉导航;农业机器人;机器视觉&lt;/_keywords&gt;&lt;_label&gt;分割; 颜色空间&lt;/_label&gt;&lt;_modified&gt;62309719&lt;/_modified&gt;&lt;_pages&gt;101-105&lt;/_pages&gt;&lt;_url&gt;http://kns.cnki.net/KCMS/detail/detail.aspx?FileName=NYGU200306023&amp;amp;DbName=CJFQ2003&lt;/_url&gt;&lt;_translated_author&gt;Zhou, Jun;Ji, Zhangying&lt;/_translated_author&gt;&lt;/Details&gt;&lt;Extra&gt;&lt;DBUID&gt;{D7BE1F96-C7F0-42A8-801A-AD825AD00D6C}&lt;/DBUID&gt;&lt;/Extra&gt;&lt;/Item&gt;&lt;/References&gt;&lt;/Group&gt;&lt;Group&gt;&lt;References&gt;&lt;Item&gt;&lt;ID&gt;1076&lt;/ID&gt;&lt;UID&gt;{9F218B46-C8C9-4EB2-A348-44F6E9C2A13F}&lt;/UID&gt;&lt;Title&gt;行播作物农田图像边界提取研究&lt;/Title&gt;&lt;Template&gt;Journal Article&lt;/Template&gt;&lt;Star&gt;0&lt;/Star&gt;&lt;Tag&gt;0&lt;/Tag&gt;&lt;Author&gt;于国英; 张小丽&lt;/Author&gt;&lt;Year&gt;2012&lt;/Year&gt;&lt;Details&gt;&lt;_accessed&gt;62309717&lt;/_accessed&gt;&lt;_author_adr&gt;河北机电职业技术学院; 河北机电职业技术学院&lt;/_author_adr&gt;&lt;_author_aff&gt;河北机电职业技术学院;&lt;/_author_aff&gt;&lt;_created&gt;62306529&lt;/_created&gt;&lt;_date&gt;58950720&lt;/_date&gt;&lt;_db_provider&gt;CNKI: 期刊&lt;/_db_provider&gt;&lt;_db_updated&gt;CNKI - Reference&lt;/_db_updated&gt;&lt;_doi&gt;10.3969/j.issn.0517-6611.2012.04.214&lt;/_doi&gt;&lt;_isbn&gt;0517-6611&lt;/_isbn&gt;&lt;_issue&gt;04&lt;/_issue&gt;&lt;_journal&gt;安徽农业科学&lt;/_journal&gt;&lt;_keywords&gt;行播作物;农田图像;边界提取&lt;/_keywords&gt;&lt;_label&gt;分割; 颜色空间&lt;/_label&gt;&lt;_language&gt;chi&lt;/_language&gt;&lt;_modified&gt;62309717&lt;/_modified&gt;&lt;_pages&gt;2517-2519&lt;/_pages&gt;&lt;_tertiary_title&gt;Journal of Anhui Agricultural Sciences&lt;/_tertiary_title&gt;&lt;_url&gt;http://kns.cnki.net/KCMS/detail/detail.aspx?FileName=AHNY201204215&amp;amp;DbName=CJFQ2012&lt;/_url&gt;&lt;_translated_author&gt;Yu, Guoying;Zhang, Xiaoli&lt;/_translated_author&gt;&lt;/Details&gt;&lt;Extra&gt;&lt;DBUID&gt;{D7BE1F96-C7F0-42A8-801A-AD825AD00D6C}&lt;/DBUID&gt;&lt;/Extra&gt;&lt;/Item&gt;&lt;/References&gt;&lt;/Group&gt;&lt;/Citation&gt;_x000a_"/>
    <w:docVar w:name="NE.Ref{BE8C1606-781C-4101-9872-1C3BC374099B}" w:val=" ADDIN NE.Ref.{BE8C1606-781C-4101-9872-1C3BC374099B}&lt;Citation&gt;&lt;Group&gt;&lt;References&gt;&lt;Item&gt;&lt;ID&gt;76&lt;/ID&gt;&lt;UID&gt;{235407C1-EB8D-4449-B643-443A10038E31}&lt;/UID&gt;&lt;Title&gt;智能车辆SINS/DGPS/视觉/数字地图组合导航技术&lt;/Title&gt;&lt;Template&gt;Journal Article&lt;/Template&gt;&lt;Star&gt;0&lt;/Star&gt;&lt;Tag&gt;0&lt;/Tag&gt;&lt;Author&gt;李旭; 张为公&lt;/Author&gt;&lt;Year&gt;2007&lt;/Year&gt;&lt;Details&gt;&lt;_accessed&gt;62309719&lt;/_accessed&gt;&lt;_author_adr&gt;东南大学,仪器科学与工程学院,南京,210096&lt;/_author_adr&gt;&lt;_author_aff&gt;东南大学仪器科学与工程学院;东南大学仪器科学与工程学院 南京210096;南京210096&lt;/_author_aff&gt;&lt;_collection_scope&gt;中国科技核心期刊;中文核心期刊;CSCD;EI;&lt;/_collection_scope&gt;&lt;_created&gt;61968159&lt;/_created&gt;&lt;_date&gt;56514240&lt;/_date&gt;&lt;_db_provider&gt;CNKI: 期刊&lt;/_db_provider&gt;&lt;_db_updated&gt;CNKI - Reference&lt;/_db_updated&gt;&lt;_doi&gt;10.3969/j.issn.1005-6734.2007.03.014&lt;/_doi&gt;&lt;_isbn&gt;1005-6734&lt;/_isbn&gt;&lt;_issue&gt;03&lt;/_issue&gt;&lt;_journal&gt;中国惯性技术学报&lt;/_journal&gt;&lt;_keywords&gt;智能车辆;自主驾驶;组合导航;信息融合&lt;/_keywords&gt;&lt;_label&gt;融合&lt;/_label&gt;&lt;_language&gt;chi&lt;/_language&gt;&lt;_modified&gt;62309719&lt;/_modified&gt;&lt;_pages&gt;316-321&lt;/_pages&gt;&lt;_translated_author&gt;Xu, L I; Wei-gong, ZHANG&lt;/_translated_author&gt;&lt;_translated_title&gt;SINS/DGPS/Vision/Digital Map integrated navigation technique for intelligent vehicles&lt;/_translated_title&gt;&lt;_url&gt;http://kns.cnki.net/KCMS/detail/detail.aspx?FileName=ZGXJ200703015&amp;amp;DbName=CJFQ2007&lt;/_url&gt;&lt;_volume&gt;15&lt;/_volume&gt;&lt;/Details&gt;&lt;Extra&gt;&lt;DBUID&gt;{D7BE1F96-C7F0-42A8-801A-AD825AD00D6C}&lt;/DBUID&gt;&lt;/Extra&gt;&lt;/Item&gt;&lt;/References&gt;&lt;/Group&gt;&lt;/Citation&gt;_x000a_"/>
    <w:docVar w:name="NE.Ref{C5BABF0E-20E0-4C01-BDDF-D717816D8497}" w:val=" ADDIN NE.Ref.{C5BABF0E-20E0-4C01-BDDF-D717816D8497}&lt;Citation&gt;&lt;Group&gt;&lt;References&gt;&lt;Item&gt;&lt;ID&gt;36&lt;/ID&gt;&lt;UID&gt;{E83B8A19-6F9E-4FF6-A9A1-DC4CF07D8D94}&lt;/UID&gt;&lt;Title&gt;一种基于单目视觉的自主机器人导航控制方法&lt;/Title&gt;&lt;Template&gt;Journal Article&lt;/Template&gt;&lt;Star&gt;1&lt;/Star&gt;&lt;Tag&gt;0&lt;/Tag&gt;&lt;Author&gt;梁栋; 倪娜; 李洪伟&lt;/Author&gt;&lt;Year&gt;2014&lt;/Year&gt;&lt;Details&gt;&lt;_accessed&gt;62309716&lt;/_accessed&gt;&lt;_author_adr&gt;北京航天控制仪器研究所; 北京航天控制仪器研究所; 北京航天控制仪器研究所&lt;/_author_adr&gt;&lt;_author_aff&gt;北京航天控制仪器研究所; 北京航天控制仪器研究所; 北京航天控制仪器研究所&lt;/_author_aff&gt;&lt;_collection_scope&gt;中国科技核心期刊;&lt;/_collection_scope&gt;&lt;_created&gt;61956854&lt;/_created&gt;&lt;_db_provider&gt;北京万方数据股份有限公司&lt;/_db_provider&gt;&lt;_db_updated&gt;Wanfangdata&lt;/_db_updated&gt;&lt;_doi&gt;10.3969/j.issn.1674-5558.2014.03.003&lt;/_doi&gt;&lt;_isbn&gt;1674-5558&lt;/_isbn&gt;&lt;_issue&gt;3&lt;/_issue&gt;&lt;_journal&gt;导航与控制&lt;/_journal&gt;&lt;_keywords&gt;机器视觉; 自主机器人; 可行区域; 障碍物躲避&lt;/_keywords&gt;&lt;_label&gt;变换&lt;/_label&gt;&lt;_language&gt;chi&lt;/_language&gt;&lt;_modified&gt;62309716&lt;/_modified&gt;&lt;_pages&gt;14-18&lt;/_pages&gt;&lt;_tertiary_title&gt;Navigation and Control&lt;/_tertiary_title&gt;&lt;_translated_author&gt;Dong, LIANG; Na, N I; Hong-wei, L I&lt;/_translated_author&gt;&lt;_translated_title&gt;A Method of Autonomous Robot Navigation and Control Based on Monocular-vision&lt;/_translated_title&gt;&lt;_url&gt;http://www.wanfangdata.com.cn/details/detail.do?_type=perio&amp;amp;id=dhykz201403003&lt;/_url&gt;&lt;_volume&gt;13&lt;/_volume&gt;&lt;/Details&gt;&lt;Extra&gt;&lt;DBUID&gt;{D7BE1F96-C7F0-42A8-801A-AD825AD00D6C}&lt;/DBUID&gt;&lt;/Extra&gt;&lt;/Item&gt;&lt;/References&gt;&lt;/Group&gt;&lt;Group&gt;&lt;References&gt;&lt;Item&gt;&lt;ID&gt;376&lt;/ID&gt;&lt;UID&gt;{0F8E3241-98FF-4A95-8A26-50BB6C151C4A}&lt;/UID&gt;&lt;Title&gt;Vision Based Guidance for Robot Navigation in Agriculture&lt;/Title&gt;&lt;Template&gt;Book Section&lt;/Template&gt;&lt;Star&gt;0&lt;/Star&gt;&lt;Tag&gt;0&lt;/Tag&gt;&lt;Author&gt;English, Andrew; Ross, Patrick; Ball, David; Corke, Peter&lt;/Author&gt;&lt;Year&gt;2014&lt;/Year&gt;&lt;Details&gt;&lt;_accession_num&gt;WOS:000377221101105&lt;/_accession_num&gt;&lt;_cited_count&gt;7&lt;/_cited_count&gt;&lt;_created&gt;61978621&lt;/_created&gt;&lt;_db_provider&gt;ISI&lt;/_db_provider&gt;&lt;_db_updated&gt;Web of Science-All&lt;/_db_updated&gt;&lt;_isbn&gt;978-1-4799-3685-4&lt;/_isbn&gt;&lt;_label&gt;纹理&lt;/_label&gt;&lt;_modified&gt;62308126&lt;/_modified&gt;&lt;_pages&gt;1693-1698&lt;/_pages&gt;&lt;_secondary_title&gt;IEEE International Conference on Robotics and Automation ICRA&lt;/_secondary_title&gt;&lt;_section&gt;2014 IEEE INTERNATIONAL CONFERENCE ON ROBOTICS AND AUTOMATION (ICRA)&lt;/_section&gt;&lt;_url&gt;http://gateway.isiknowledge.com/gateway/Gateway.cgi?GWVersion=2&amp;amp;SrcAuth=AegeanSoftware&amp;amp;SrcApp=NoteExpress&amp;amp;DestLinkType=FullRecord&amp;amp;DestApp=WOS&amp;amp;KeyUT=000377221101105&lt;/_url&gt;&lt;/Details&gt;&lt;Extra&gt;&lt;DBUID&gt;{D7BE1F96-C7F0-42A8-801A-AD825AD00D6C}&lt;/DBUID&gt;&lt;/Extra&gt;&lt;/Item&gt;&lt;/References&gt;&lt;/Group&gt;&lt;/Citation&gt;_x000a_"/>
    <w:docVar w:name="NE.Ref{C882C0E5-CE00-4A3A-8505-AC8CDCDB8200}" w:val=" ADDIN NE.Ref.{C882C0E5-CE00-4A3A-8505-AC8CDCDB8200}&lt;Citation&gt;&lt;Group&gt;&lt;References&gt;&lt;Item&gt;&lt;ID&gt;1106&lt;/ID&gt;&lt;UID&gt;{7C679F29-D269-4C94-8D3A-0E3E2BB224CB}&lt;/UID&gt;&lt;Title&gt;单目视觉导航智能车辆的自定位方法&lt;/Title&gt;&lt;Template&gt;Journal Article&lt;/Template&gt;&lt;Star&gt;0&lt;/Star&gt;&lt;Tag&gt;0&lt;/Tag&gt;&lt;Author&gt;赵颖; 孙群; 王书茂&lt;/Author&gt;&lt;Year&gt;2008&lt;/Year&gt;&lt;Details&gt;&lt;_author_aff&gt;聊城大学汽车与交通工程学院;聊城大学汽车与交通工程学院;中国农业大学工学院 山东聊城252059;山东聊城252059;北京100083&lt;/_author_aff&gt;&lt;_collection_scope&gt;中国科技核心期刊;中文核心期刊;CSCD;&lt;/_collection_scope&gt;&lt;_created&gt;62366974&lt;/_created&gt;&lt;_date&gt;2008-05-16&lt;/_date&gt;&lt;_db_provider&gt;CNKI: 期刊&lt;/_db_provider&gt;&lt;_db_updated&gt;CNKI - Reference&lt;/_db_updated&gt;&lt;_issue&gt;09&lt;/_issue&gt;&lt;_journal&gt;计算机工程与设计&lt;/_journal&gt;&lt;_keywords&gt;单目视觉;智能车辆;自定位;摄像头标定;Hough变换&lt;/_keywords&gt;&lt;_modified&gt;62367017&lt;/_modified&gt;&lt;_pages&gt;2372-2374&lt;/_pages&gt;&lt;_url&gt;http://kns.cnki.net/KCMS/detail/detail.aspx?FileName=SJSJ200809069&amp;amp;DbName=CJFQ2008 _x000d__x000a_http://kns.cnki.net/kns/download.aspx?filename=BpWR3UXdvYUb5wGazJjcFJWRRlneLd2Q1VVYUlXR0MGMpJDUxgjQHhjeWVXNr4kdk1USFRVU19GTutkRVJTckRWO2gGNhdkNv8WRygWaXNnMVZVSV5UQhdUO4MXSXZGZ04GbSNmd4EFOvYmW4QFe4NWaUhFMrlDU&amp;amp;tablename=CJFD2008&amp;amp;dflag=pdfdown 全文链接_x000d__x000a_&lt;/_url&gt;&lt;_translated_author&gt;Zhao, Ying;Sun, Qun;Wang, Shumao&lt;/_translated_author&gt;&lt;/Details&gt;&lt;Extra&gt;&lt;DBUID&gt;{D7BE1F96-C7F0-42A8-801A-AD825AD00D6C}&lt;/DBUID&gt;&lt;/Extra&gt;&lt;/Item&gt;&lt;/References&gt;&lt;/Group&gt;&lt;/Citation&gt;_x000a_"/>
    <w:docVar w:name="NE.Ref{CE43B572-4EDE-4B1B-9DD2-59B8B8A2DD03}" w:val=" ADDIN NE.Ref.{CE43B572-4EDE-4B1B-9DD2-59B8B8A2DD03} ADDIN NE.Ref.{CE43B572-4EDE-4B1B-9DD2-59B8B8A2DD03}&lt;Citation&gt;&lt;Group&gt;&lt;References&gt;&lt;Item&gt;&lt;ID&gt;47&lt;/ID&gt;&lt;UID&gt;{DD79D892-E585-4D6C-984B-4945AF138BFF}&lt;/UID&gt;&lt;Title&gt;基于机器视觉的小型插身机导航研究&lt;/Title&gt;&lt;Template&gt;Thesis&lt;/Template&gt;&lt;Star&gt;0&lt;/Star&gt;&lt;Tag&gt;0&lt;/Tag&gt;&lt;Author&gt;施响军&lt;/Author&gt;&lt;Year&gt;2010&lt;/Year&gt;&lt;Details&gt;&lt;_accessed&gt;61964393&lt;/_accessed&gt;&lt;_created&gt;61956854&lt;/_created&gt;&lt;_label&gt;颜色空间; 变换&lt;/_label&gt;&lt;_language&gt;Chinese&lt;/_language&gt;&lt;_modified&gt;62309608&lt;/_modified&gt;&lt;_place_published&gt;浙江杭州&lt;/_place_published&gt;&lt;_publisher&gt;浙江理工大学&lt;/_publisher&gt;&lt;_section&gt;机械电子工程&lt;/_section&gt;&lt;_tertiary_author&gt;武传宇&lt;/_tertiary_author&gt;&lt;_volume&gt;硕士学位&lt;/_volume&gt;&lt;_translated_author&gt;Shi, Xiangjun&lt;/_translated_author&gt;&lt;_translated_tertiary_author&gt;Wu, Chuanyu&lt;/_translated_tertiary_author&gt;&lt;/Details&gt;&lt;Extra&gt;&lt;DBUID&gt;{D7BE1F96-C7F0-42A8-801A-AD825AD00D6C}&lt;/DBUID&gt;&lt;/Extra&gt;&lt;/Item&gt;&lt;/References&gt;&lt;/Group&gt;&lt;/Citation&gt;_x000a_"/>
    <w:docVar w:name="NE.Ref{D8A90C95-2219-461E-AB38-C0D95DC5BBF4}" w:val=" ADDIN NE.Ref.{D8A90C95-2219-461E-AB38-C0D95DC5BBF4} ADDIN NE.Ref.{D8A90C95-2219-461E-AB38-C0D95DC5BBF4}&lt;Citation&gt;&lt;Group&gt;&lt;References&gt;&lt;Item&gt;&lt;ID&gt;1075&lt;/ID&gt;&lt;UID&gt;{CA9FAF60-E2C5-4652-B2A2-09C2DA3C06CB}&lt;/UID&gt;&lt;Title&gt;基于计算机视觉的作物行定位技术&lt;/Title&gt;&lt;Template&gt;Journal Article&lt;/Template&gt;&lt;Star&gt;0&lt;/Star&gt;&lt;Tag&gt;0&lt;/Tag&gt;&lt;Author&gt;袁佐云; 毛志怀; 魏青&lt;/Author&gt;&lt;Year&gt;2005&lt;/Year&gt;&lt;Details&gt;&lt;_accessed&gt;62309719&lt;/_accessed&gt;&lt;_author_adr&gt;中国农业大学; 中国农业大学; 中国农业大学&lt;/_author_adr&gt;&lt;_author_aff&gt;中国农业大学工学院;中国农业大学工学院;中国农业大学工学院 北京100083_x000d__x000a__x000d__x000a__x000d__x000a__x000d__x000a__x000d__x000a__x000d__x000a__x000d__x000a__x000d__x000a_;北京100083_x000d__x000a__x000d__x000a__x000d__x000a__x000d__x000a__x000d__x000a__x000d__x000a__x000d__x000a__x000d__x000a_;北京100083&lt;/_author_aff&gt;&lt;_collection_scope&gt;中国科技核心期刊;中文核心期刊;CSCD;&lt;/_collection_scope&gt;&lt;_created&gt;62306529&lt;/_created&gt;&lt;_date&gt;55484640&lt;/_date&gt;&lt;_db_provider&gt;CNKI: 期刊&lt;/_db_provider&gt;&lt;_db_updated&gt;CNKI - Reference&lt;/_db_updated&gt;&lt;_doi&gt;10.3321/j.issn:1007-4333.2005.03.015&lt;/_doi&gt;&lt;_isbn&gt;1007-4333&lt;/_isbn&gt;&lt;_issue&gt;03&lt;/_issue&gt;&lt;_journal&gt;中国农业大学学报&lt;/_journal&gt;&lt;_keywords&gt;作物行;中心线;过绿特征;垂直投影法;曲线峰点&lt;/_keywords&gt;&lt;_label&gt;直线拟合&lt;/_label&gt;&lt;_language&gt;chi&lt;/_language&gt;&lt;_modified&gt;62309719&lt;/_modified&gt;&lt;_pages&gt;69-72&lt;/_pages&gt;&lt;_tertiary_title&gt;JOURNAL OF CHINA AGRICULTURAL UNIVERSITY&lt;/_tertiary_title&gt;&lt;_translated_author&gt;Zuoyun, Yuan; Zhihuai, Mao; Qing, Wei&lt;/_translated_author&gt;&lt;_translated_title&gt;Orientation technique of crop rows based on computer vision&lt;/_translated_title&gt;&lt;_url&gt;http://kns.cnki.net/KCMS/detail/detail.aspx?FileName=NYDX200503016&amp;amp;DbName=CJFQ2005&lt;/_url&gt;&lt;/Details&gt;&lt;Extra&gt;&lt;DBUID&gt;{D7BE1F96-C7F0-42A8-801A-AD825AD00D6C}&lt;/DBUID&gt;&lt;/Extra&gt;&lt;/Item&gt;&lt;/References&gt;&lt;/Group&gt;&lt;/Citation&gt;_x000a_"/>
    <w:docVar w:name="NE.Ref{DAA8BBB9-1732-46A6-9E89-5C893BD4E3A2}" w:val=" ADDIN NE.Ref.{DAA8BBB9-1732-46A6-9E89-5C893BD4E3A2} ADDIN NE.Ref.{DAA8BBB9-1732-46A6-9E89-5C893BD4E3A2}&lt;Citation&gt;&lt;Group&gt;&lt;References&gt;&lt;Item&gt;&lt;ID&gt;101&lt;/ID&gt;&lt;UID&gt;{43DAD3BD-E5E1-4B85-A1C3-DA68ACBE94F3}&lt;/UID&gt;&lt;Title&gt;Automatic detection of crop rows based on multi-ROIs&lt;/Title&gt;&lt;Template&gt;Journal Article&lt;/Template&gt;&lt;Star&gt;1&lt;/Star&gt;&lt;Tag&gt;0&lt;/Tag&gt;&lt;Author&gt;Jiang, Guoquan; Wang, Zhiheng; Liu, Hongmin&lt;/Author&gt;&lt;Year&gt;2015&lt;/Year&gt;&lt;Details&gt;&lt;_accessed&gt;62309715&lt;/_accessed&gt;&lt;_alternate_title&gt;Expert Systems with Applications&lt;/_alternate_title&gt;&lt;_author_adr&gt;School of Computer Science and Technology, Henan Polytechnic University, Jiaozuo, China&lt;/_author_adr&gt;&lt;_collection_scope&gt;EI;SCIE;&lt;/_collection_scope&gt;&lt;_created&gt;61968696&lt;/_created&gt;&lt;_date&gt;2015-01-01&lt;/_date&gt;&lt;_date_display&gt;2015&lt;/_date_display&gt;&lt;_db_updated&gt;CrossRef&lt;/_db_updated&gt;&lt;_doi&gt;10.1016/j.eswa.2014.10.033&lt;/_doi&gt;&lt;_impact_factor&gt;   3.768&lt;/_impact_factor&gt;&lt;_isbn&gt;09574174&lt;/_isbn&gt;&lt;_issue&gt;5&lt;/_issue&gt;&lt;_journal&gt;Expert Systems with Applications&lt;/_journal&gt;&lt;_keywords&gt;Autonomous navigation; Crop rows detection; Least squares fitting; Machine vision; Multi-ROIs; Precision agriculture; Agricultural machinery; Algorithms; Computer vision; Hough transforms; Linear regression; Autonomous navigation; Crop rows detection; Least squares fitting; Multi-ROIs; Precision Agriculture; Crops&lt;/_keywords&gt;&lt;_label&gt;直线拟合; ROI; 特征点&lt;/_label&gt;&lt;_modified&gt;62326678&lt;/_modified&gt;&lt;_ori_publication&gt;Elsevier Ltd&lt;/_ori_publication&gt;&lt;_pages&gt;2429-2441&lt;/_pages&gt;&lt;_tertiary_title&gt;Expert Systems with Applications&lt;/_tertiary_title&gt;&lt;_url&gt;http://linkinghub.elsevier.com/retrieve/pii/S0957417414006575_x000d__x000a_http://api.elsevier.com/content/article/PII:S0957417414006575?httpAccept=text/xml&lt;/_url&gt;&lt;_volume&gt;42&lt;/_volume&gt;&lt;/Details&gt;&lt;Extra&gt;&lt;DBUID&gt;{D7BE1F96-C7F0-42A8-801A-AD825AD00D6C}&lt;/DBUID&gt;&lt;/Extra&gt;&lt;/Item&gt;&lt;/References&gt;&lt;/Group&gt;&lt;/Citation&gt;_x000a_"/>
    <w:docVar w:name="NE.Ref{DDE1A9B6-E35F-42B1-BF66-EA3F8B6B979A}" w:val=" ADDIN NE.Ref.{DDE1A9B6-E35F-42B1-BF66-EA3F8B6B979A} ADDIN NE.Ref.{DDE1A9B6-E35F-42B1-BF66-EA3F8B6B979A}&lt;Citation&gt;&lt;Group&gt;&lt;References&gt;&lt;Item&gt;&lt;ID&gt;55&lt;/ID&gt;&lt;UID&gt;{418207B7-1FCF-4159-A20C-0894DCE21FDA}&lt;/UID&gt;&lt;Title&gt;基于知识的视觉导航农业机器人行走路径识别&lt;/Title&gt;&lt;Template&gt;Journal Article&lt;/Template&gt;&lt;Star&gt;0&lt;/Star&gt;&lt;Tag&gt;0&lt;/Tag&gt;&lt;Author&gt;周俊; 姬长英&lt;/Author&gt;&lt;Year&gt;2003&lt;/Year&gt;&lt;Details&gt;&lt;_accessed&gt;62316868&lt;/_accessed&gt;&lt;_author_aff&gt;上海交通大学机电控制研究所;南京农业大学工学院 上海200030_x000d__x000a__x000d__x000a__x000d__x000a__x000d__x000a__x000d__x000a__x000d__x000a__x000d__x000a__x000d__x000a__x000d__x000a_;南京210031&lt;/_author_aff&gt;&lt;_collection_scope&gt;中国科技核心期刊;CSCD;EI;&lt;/_collection_scope&gt;&lt;_created&gt;61962757&lt;/_created&gt;&lt;_date&gt;54652320&lt;/_date&gt;&lt;_db_provider&gt;CNKI: 期刊&lt;/_db_provider&gt;&lt;_db_updated&gt;CNKI - Reference&lt;/_db_updated&gt;&lt;_issue&gt;06&lt;/_issue&gt;&lt;_journal&gt;农业工程学报&lt;/_journal&gt;&lt;_keywords&gt;路径识别;视觉导航;农业机器人;机器视觉&lt;/_keywords&gt;&lt;_label&gt;分割; 颜色空间&lt;/_label&gt;&lt;_modified&gt;62309719&lt;/_modified&gt;&lt;_pages&gt;101-105&lt;/_pages&gt;&lt;_url&gt;http://kns.cnki.net/KCMS/detail/detail.aspx?FileName=NYGU200306023&amp;amp;DbName=CJFQ2003&lt;/_url&gt;&lt;_translated_author&gt;Zhou, Jun;Ji, Zhangying&lt;/_translated_author&gt;&lt;/Details&gt;&lt;Extra&gt;&lt;DBUID&gt;{D7BE1F96-C7F0-42A8-801A-AD825AD00D6C}&lt;/DBUID&gt;&lt;/Extra&gt;&lt;/Item&gt;&lt;/References&gt;&lt;/Group&gt;&lt;Group&gt;&lt;References&gt;&lt;Item&gt;&lt;ID&gt;1076&lt;/ID&gt;&lt;UID&gt;{9F218B46-C8C9-4EB2-A348-44F6E9C2A13F}&lt;/UID&gt;&lt;Title&gt;行播作物农田图像边界提取研究&lt;/Title&gt;&lt;Template&gt;Journal Article&lt;/Template&gt;&lt;Star&gt;0&lt;/Star&gt;&lt;Tag&gt;0&lt;/Tag&gt;&lt;Author&gt;于国英; 张小丽&lt;/Author&gt;&lt;Year&gt;2012&lt;/Year&gt;&lt;Details&gt;&lt;_accessed&gt;62309717&lt;/_accessed&gt;&lt;_author_adr&gt;河北机电职业技术学院; 河北机电职业技术学院&lt;/_author_adr&gt;&lt;_author_aff&gt;河北机电职业技术学院;&lt;/_author_aff&gt;&lt;_created&gt;62306529&lt;/_created&gt;&lt;_date&gt;58950720&lt;/_date&gt;&lt;_db_provider&gt;CNKI: 期刊&lt;/_db_provider&gt;&lt;_db_updated&gt;CNKI - Reference&lt;/_db_updated&gt;&lt;_doi&gt;10.3969/j.issn.0517-6611.2012.04.214&lt;/_doi&gt;&lt;_isbn&gt;0517-6611&lt;/_isbn&gt;&lt;_issue&gt;04&lt;/_issue&gt;&lt;_journal&gt;安徽农业科学&lt;/_journal&gt;&lt;_keywords&gt;行播作物;农田图像;边界提取&lt;/_keywords&gt;&lt;_label&gt;分割; 颜色空间&lt;/_label&gt;&lt;_language&gt;chi&lt;/_language&gt;&lt;_modified&gt;62309717&lt;/_modified&gt;&lt;_pages&gt;2517-2519&lt;/_pages&gt;&lt;_tertiary_title&gt;Journal of Anhui Agricultural Sciences&lt;/_tertiary_title&gt;&lt;_url&gt;http://kns.cnki.net/KCMS/detail/detail.aspx?FileName=AHNY201204215&amp;amp;DbName=CJFQ2012&lt;/_url&gt;&lt;_translated_author&gt;Yu, Guoying;Zhang, Xiaoli&lt;/_translated_author&gt;&lt;/Details&gt;&lt;Extra&gt;&lt;DBUID&gt;{D7BE1F96-C7F0-42A8-801A-AD825AD00D6C}&lt;/DBUID&gt;&lt;/Extra&gt;&lt;/Item&gt;&lt;/References&gt;&lt;/Group&gt;&lt;/Citation&gt;_x000a_"/>
    <w:docVar w:name="NE.Ref{DEC3D4B9-DC81-4149-81C3-CD30DB372488}" w:val=" ADDIN NE.Ref.{DEC3D4B9-DC81-4149-81C3-CD30DB372488} ADDIN NE.Ref.{DEC3D4B9-DC81-4149-81C3-CD30DB372488}&lt;Citation&gt;&lt;Group&gt;&lt;References&gt;&lt;Item&gt;&lt;ID&gt;49&lt;/ID&gt;&lt;UID&gt;{6EA9B5A5-CCD4-47A5-9E1E-20A1E5A5E1B9}&lt;/UID&gt;&lt;Title&gt;基于机器视觉的玉米根茎导航基准线提取方法&lt;/Title&gt;&lt;Template&gt;Journal Article&lt;/Template&gt;&lt;Star&gt;0&lt;/Star&gt;&lt;Tag&gt;0&lt;/Tag&gt;&lt;Author&gt;宋宇; 刘永博; 刘路; 朱德泉; 焦俊; 陈黎卿&lt;/Author&gt;&lt;Year&gt;2017&lt;/Year&gt;&lt;Details&gt;&lt;_accessed&gt;62309714&lt;/_accessed&gt;&lt;_author_aff&gt;安徽农业大学工学院;中国科学技术大学工程科学学院;&lt;/_author_aff&gt;&lt;_collection_scope&gt;中国科技核心期刊;中文核心期刊;CSCD;EI;&lt;/_collection_scope&gt;&lt;_created&gt;61956854&lt;/_created&gt;&lt;_date&gt;61616160&lt;/_date&gt;&lt;_db_provider&gt;CNKI: 期刊&lt;/_db_provider&gt;&lt;_db_updated&gt;CNKI - Reference&lt;/_db_updated&gt;&lt;_issue&gt;02&lt;/_issue&gt;&lt;_journal&gt;农业机械学报&lt;/_journal&gt;&lt;_keywords&gt;农业自动导引车;机器视觉;导航基准线;峰值点检测;玉米根茎&lt;/_keywords&gt;&lt;_label&gt;颜色空间; 直线拟合&lt;/_label&gt;&lt;_language&gt;Chinese&lt;/_language&gt;&lt;_modified&gt;62309714&lt;/_modified&gt;&lt;_pages&gt;38-44&lt;/_pages&gt;&lt;_url&gt;http://kns.cnki.net/KCMS/detail/detail.aspx?FileName=NYJX201702005&amp;amp;DbName=CJFQ2017&lt;/_url&gt;&lt;_translated_author&gt;Song, Yu;Liu, Yongbo;Liu, Lu;Zhu, Dequan;Jiao, Jun;Chen, Liqing&lt;/_translated_author&gt;&lt;/Details&gt;&lt;Extra&gt;&lt;DBUID&gt;{D7BE1F96-C7F0-42A8-801A-AD825AD00D6C}&lt;/DBUID&gt;&lt;/Extra&gt;&lt;/Item&gt;&lt;/References&gt;&lt;/Group&gt;&lt;/Citation&gt;_x000a_"/>
    <w:docVar w:name="NE.Ref{DEF9B3CE-82B2-4A6E-820E-14A11DDD6DA6}" w:val=" ADDIN NE.Ref.{DEF9B3CE-82B2-4A6E-820E-14A11DDD6DA6}&lt;Citation&gt;&lt;Group&gt;&lt;References&gt;&lt;Item&gt;&lt;ID&gt;1089&lt;/ID&gt;&lt;UID&gt;{168EE28A-3CFE-4766-A384-D6FB14FECDDC}&lt;/UID&gt;&lt;Title&gt;视觉导航系统摄像机外参数在线标定算法&lt;/Title&gt;&lt;Template&gt;Journal Article&lt;/Template&gt;&lt;Star&gt;0&lt;/Star&gt;&lt;Tag&gt;0&lt;/Tag&gt;&lt;Author&gt;许华荣; 王晓栋&lt;/Author&gt;&lt;Year&gt;2012&lt;/Year&gt;&lt;Details&gt;&lt;_author_adr&gt;厦门理工学院计算机科学与技术系; 厦门理工学院计算机科学与技术系&lt;/_author_adr&gt;&lt;_author_aff&gt;厦门理工学院计算机科学与技术系; 厦门理工学院计算机科学与技术系&lt;/_author_aff&gt;&lt;_created&gt;62309993&lt;/_created&gt;&lt;_db_provider&gt;北京万方数据股份有限公司&lt;/_db_provider&gt;&lt;_db_updated&gt;Wanfangdata&lt;/_db_updated&gt;&lt;_doi&gt;10.3969/j.issn.1673-4432.2012.04.010&lt;/_doi&gt;&lt;_isbn&gt;1673-4432&lt;/_isbn&gt;&lt;_issue&gt;4&lt;/_issue&gt;&lt;_journal&gt;厦门理工学院学报&lt;/_journal&gt;&lt;_keywords&gt;视觉导航系统; 摄像机标定; 道路标识线; 消失点&lt;/_keywords&gt;&lt;_label&gt;导航参数&lt;/_label&gt;&lt;_language&gt;chi&lt;/_language&gt;&lt;_modified&gt;62309995&lt;/_modified&gt;&lt;_pages&gt;33-37&lt;/_pages&gt;&lt;_tertiary_title&gt;Journal of Xiamen University of Technology&lt;/_tertiary_title&gt;&lt;_translated_title&gt;Research on the Algorithm of Extrinsic Calibration for Visual Navigation&lt;/_translated_title&gt;&lt;_url&gt;http://www.wanfangdata.com.cn/details/detail.do?_type=perio&amp;amp;id=ljzydxxb201204010 _x000d__x000a_http://common.wanfangdata.com.cn/download/download.do?type=perio&amp;amp;resourceId=ljzydxxb201204010&amp;amp;resourceTitle=%E8%A7%86%E8%A7%89%E5%AF%BC%E8%88%AA%E7%B3%BB%E7%BB%9F%E6%91%84%E5%83%8F%E6%9C%BA%E5%A4%96%E5%8F%82%E6%95%B0%E5%9C%A8%E7%BA%BF%E6%A0%87%E5%AE%9A%E7%AE%97%E6%B3%95&amp;amp;transaction=%7B%22id%22%3Anull%2C%22transferOutAccountsStatus%22%3Anull%2C%22transaction%22%3A%7B%22id%22%3A%221009766662859145216%22%2C%22status%22%3A1%2C%22createDateTime%22%3Anull%2C%22payDateTime%22%3A1529582107640%2C%22authToken%22%3A%22TGT-63680-ue6wdnvs9uzVPnHkjybDAhiTqjkMwmbYywSfmZxUgC9tkZfYm2-my.wanfangdata.com.cn%22%2C%22user%22%3A%7B%22accountType%22%3A%22Group%22%2C%22key%22%3A%22zjdx%22%7D%2C%22transferIn%22%3A%7B%22accountType%22%3A%22Income%22%2C%22key%22%3A%22PeriodicalFulltext%22%7D%2C%22transferOut%22%3A%7B%22GTimeLimit.zjdx%22%3A3.0%7D%2C%22turnover%22%3A3.0%2C%22productDetail%22%3A%22perio_ljzydxxb201204010%22%2C%22productTitle%22%3Anull%2C%22userIP%22%3A%22183.157.160.54%22%2C%22organName%22%3Anull%2C%22memo%22%3Anull%2C%22webTransactionRequest%22%3Anull%2C%22signature%22%3A%22f2IxPag6W4YMA0SBlRTr6rPbVS9HkwZp75AFIxQ7kki6Z%2FQxxoxZB5bpb17gMclPmGSZ9SafsHGI%5Cn2DSIULMB%2F2TSxzeHuacWXhfUfb8qweoYiUY57MTbPntSo0bykZaHeyqqsd5Z%2Bu0M17FV271WYOw0%5CnZ2LpTCK%2F1a0kZf2SN9M%3D%22%2C%22delete%22%3Afalse%7D%2C%22isCache%22%3Afalse%7D 全文链接_x000d__x000a_&lt;/_url&gt;&lt;_translated_author&gt;Xu, Huarong;Wang, Xiaodong&lt;/_translated_author&gt;&lt;/Details&gt;&lt;Extra&gt;&lt;DBUID&gt;{D7BE1F96-C7F0-42A8-801A-AD825AD00D6C}&lt;/DBUID&gt;&lt;/Extra&gt;&lt;/Item&gt;&lt;/References&gt;&lt;/Group&gt;&lt;/Citation&gt;_x000a_"/>
    <w:docVar w:name="NE.Ref{E0CDEC70-ED31-40D8-B3EC-8A244D100B35}" w:val=" ADDIN NE.Ref.{E0CDEC70-ED31-40D8-B3EC-8A244D100B35} ADDIN NE.Ref.{E0CDEC70-ED31-40D8-B3EC-8A244D100B35}&lt;Citation&gt;&lt;Group&gt;&lt;References&gt;&lt;Item&gt;&lt;ID&gt;101&lt;/ID&gt;&lt;UID&gt;{43DAD3BD-E5E1-4B85-A1C3-DA68ACBE94F3}&lt;/UID&gt;&lt;Title&gt;Automatic detection of crop rows based on multi-ROIs&lt;/Title&gt;&lt;Template&gt;Journal Article&lt;/Template&gt;&lt;Star&gt;1&lt;/Star&gt;&lt;Tag&gt;0&lt;/Tag&gt;&lt;Author&gt;Jiang, Guoquan; Wang, Zhiheng; Liu, Hongmin&lt;/Author&gt;&lt;Year&gt;2015&lt;/Year&gt;&lt;Details&gt;&lt;_accessed&gt;62309715&lt;/_accessed&gt;&lt;_alternate_title&gt;Expert Systems with Applications&lt;/_alternate_title&gt;&lt;_author_adr&gt;School of Computer Science and Technology, Henan Polytechnic University, Jiaozuo, China&lt;/_author_adr&gt;&lt;_collection_scope&gt;EI;SCIE;&lt;/_collection_scope&gt;&lt;_created&gt;61968696&lt;/_created&gt;&lt;_date&gt;2015-01-01&lt;/_date&gt;&lt;_date_display&gt;2015&lt;/_date_display&gt;&lt;_db_updated&gt;CrossRef&lt;/_db_updated&gt;&lt;_doi&gt;10.1016/j.eswa.2014.10.033&lt;/_doi&gt;&lt;_impact_factor&gt;   3.768&lt;/_impact_factor&gt;&lt;_isbn&gt;09574174&lt;/_isbn&gt;&lt;_issue&gt;5&lt;/_issue&gt;&lt;_journal&gt;Expert Systems with Applications&lt;/_journal&gt;&lt;_keywords&gt;Autonomous navigation; Crop rows detection; Least squares fitting; Machine vision; Multi-ROIs; Precision agriculture; Agricultural machinery; Algorithms; Computer vision; Hough transforms; Linear regression; Autonomous navigation; Crop rows detection; Least squares fitting; Multi-ROIs; Precision Agriculture; Crops&lt;/_keywords&gt;&lt;_label&gt;直线拟合; ROI; 特征点&lt;/_label&gt;&lt;_modified&gt;62326678&lt;/_modified&gt;&lt;_ori_publication&gt;Elsevier Ltd&lt;/_ori_publication&gt;&lt;_pages&gt;2429-2441&lt;/_pages&gt;&lt;_tertiary_title&gt;Expert Systems with Applications&lt;/_tertiary_title&gt;&lt;_url&gt;http://linkinghub.elsevier.com/retrieve/pii/S0957417414006575_x000d__x000a_http://api.elsevier.com/content/article/PII:S0957417414006575?httpAccept=text/xml&lt;/_url&gt;&lt;_volume&gt;42&lt;/_volume&gt;&lt;/Details&gt;&lt;Extra&gt;&lt;DBUID&gt;{D7BE1F96-C7F0-42A8-801A-AD825AD00D6C}&lt;/DBUID&gt;&lt;/Extra&gt;&lt;/Item&gt;&lt;/References&gt;&lt;/Group&gt;&lt;/Citation&gt;_x000a_"/>
    <w:docVar w:name="NE.Ref{E1C6B182-4482-4990-BB5A-D8C35815219B}" w:val=" ADDIN NE.Ref.{E1C6B182-4482-4990-BB5A-D8C35815219B} ADDIN NE.Ref.{E1C6B182-4482-4990-BB5A-D8C35815219B}&lt;Citation&gt;&lt;Group&gt;&lt;References&gt;&lt;Item&gt;&lt;ID&gt;64&lt;/ID&gt;&lt;UID&gt;{D8C15BA4-27C3-40BB-9665-83E2630E324D}&lt;/UID&gt;&lt;Title&gt;基于TMS320DM642的农业机器人视觉导航路径检测&lt;/Title&gt;&lt;Template&gt;Journal Article&lt;/Template&gt;&lt;Star&gt;0&lt;/Star&gt;&lt;Tag&gt;0&lt;/Tag&gt;&lt;Author&gt;曹倩; 王库; 杨永辉; 史小磊&lt;/Author&gt;&lt;Year&gt;2009&lt;/Year&gt;&lt;Details&gt;&lt;_accessed&gt;62309718&lt;/_accessed&gt;&lt;_author_adr&gt;中国农业大学信息与电气工程学院,北京,100083&lt;/_author_adr&gt;&lt;_author_aff&gt;中国农业大学信息与电气工程学院;&lt;/_author_aff&gt;&lt;_collection_scope&gt;中国科技核心期刊;中文核心期刊;CSCD;EI;&lt;/_collection_scope&gt;&lt;_created&gt;61968159&lt;/_created&gt;&lt;_date&gt;57624480&lt;/_date&gt;&lt;_db_provider&gt;CNKI: 期刊&lt;/_db_provider&gt;&lt;_db_updated&gt;CNKI - Reference&lt;/_db_updated&gt;&lt;_isbn&gt;1000-1298&lt;/_isbn&gt;&lt;_issue&gt;07&lt;/_issue&gt;&lt;_journal&gt;农业机械学报&lt;/_journal&gt;&lt;_keywords&gt;机器人;自定位;视觉导航;农业环境;数字信号处理&lt;/_keywords&gt;&lt;_label&gt;变换; 颜色空间; 直线拟合&lt;/_label&gt;&lt;_language&gt;chi&lt;/_language&gt;&lt;_modified&gt;62309718&lt;/_modified&gt;&lt;_pages&gt;171-175&lt;/_pages&gt;&lt;_translated_author&gt;Qian, Cao; Ku, Wang; Yonghui, Yang; Xiaolei, Shi&lt;/_translated_author&gt;&lt;_translated_title&gt;Identifying the Navigation Route Based on TMS320DM642 for Agriculture Visual Robot&lt;/_translated_title&gt;&lt;_url&gt;http://kns.cnki.net/KCMS/detail/detail.aspx?FileName=NYJX200907036&amp;amp;DbName=CJFQ2009&lt;/_url&gt;&lt;_volume&gt;40&lt;/_volume&gt;&lt;/Details&gt;&lt;Extra&gt;&lt;DBUID&gt;{D7BE1F96-C7F0-42A8-801A-AD825AD00D6C}&lt;/DBUID&gt;&lt;/Extra&gt;&lt;/Item&gt;&lt;/References&gt;&lt;/Group&gt;&lt;/Citation&gt;_x000a_"/>
    <w:docVar w:name="NE.Ref{E2C128E1-86AA-4A58-95E8-88C117E812C9}" w:val=" ADDIN NE.Ref.{E2C128E1-86AA-4A58-95E8-88C117E812C9} ADDIN NE.Ref.{E2C128E1-86AA-4A58-95E8-88C117E812C9}&lt;Citation&gt;&lt;Group&gt;&lt;References&gt;&lt;Item&gt;&lt;ID&gt;1052&lt;/ID&gt;&lt;UID&gt;{72A8D404-D1F7-4CA2-A673-C26432F80032}&lt;/UID&gt;&lt;Title&gt;基于凸优化的二值描述子研究及实时作物行检测中的应用&lt;/Title&gt;&lt;Template&gt;Thesis&lt;/Template&gt;&lt;Star&gt;0&lt;/Star&gt;&lt;Tag&gt;0&lt;/Tag&gt;&lt;Author&gt;邵长峰&lt;/Author&gt;&lt;Year&gt;2016&lt;/Year&gt;&lt;Details&gt;&lt;_accessed&gt;62309714&lt;/_accessed&gt;&lt;_created&gt;62306522&lt;/_created&gt;&lt;_db_provider&gt;CNKI: 硕士&lt;/_db_provider&gt;&lt;_db_updated&gt;CNKI - Reference&lt;/_db_updated&gt;&lt;_keywords&gt;特征提取;局部特征描述子;二值描述子;凸优化;作物行检测;图像匹配&lt;/_keywords&gt;&lt;_label&gt;帧间; 分割&lt;/_label&gt;&lt;_modified&gt;62318417&lt;/_modified&gt;&lt;_pages&gt;60&lt;/_pages&gt;&lt;_publisher&gt;哈尔滨工业大学&lt;/_publisher&gt;&lt;_tertiary_author&gt;石大明&lt;/_tertiary_author&gt;&lt;_url&gt;http://kns.cnki.net/KCMS/detail/detail.aspx?FileName=1016774371.nh&amp;amp;DbName=CMFD2017 _x000d__x000a_http://kns.cnki.net/kns/download.aspx?filename=3sEMChWOQR3Ky5kNWJFVC1kUxhmZjVzZwBTV2EjcvV0KwdUc2h3bxUmNDpmMThXMw80TmBFS1FmZS50YxZ3YEFUU4sWUnpmY0RUYyVjbpZ2avFEZSFEbpZDakFlRShDM6J2TaJXM2cjRNVHWYF3aX52blRGd6lVO&amp;amp;dflag=nhdown&amp;amp;tablename=CMFD201701&amp;amp;uid=WEEvREcwSlJHSldRa1FhcTdWajFtZk1DY3hWRllaakhuSnRwWVFGSWVZcz0=$9A4hF_YAuvQ5obgVAqNKPCYcEjKensW4ggI8Fm4gTkoUKaID8j8gFw!! 全文链接_x000d__x000a_&lt;/_url&gt;&lt;_volume&gt;硕士&lt;/_volume&gt;&lt;_translated_author&gt;Shao, Zhangfeng&lt;/_translated_author&gt;&lt;_translated_tertiary_author&gt;Shi, Daming&lt;/_translated_tertiary_author&gt;&lt;/Details&gt;&lt;Extra&gt;&lt;DBUID&gt;{D7BE1F96-C7F0-42A8-801A-AD825AD00D6C}&lt;/DBUID&gt;&lt;/Extra&gt;&lt;/Item&gt;&lt;/References&gt;&lt;/Group&gt;&lt;/Citation&gt;_x000a_"/>
    <w:docVar w:name="NE.Ref{E320C64D-DA0E-4D82-9F05-DEEA01D59302}" w:val=" ADDIN NE.Ref.{E320C64D-DA0E-4D82-9F05-DEEA01D59302} ADDIN NE.Ref.{E320C64D-DA0E-4D82-9F05-DEEA01D59302}&lt;Citation&gt;&lt;Group&gt;&lt;References&gt;&lt;Item&gt;&lt;ID&gt;1106&lt;/ID&gt;&lt;UID&gt;{7C679F29-D269-4C94-8D3A-0E3E2BB224CB}&lt;/UID&gt;&lt;Title&gt;单目视觉导航智能车辆的自定位方法&lt;/Title&gt;&lt;Template&gt;Journal Article&lt;/Template&gt;&lt;Star&gt;0&lt;/Star&gt;&lt;Tag&gt;0&lt;/Tag&gt;&lt;Author&gt;赵颖; 孙群; 王书茂&lt;/Author&gt;&lt;Year&gt;2008&lt;/Year&gt;&lt;Details&gt;&lt;_author_aff&gt;聊城大学汽车与交通工程学院;聊城大学汽车与交通工程学院;中国农业大学工学院 山东聊城252059;山东聊城252059;北京100083&lt;/_author_aff&gt;&lt;_collection_scope&gt;中国科技核心期刊;中文核心期刊;CSCD;&lt;/_collection_scope&gt;&lt;_created&gt;62366974&lt;/_created&gt;&lt;_date&gt;2008-05-16&lt;/_date&gt;&lt;_db_provider&gt;CNKI: 期刊&lt;/_db_provider&gt;&lt;_db_updated&gt;CNKI - Reference&lt;/_db_updated&gt;&lt;_issue&gt;09&lt;/_issue&gt;&lt;_journal&gt;计算机工程与设计&lt;/_journal&gt;&lt;_keywords&gt;单目视觉;智能车辆;自定位;摄像头标定;Hough变换&lt;/_keywords&gt;&lt;_modified&gt;62367017&lt;/_modified&gt;&lt;_pages&gt;2372-2374&lt;/_pages&gt;&lt;_url&gt;http://kns.cnki.net/KCMS/detail/detail.aspx?FileName=SJSJ200809069&amp;amp;DbName=CJFQ2008 _x000d__x000a_http://kns.cnki.net/kns/download.aspx?filename=BpWR3UXdvYUb5wGazJjcFJWRRlneLd2Q1VVYUlXR0MGMpJDUxgjQHhjeWVXNr4kdk1USFRVU19GTutkRVJTckRWO2gGNhdkNv8WRygWaXNnMVZVSV5UQhdUO4MXSXZGZ04GbSNmd4EFOvYmW4QFe4NWaUhFMrlDU&amp;amp;tablename=CJFD2008&amp;amp;dflag=pdfdown 全文链接_x000d__x000a_&lt;/_url&gt;&lt;_translated_author&gt;Zhao, Ying;Sun, Qun;Wang, Shumao&lt;/_translated_author&gt;&lt;/Details&gt;&lt;Extra&gt;&lt;DBUID&gt;{D7BE1F96-C7F0-42A8-801A-AD825AD00D6C}&lt;/DBUID&gt;&lt;/Extra&gt;&lt;/Item&gt;&lt;/References&gt;&lt;/Group&gt;&lt;/Citation&gt;_x000a_"/>
    <w:docVar w:name="NE.Ref{E549ADBA-13B3-4161-90B4-9E278592AB27}" w:val=" ADDIN NE.Ref.{E549ADBA-13B3-4161-90B4-9E278592AB27}&lt;Citation&gt;&lt;Group&gt;&lt;References&gt;&lt;Item&gt;&lt;ID&gt;96&lt;/ID&gt;&lt;UID&gt;{165C0640-0202-47D4-8B11-6FCC516DA48A}&lt;/UID&gt;&lt;Title&gt;Vision-based Obstacle Detection and Navigation for an Agricultural Robot&lt;/Title&gt;&lt;Template&gt;Journal Article&lt;/Template&gt;&lt;Star&gt;0&lt;/Star&gt;&lt;Tag&gt;0&lt;/Tag&gt;&lt;Author&gt;Ball, David; Upcroft, Ben; Wyeth, Gordon; Corke, Peter; English, Andrew; Ross, Patrick; Patten, Tim; Fitch, Robert; Sukkarieh, Salah; Bate, Andrew&lt;/Author&gt;&lt;Year&gt;2016&lt;/Year&gt;&lt;Details&gt;&lt;_accessed&gt;62309714&lt;/_accessed&gt;&lt;_alternate_title&gt;Journal of Field Robotics&lt;/_alternate_title&gt;&lt;_author_adr&gt;School of Electrical Engineering and Computer Science, Queensland University of Technology, Brisbane, QLD, Australia; ARC Centre of Excellence for Robotic Vision, Australia; Australian Centre for Field Robotics, The University of Sydney, Sydney, NSW, Australia; SwarmFarm RoboticsQLD, Australia&lt;/_author_adr&gt;&lt;_collection_scope&gt;EI;SCIE;&lt;/_collection_scope&gt;&lt;_created&gt;61968696&lt;/_created&gt;&lt;_date&gt;2016-01-01&lt;/_date&gt;&lt;_date_display&gt;2016&lt;/_date_display&gt;&lt;_db_updated&gt;CrossRef&lt;/_db_updated&gt;&lt;_doi&gt;10.1002/rob.21644&lt;/_doi&gt;&lt;_impact_factor&gt;   3.460&lt;/_impact_factor&gt;&lt;_isbn&gt;15564959 (ISSN) &lt;/_isbn&gt;&lt;_issue&gt;8&lt;/_issue&gt;&lt;_journal&gt;Journal of Field Robotics&lt;/_journal&gt;&lt;_keywords&gt;Agricultural machinery; Agriculture; Computer vision; Cost effectiveness; Global positioning system; Inertial navigation systems; Machine design; Machinery; Navigation systems; Obstacle detectors; Robotics; Stereo image processing; Stereo vision; Agricultural robot; Collision-free; Cost effective; Extensive testing; Obstacle detection; Obstacle detection sensors; Robotic solutions; Stereo vision system; Robots&lt;/_keywords&gt;&lt;_modified&gt;62328151&lt;/_modified&gt;&lt;_ori_publication&gt;John Wiley and Sons Inc.&lt;/_ori_publication&gt;&lt;_pages&gt;1107-1130&lt;/_pages&gt;&lt;_tertiary_title&gt;J. Field Robotics&lt;/_tertiary_title&gt;&lt;_url&gt;http://doi.wiley.com/10.1002/rob.21644_x000d__x000a_http://onlinelibrary.wiley.com/wol1/doi/10.1002/rob.21644/fullpdf&lt;/_url&gt;&lt;_volume&gt;33&lt;/_volume&gt;&lt;/Details&gt;&lt;Extra&gt;&lt;DBUID&gt;{D7BE1F96-C7F0-42A8-801A-AD825AD00D6C}&lt;/DBUID&gt;&lt;/Extra&gt;&lt;/Item&gt;&lt;/References&gt;&lt;/Group&gt;&lt;/Citation&gt;_x000a_"/>
    <w:docVar w:name="NE.Ref{E67DD707-34EB-44D3-9B62-2FB320B76415}" w:val=" ADDIN NE.Ref.{E67DD707-34EB-44D3-9B62-2FB320B76415} ADDIN NE.Ref.{E67DD707-34EB-44D3-9B62-2FB320B76415}&lt;Citation&gt;&lt;Group&gt;&lt;References&gt;&lt;Item&gt;&lt;ID&gt;117&lt;/ID&gt;&lt;UID&gt;{DF87B345-2307-418A-B436-513FCF1BC5C3}&lt;/UID&gt;&lt;Title&gt;Automatic segmentation of relevant textures in agricultural images&lt;/Title&gt;&lt;Template&gt;Journal Article&lt;/Template&gt;&lt;Star&gt;0&lt;/Star&gt;&lt;Tag&gt;0&lt;/Tag&gt;&lt;Author&gt;Guijarro, M; Pajares, G; Riomoros, I; Herrera, P J; Burgos-Artizzu, X P; Ribeiro, A&lt;/Author&gt;&lt;Year&gt;2011&lt;/Year&gt;&lt;Details&gt;&lt;_accessed&gt;62309718&lt;/_accessed&gt;&lt;_alternate_title&gt;Computers and Electronics in Agriculture&lt;/_alternate_title&gt;&lt;_author_adr&gt;Centro de Estudios Superiores Felipe II.- Aranjuez, Facultad Informática, Universidad Complutense, 28040 Madrid, Spain; Dpto. Ingeniería del Software e Inteligencia Artificial, Facultad Informática, Universidad Complutense, 28040 Madrid, Spain; Dpto. Sistemas Informáticos y Programación, Facultad Informática, Universidad Complutense, 28040 Madrid, Spain; Dpto. Arquitectura Computadores y Automática, Facultad Informática, Universidad Complutense, 28040 Madrid, Spain; Grupo de Percepción Artificial, Instituto de Automática Industrial, Consejo Superior de Investigaciones Científicas, Arganda del Rey, Madrid, Spain&lt;/_author_adr&gt;&lt;_collection_scope&gt;EI;SCIE;&lt;/_collection_scope&gt;&lt;_created&gt;61968696&lt;/_created&gt;&lt;_date&gt;2011-01-01&lt;/_date&gt;&lt;_date_display&gt;2011&lt;/_date_display&gt;&lt;_db_updated&gt;CrossRef&lt;/_db_updated&gt;&lt;_doi&gt;10.1016/j.compag.2010.09.013&lt;/_doi&gt;&lt;_impact_factor&gt;   2.427&lt;/_impact_factor&gt;&lt;_isbn&gt;01681699&lt;/_isbn&gt;&lt;_issue&gt;1&lt;/_issue&gt;&lt;_journal&gt;Computers and Electronics in Agriculture&lt;/_journal&gt;&lt;_keywords&gt;Automatic tasks in agriculture; Image segmentation; Machine vision; Texture identification in crops; Automatic segmentations; Automatic tasks in agriculture; Autonomous robot navigation; Chemical products; Green plants; Machine vision; Mechanical manipulation; New approaches; Plants growing; Processing procedures; Site-specific; Specific areas; Supervised fuzzy clustering; Thresholding; Agricultural machinery; Computer vision; Crops; Digital image storage; Imaging systems; Optical data processing; Robots; Soils; Textures; Image segmentation; agricultural soil; barley; humidity; image processing; maize; texture; Hordeum; Viridiplantae; Zea mays&lt;/_keywords&gt;&lt;_label&gt;分割; 直线拟合&lt;/_label&gt;&lt;_modified&gt;62370764&lt;/_modified&gt;&lt;_pages&gt;75-83&lt;/_pages&gt;&lt;_tertiary_title&gt;Computers and Electronics in Agriculture&lt;/_tertiary_title&gt;&lt;_url&gt;http://linkinghub.elsevier.com/retrieve/pii/S0168169910001924_x000d__x000a_http://api.elsevier.com/content/article/PII:S0168169910001924?httpAccept=text/xml&lt;/_url&gt;&lt;_volume&gt;75&lt;/_volume&gt;&lt;/Details&gt;&lt;Extra&gt;&lt;DBUID&gt;{D7BE1F96-C7F0-42A8-801A-AD825AD00D6C}&lt;/DBUID&gt;&lt;/Extra&gt;&lt;/Item&gt;&lt;/References&gt;&lt;/Group&gt;&lt;/Citation&gt;_x000a_"/>
    <w:docVar w:name="NE.Ref{EA0EF80D-C8D0-4DA5-A75A-F723F98AEAD4}" w:val=" ADDIN NE.Ref.{EA0EF80D-C8D0-4DA5-A75A-F723F98AEAD4}&lt;Citation&gt;&lt;Group&gt;&lt;References&gt;&lt;Item&gt;&lt;ID&gt;1107&lt;/ID&gt;&lt;UID&gt;{F4BAAA4E-1DC7-4DF0-935E-9AB3776E1EC8}&lt;/UID&gt;&lt;Title&gt;基于图像旋转投影的导航路径检测算法&lt;/Title&gt;&lt;Template&gt;Journal Article&lt;/Template&gt;&lt;Star&gt;0&lt;/Star&gt;&lt;Tag&gt;0&lt;/Tag&gt;&lt;Author&gt;丁幼春; 王书茂; 陈度&lt;/Author&gt;&lt;Year&gt;2009&lt;/Year&gt;&lt;Details&gt;&lt;_accessed&gt;62401608&lt;/_accessed&gt;&lt;_author_aff&gt;中国农业大学工学院;华中农业大学工程技术学院;&lt;/_author_aff&gt;&lt;_collection_scope&gt;中国科技核心期刊;中文核心期刊;CSCD;EI;&lt;/_collection_scope&gt;&lt;_created&gt;62375904&lt;/_created&gt;&lt;_date&gt;2009-08-25&lt;/_date&gt;&lt;_db_provider&gt;CNKI: 期刊&lt;/_db_provider&gt;&lt;_db_updated&gt;CNKI - Reference&lt;/_db_updated&gt;&lt;_issue&gt;08&lt;/_issue&gt;&lt;_journal&gt;农业机械学报&lt;/_journal&gt;&lt;_keywords&gt;联合收获机;自动导航;图像处理;旋转投影矩阵&lt;/_keywords&gt;&lt;_label&gt;新型-旋转投影&lt;/_label&gt;&lt;_modified&gt;62401616&lt;/_modified&gt;&lt;_pages&gt;155-160&lt;/_pages&gt;&lt;_url&gt;http://kns.cnki.net/KCMS/detail/detail.aspx?FileName=NYJX200908031&amp;amp;DbName=CJFQ2009 _x000d__x000a_http://kns.cnki.net/kns/download.aspx?filename=HFHV0J2aohGSalUbWlld0hWWDZnTSVkazJ3VWN2R3h1NrRmajZ2R19STqNmeLlDSCd2RSlWWjRXau9kcolTVJNzSMh0c6NHclxUN112bkJ3QvZEWIB3RyhWT2kUSStkYrNmQEZUa0EmVOVTb1lVR19SW4NHMU92Y&amp;amp;tablename=CJFD2009&amp;amp;dflag=pdfdown 全文链接_x000d__x000a_http://kns.cnki.net/kns/download.aspx?filename=L92byFGVNJ1UDJ2Yv8Wbr8Wal5USlNDcNt2RN5UMzYUUzl2SvMWcw9icF12KGV2LCdnc5llUQV0bJFXYuZlc5gjTpFleTVTbUlzYwRTWl1WYHFVQB52MxhUTYl2dFhmV4ZVT5kUULBTeyM3cJFFMkxmTqljcj9iU&amp;amp;tablename=CJFD2009&amp;amp;dflag=pdfdown 全文链接_x000d__x000a_&lt;/_url&gt;&lt;_translated_author&gt;Ding, Youchun;Wang, Shumao;Chen, Du&lt;/_translated_author&gt;&lt;/Details&gt;&lt;Extra&gt;&lt;DBUID&gt;{D7BE1F96-C7F0-42A8-801A-AD825AD00D6C}&lt;/DBUID&gt;&lt;/Extra&gt;&lt;/Item&gt;&lt;/References&gt;&lt;/Group&gt;&lt;/Citation&gt;_x000a_"/>
    <w:docVar w:name="NE.Ref{EB56B451-5F95-4010-9CA0-81D90A9ED78D}" w:val=" ADDIN NE.Ref.{EB56B451-5F95-4010-9CA0-81D90A9ED78D} ADDIN NE.Ref.{EB56B451-5F95-4010-9CA0-81D90A9ED78D}&lt;Citation&gt;&lt;Group&gt;&lt;References&gt;&lt;Item&gt;&lt;ID&gt;384&lt;/ID&gt;&lt;UID&gt;{F4A7536B-BE44-4DAA-899C-1B0DBC641C65}&lt;/UID&gt;&lt;Title&gt;基于模式识别的农田目标定位线检测&lt;/Title&gt;&lt;Template&gt;Journal Article&lt;/Template&gt;&lt;Star&gt;0&lt;/Star&gt;&lt;Tag&gt;0&lt;/Tag&gt;&lt;Author&gt;张红霞; 张铁中; 陈兵旗&lt;/Author&gt;&lt;Year&gt;2008&lt;/Year&gt;&lt;Details&gt;&lt;_accessed&gt;62309719&lt;/_accessed&gt;&lt;_author_adr&gt;中国农业大学工学院,100083,北京市&lt;/_author_adr&gt;&lt;_author_aff&gt;中国农业大学工学院;中国农业大学工学院;中国农业大学工学院 博士生;100083北京市;教授;100083北京市;副教授;100083北京市&lt;/_author_aff&gt;&lt;_collection_scope&gt;中国科技核心期刊;中文核心期刊;CSCD;EI;&lt;/_collection_scope&gt;&lt;_created&gt;61982703&lt;/_created&gt;&lt;_date&gt;56881440&lt;/_date&gt;&lt;_db_provider&gt;CNKI: 期刊&lt;/_db_provider&gt;&lt;_db_updated&gt;CNKI - Reference&lt;/_db_updated&gt;&lt;_isbn&gt;1000-1298&lt;/_isbn&gt;&lt;_issue&gt;02&lt;/_issue&gt;&lt;_journal&gt;农业机械学报&lt;/_journal&gt;&lt;_keywords&gt;精位农业;图像处理;定位;模式识别;聚类&lt;/_keywords&gt;&lt;_language&gt;chi&lt;/_language&gt;&lt;_modified&gt;62309719&lt;/_modified&gt;&lt;_pages&gt;107-111&lt;/_pages&gt;&lt;_tertiary_title&gt;TRANSACTIONS OF THE CHINESE SOCIETY FOR AGRICULTURAL MACHINERY&lt;/_tertiary_title&gt;&lt;_translated_author&gt;Hongxia, Zhang; Tiezhong, Zhang; Bingqi, Chen&lt;/_translated_author&gt;&lt;_translated_title&gt;Detection Algorithm for Orientation Lines Based on Pattern Recognition&lt;/_translated_title&gt;&lt;_url&gt;http://kns.cnki.net/KCMS/detail/detail.aspx?FileName=NYJX200802027&amp;amp;DbName=CJFQ2008&lt;/_url&gt;&lt;_volume&gt;39&lt;/_volume&gt;&lt;/Details&gt;&lt;Extra&gt;&lt;DBUID&gt;{D7BE1F96-C7F0-42A8-801A-AD825AD00D6C}&lt;/DBUID&gt;&lt;/Extra&gt;&lt;/Item&gt;&lt;/References&gt;&lt;/Group&gt;&lt;/Citation&gt;_x000a_"/>
    <w:docVar w:name="NE.Ref{EBEFBF22-A417-4FF4-8A80-17977CF37EE8}" w:val=" ADDIN NE.Ref.{EBEFBF22-A417-4FF4-8A80-17977CF37EE8} ADDIN NE.Ref.{EBEFBF22-A417-4FF4-8A80-17977CF37EE8}&lt;Citation&gt;&lt;Group&gt;&lt;References&gt;&lt;Item&gt;&lt;ID&gt;384&lt;/ID&gt;&lt;UID&gt;{F4A7536B-BE44-4DAA-899C-1B0DBC641C65}&lt;/UID&gt;&lt;Title&gt;基于模式识别的农田目标定位线检测&lt;/Title&gt;&lt;Template&gt;Journal Article&lt;/Template&gt;&lt;Star&gt;0&lt;/Star&gt;&lt;Tag&gt;0&lt;/Tag&gt;&lt;Author&gt;张红霞; 张铁中; 陈兵旗&lt;/Author&gt;&lt;Year&gt;2008&lt;/Year&gt;&lt;Details&gt;&lt;_accessed&gt;62309719&lt;/_accessed&gt;&lt;_author_adr&gt;中国农业大学工学院,100083,北京市&lt;/_author_adr&gt;&lt;_author_aff&gt;中国农业大学工学院;中国农业大学工学院;中国农业大学工学院 博士生;100083北京市;教授;100083北京市;副教授;100083北京市&lt;/_author_aff&gt;&lt;_collection_scope&gt;中国科技核心期刊;中文核心期刊;CSCD;EI;&lt;/_collection_scope&gt;&lt;_created&gt;61982703&lt;/_created&gt;&lt;_date&gt;56881440&lt;/_date&gt;&lt;_db_provider&gt;CNKI: 期刊&lt;/_db_provider&gt;&lt;_db_updated&gt;CNKI - Reference&lt;/_db_updated&gt;&lt;_isbn&gt;1000-1298&lt;/_isbn&gt;&lt;_issue&gt;02&lt;/_issue&gt;&lt;_journal&gt;农业机械学报&lt;/_journal&gt;&lt;_keywords&gt;精位农业;图像处理;定位;模式识别;聚类&lt;/_keywords&gt;&lt;_language&gt;chi&lt;/_language&gt;&lt;_modified&gt;62309719&lt;/_modified&gt;&lt;_pages&gt;107-111&lt;/_pages&gt;&lt;_tertiary_title&gt;TRANSACTIONS OF THE CHINESE SOCIETY FOR AGRICULTURAL MACHINERY&lt;/_tertiary_title&gt;&lt;_translated_author&gt;Hongxia, Zhang; Tiezhong, Zhang; Bingqi, Chen&lt;/_translated_author&gt;&lt;_translated_title&gt;Detection Algorithm for Orientation Lines Based on Pattern Recognition&lt;/_translated_title&gt;&lt;_url&gt;http://kns.cnki.net/KCMS/detail/detail.aspx?FileName=NYJX200802027&amp;amp;DbName=CJFQ2008&lt;/_url&gt;&lt;_volume&gt;39&lt;/_volume&gt;&lt;/Details&gt;&lt;Extra&gt;&lt;DBUID&gt;{D7BE1F96-C7F0-42A8-801A-AD825AD00D6C}&lt;/DBUID&gt;&lt;/Extra&gt;&lt;/Item&gt;&lt;/References&gt;&lt;/Group&gt;&lt;/Citation&gt;_x000a_"/>
    <w:docVar w:name="NE.Ref{ED31CF96-CD6E-4730-BABA-88728D679D3C}" w:val=" ADDIN NE.Ref.{ED31CF96-CD6E-4730-BABA-88728D679D3C}&lt;Citation&gt;&lt;Group&gt;&lt;References&gt;&lt;Item&gt;&lt;ID&gt;1084&lt;/ID&gt;&lt;UID&gt;{1E1FB433-910C-4BC6-9566-33566DA37957}&lt;/UID&gt;&lt;Title&gt;增量式参数化特征模型及其单目视觉导航&lt;/Title&gt;&lt;Template&gt;Journal Article&lt;/Template&gt;&lt;Star&gt;0&lt;/Star&gt;&lt;Tag&gt;0&lt;/Tag&gt;&lt;Author&gt;杨东方; 王仕成; 张金生; 罗大成; 刘华平&lt;/Author&gt;&lt;Year&gt;2013&lt;/Year&gt;&lt;Details&gt;&lt;_accessed&gt;62309717&lt;/_accessed&gt;&lt;_author_adr&gt;第二炮兵工程大学自动控制系; 清华大学智能技术与系统国家重点实验室; 第二炮兵工程大学自动控制系; 第二炮兵工程大学自动控制系; 第二炮兵工程大学自动控制系&lt;/_author_adr&gt;&lt;_author_aff&gt;第二炮兵工程大学自动控制系;清华大学智能技术与系统国家重点实验室;&lt;/_author_aff&gt;&lt;_collection_scope&gt;中国科技核心期刊;中文核心期刊;CSCD;&lt;/_collection_scope&gt;&lt;_created&gt;62306581&lt;/_created&gt;&lt;_date&gt;59562720&lt;/_date&gt;&lt;_db_provider&gt;CNKI: 期刊&lt;/_db_provider&gt;&lt;_db_updated&gt;CNKI - Reference&lt;/_db_updated&gt;&lt;_doi&gt;10.3724/SP.J.1087.2013.01085&lt;/_doi&gt;&lt;_isbn&gt;1001-9081&lt;/_isbn&gt;&lt;_issue&gt;04&lt;/_issue&gt;&lt;_journal&gt;计算机应用&lt;/_journal&gt;&lt;_keywords&gt;视觉导航;单目摄像机;参数化模型;可观测性分析;计算机视觉&lt;/_keywords&gt;&lt;_label&gt;X&lt;/_label&gt;&lt;_language&gt;chi&lt;/_language&gt;&lt;_modified&gt;62309717&lt;/_modified&gt;&lt;_pages&gt;1085-1088&lt;/_pages&gt;&lt;_tertiary_title&gt;Journal of Computer Applications&lt;/_tertiary_title&gt;&lt;_translated_author&gt;Dongfang, YANG; Shicheng, WANG; Jinsheng, ZHANG; Dacheng, LUO; Huaping, LIU&lt;/_translated_author&gt;&lt;_translated_title&gt;Incremental parameterized modeling and its application in monocular visual navigation&lt;/_translated_title&gt;&lt;_url&gt;http://kns.cnki.net/KCMS/detail/detail.aspx?FileName=JSJY201304047&amp;amp;DbName=CJFQ2013&lt;/_url&gt;&lt;/Details&gt;&lt;Extra&gt;&lt;DBUID&gt;{D7BE1F96-C7F0-42A8-801A-AD825AD00D6C}&lt;/DBUID&gt;&lt;/Extra&gt;&lt;/Item&gt;&lt;/References&gt;&lt;/Group&gt;&lt;/Citation&gt;_x000a_"/>
    <w:docVar w:name="NE.Ref{EFAB03CA-D4E1-4AB0-B291-F8915D634F59}" w:val=" ADDIN NE.Ref.{EFAB03CA-D4E1-4AB0-B291-F8915D634F59} ADDIN NE.Ref.{EFAB03CA-D4E1-4AB0-B291-F8915D634F59}&lt;Citation&gt;&lt;Group&gt;&lt;References&gt;&lt;Item&gt;&lt;ID&gt;384&lt;/ID&gt;&lt;UID&gt;{F4A7536B-BE44-4DAA-899C-1B0DBC641C65}&lt;/UID&gt;&lt;Title&gt;基于模式识别的农田目标定位线检测&lt;/Title&gt;&lt;Template&gt;Journal Article&lt;/Template&gt;&lt;Star&gt;0&lt;/Star&gt;&lt;Tag&gt;0&lt;/Tag&gt;&lt;Author&gt;张红霞; 张铁中; 陈兵旗&lt;/Author&gt;&lt;Year&gt;2008&lt;/Year&gt;&lt;Details&gt;&lt;_accessed&gt;62309719&lt;/_accessed&gt;&lt;_author_adr&gt;中国农业大学工学院,100083,北京市&lt;/_author_adr&gt;&lt;_author_aff&gt;中国农业大学工学院;中国农业大学工学院;中国农业大学工学院 博士生;100083北京市;教授;100083北京市;副教授;100083北京市&lt;/_author_aff&gt;&lt;_collection_scope&gt;中国科技核心期刊;中文核心期刊;CSCD;EI;&lt;/_collection_scope&gt;&lt;_created&gt;61982703&lt;/_created&gt;&lt;_date&gt;56881440&lt;/_date&gt;&lt;_db_provider&gt;CNKI: 期刊&lt;/_db_provider&gt;&lt;_db_updated&gt;CNKI - Reference&lt;/_db_updated&gt;&lt;_isbn&gt;1000-1298&lt;/_isbn&gt;&lt;_issue&gt;02&lt;/_issue&gt;&lt;_journal&gt;农业机械学报&lt;/_journal&gt;&lt;_keywords&gt;精位农业;图像处理;定位;模式识别;聚类&lt;/_keywords&gt;&lt;_language&gt;chi&lt;/_language&gt;&lt;_modified&gt;62309719&lt;/_modified&gt;&lt;_pages&gt;107-111&lt;/_pages&gt;&lt;_tertiary_title&gt;TRANSACTIONS OF THE CHINESE SOCIETY FOR AGRICULTURAL MACHINERY&lt;/_tertiary_title&gt;&lt;_translated_author&gt;Hongxia, Zhang; Tiezhong, Zhang; Bingqi, Chen&lt;/_translated_author&gt;&lt;_translated_title&gt;Detection Algorithm for Orientation Lines Based on Pattern Recognition&lt;/_translated_title&gt;&lt;_url&gt;http://kns.cnki.net/KCMS/detail/detail.aspx?FileName=NYJX200802027&amp;amp;DbName=CJFQ2008&lt;/_url&gt;&lt;_volume&gt;39&lt;/_volume&gt;&lt;/Details&gt;&lt;Extra&gt;&lt;DBUID&gt;{D7BE1F96-C7F0-42A8-801A-AD825AD00D6C}&lt;/DBUID&gt;&lt;/Extra&gt;&lt;/Item&gt;&lt;/References&gt;&lt;/Group&gt;&lt;/Citation&gt;_x000a_"/>
    <w:docVar w:name="NE.Ref{F2ABEFD8-2445-4F92-BB77-A85F2BB0D1C5}" w:val=" ADDIN NE.Ref.{F2ABEFD8-2445-4F92-BB77-A85F2BB0D1C5} ADDIN NE.Ref.{F2ABEFD8-2445-4F92-BB77-A85F2BB0D1C5}&lt;Citation&gt;&lt;Group&gt;&lt;References&gt;&lt;Item&gt;&lt;ID&gt;1100&lt;/ID&gt;&lt;UID&gt;{E5CCC515-EC18-4901-84DC-14234619537D}&lt;/UID&gt;&lt;Title&gt;PICTURE THRESHOLDING USING AN ITERATIVE SELECTION METHOD&lt;/Title&gt;&lt;Template&gt;Journal Article&lt;/Template&gt;&lt;Star&gt;0&lt;/Star&gt;&lt;Tag&gt;0&lt;/Tag&gt;&lt;Author&gt;RIDLER, T W; CALVARD, S&lt;/Author&gt;&lt;Year&gt;1978&lt;/Year&gt;&lt;Details&gt;&lt;_accessed&gt;62325584&lt;/_accessed&gt;&lt;_accession_num&gt;WOS:A1978FJ91600005&lt;/_accession_num&gt;&lt;_cited_count&gt;983&lt;/_cited_count&gt;&lt;_created&gt;62319834&lt;/_created&gt;&lt;_date_display&gt;1978, 1978&lt;/_date_display&gt;&lt;_db_provider&gt;ISI&lt;/_db_provider&gt;&lt;_db_updated&gt;Web of Science-All&lt;/_db_updated&gt;&lt;_isbn&gt;0018-9472&lt;/_isbn&gt;&lt;_issue&gt;8&lt;/_issue&gt;&lt;_journal&gt;IEEE TRANSACTIONS ON SYSTEMS MAN AND CYBERNETICS&lt;/_journal&gt;&lt;_modified&gt;62319835&lt;/_modified&gt;&lt;_pages&gt;630-632&lt;/_pages&gt;&lt;_url&gt;http://gateway.isiknowledge.com/gateway/Gateway.cgi?GWVersion=2&amp;amp;SrcAuth=AegeanSoftware&amp;amp;SrcApp=NoteExpress&amp;amp;DestLinkType=FullRecord&amp;amp;DestApp=WOS&amp;amp;KeyUT=A1978FJ91600005&lt;/_url&gt;&lt;_volume&gt;8&lt;/_volume&gt;&lt;/Details&gt;&lt;Extra&gt;&lt;DBUID&gt;{D7BE1F96-C7F0-42A8-801A-AD825AD00D6C}&lt;/DBUID&gt;&lt;/Extra&gt;&lt;/Item&gt;&lt;/References&gt;&lt;/Group&gt;&lt;/Citation&gt;_x000a_"/>
    <w:docVar w:name="NE.Ref{F6ADCC4B-868E-4676-93AD-C986799606C0}" w:val=" ADDIN NE.Ref.{F6ADCC4B-868E-4676-93AD-C986799606C0} ADDIN NE.Ref.{F6ADCC4B-868E-4676-93AD-C986799606C0}&lt;Citation&gt;&lt;Group&gt;&lt;References&gt;&lt;Item&gt;&lt;ID&gt;61&lt;/ID&gt;&lt;UID&gt;{85A5A12E-AAC5-46B9-A3ED-6D83FF80AFFB}&lt;/UID&gt;&lt;Title&gt;基于机器视觉棉花图像的分割和棉田视觉导航研究&lt;/Title&gt;&lt;Template&gt;Thesis&lt;/Template&gt;&lt;Star&gt;0&lt;/Star&gt;&lt;Tag&gt;0&lt;/Tag&gt;&lt;Author&gt;张豪&lt;/Author&gt;&lt;Year&gt;2015&lt;/Year&gt;&lt;Details&gt;&lt;_accessed&gt;62309715&lt;/_accessed&gt;&lt;_created&gt;61968159&lt;/_created&gt;&lt;_date&gt;60484320&lt;/_date&gt;&lt;_db_provider&gt;北京万方数据股份有限公司&lt;/_db_provider&gt;&lt;_db_updated&gt;Wanfangdata&lt;/_db_updated&gt;&lt;_keywords&gt;采棉机器人; 视觉系统; 图像分割; 导航方法&lt;/_keywords&gt;&lt;_label&gt;ROI; 直线拟合&lt;/_label&gt;&lt;_language&gt;chi&lt;/_language&gt;&lt;_modified&gt;62309715&lt;/_modified&gt;&lt;_publisher&gt;新疆农业大学&lt;/_publisher&gt;&lt;_section&gt;机械工程&lt;/_section&gt;&lt;_tertiary_author&gt;郭辉王学农&lt;/_tertiary_author&gt;&lt;_type_work&gt;硕士&lt;/_type_work&gt;&lt;_url&gt;http://www.wanfangdata.com.cn/details/detail.do?_type=degree&amp;amp;id=Y2887172&lt;/_url&gt;&lt;_volume&gt;硕士&lt;/_volume&gt;&lt;_translated_author&gt;Zhang, Hao&lt;/_translated_author&gt;&lt;_translated_tertiary_author&gt;Guo, Huiwangxuenong&lt;/_translated_tertiary_author&gt;&lt;/Details&gt;&lt;Extra&gt;&lt;DBUID&gt;{D7BE1F96-C7F0-42A8-801A-AD825AD00D6C}&lt;/DBUID&gt;&lt;/Extra&gt;&lt;/Item&gt;&lt;/References&gt;&lt;/Group&gt;&lt;/Citation&gt;_x000a_"/>
    <w:docVar w:name="NE.Ref{FBF6ACA3-786F-42C6-B508-9FD9120D6824}" w:val=" ADDIN NE.Ref.{FBF6ACA3-786F-42C6-B508-9FD9120D6824} ADDIN NE.Ref.{CE43B572-4EDE-4B1B-9DD2-59B8B8A2DD03}&lt;Citation&gt;&lt;Group&gt;&lt;References&gt;&lt;Item&gt;&lt;ID&gt;47&lt;/ID&gt;&lt;UID&gt;{DD79D892-E585-4D6C-984B-4945AF138BFF}&lt;/UID&gt;&lt;Title&gt;基于机器视觉的小型插身机导航研究&lt;/Title&gt;&lt;Template&gt;Thesis&lt;/Template&gt;&lt;Star&gt;0&lt;/Star&gt;&lt;Tag&gt;0&lt;/Tag&gt;&lt;Author&gt;施响军&lt;/Author&gt;&lt;Year&gt;2010&lt;/Year&gt;&lt;Details&gt;&lt;_accessed&gt;61964393&lt;/_accessed&gt;&lt;_created&gt;61956854&lt;/_created&gt;&lt;_label&gt;颜色空间; 变换&lt;/_label&gt;&lt;_language&gt;Chinese&lt;/_language&gt;&lt;_modified&gt;62309608&lt;/_modified&gt;&lt;_place_published&gt;浙江杭州&lt;/_place_published&gt;&lt;_publisher&gt;浙江理工大学&lt;/_publisher&gt;&lt;_section&gt;机械电子工程&lt;/_section&gt;&lt;_tertiary_author&gt;武传宇&lt;/_tertiary_author&gt;&lt;_volume&gt;硕士学位&lt;/_volume&gt;&lt;_translated_author&gt;Shi, Xiangjun&lt;/_translated_author&gt;&lt;_translated_tertiary_author&gt;Wu, Chuanyu&lt;/_translated_tertiary_author&gt;&lt;/Details&gt;&lt;Extra&gt;&lt;DBUID&gt;{D7BE1F96-C7F0-42A8-801A-AD825AD00D6C}&lt;/DBUID&gt;&lt;/Extra&gt;&lt;/Item&gt;&lt;/References&gt;&lt;/Group&gt;&lt;/Citation&gt;_x000a_"/>
    <w:docVar w:name="NE.Ref{FE16E735-A4EB-4915-8ED7-AEF4B76A1DC5}" w:val=" ADDIN NE.Ref.{FE16E735-A4EB-4915-8ED7-AEF4B76A1DC5} ADDIN NE.Ref.{FE16E735-A4EB-4915-8ED7-AEF4B76A1DC5}&lt;Citation&gt;&lt;Group&gt;&lt;References&gt;&lt;Item&gt;&lt;ID&gt;80&lt;/ID&gt;&lt;UID&gt;{4C256E6D-ABEE-4EE4-9B7E-9D430D68A9A7}&lt;/UID&gt;&lt;Title&gt;再生稻收割机的视觉导航路径检测方法&lt;/Title&gt;&lt;Template&gt;Journal Article&lt;/Template&gt;&lt;Star&gt;0&lt;/Star&gt;&lt;Tag&gt;0&lt;/Tag&gt;&lt;Author&gt;郭翰林; 洪瑛杰; 张翔; 林建&lt;/Author&gt;&lt;Year&gt;2017&lt;/Year&gt;&lt;Details&gt;&lt;_accessed&gt;62309714&lt;/_accessed&gt;&lt;_author_adr&gt;福建农林大学机电工程学院,福建 福州,350002&lt;/_author_adr&gt;&lt;_author_aff&gt;福建农林大学机电工程学院;&lt;/_author_aff&gt;&lt;_created&gt;61968159&lt;/_created&gt;&lt;_date&gt;61734240&lt;/_date&gt;&lt;_db_provider&gt;CNKI: 期刊&lt;/_db_provider&gt;&lt;_db_updated&gt;CNKI - Reference&lt;/_db_updated&gt;&lt;_doi&gt;10.13323/j.cnki.j.fafu(nat.sci.).2017.03.020&lt;/_doi&gt;&lt;_isbn&gt;1671-5470&lt;/_isbn&gt;&lt;_issue&gt;03&lt;/_issue&gt;&lt;_journal&gt;福建农林大学学报(自然科学版)&lt;/_journal&gt;&lt;_keywords&gt;再生稻;农田环境;视觉导航;Hough变换;直线检测&lt;/_keywords&gt;&lt;_label&gt;直线拟合; 分割; 颜色空间&lt;/_label&gt;&lt;_language&gt;chi&lt;/_language&gt;&lt;_modified&gt;62309714&lt;/_modified&gt;&lt;_pages&gt;356-360&lt;/_pages&gt;&lt;_translated_author&gt;Hanlin, GUO; Yingjie, HONG; Xiang, ZHANG; Jian, LIN&lt;/_translated_author&gt;&lt;_translated_title&gt;Method of identifying the vision navigation path for ratooning rice harvester&lt;/_translated_title&gt;&lt;_url&gt;http://kns.cnki.net/KCMS/detail/detail.aspx?FileName=FJND201703020&amp;amp;DbName=CJFQ2017&lt;/_url&gt;&lt;_volume&gt;46&lt;/_volume&gt;&lt;/Details&gt;&lt;Extra&gt;&lt;DBUID&gt;{D7BE1F96-C7F0-42A8-801A-AD825AD00D6C}&lt;/DBUID&gt;&lt;/Extra&gt;&lt;/Item&gt;&lt;/References&gt;&lt;/Group&gt;&lt;/Citation&gt;_x000a_"/>
    <w:docVar w:name="ne_docsoft" w:val="MSWord"/>
    <w:docVar w:name="ne_docversion" w:val="NoteExpress 2.0"/>
    <w:docVar w:name="ne_stylename" w:val="Chinese Journal of Mechanical Engineering机械工程学报的英文版"/>
  </w:docVars>
  <w:rsids>
    <w:rsidRoot w:val="0026137A"/>
    <w:rsid w:val="00001CEE"/>
    <w:rsid w:val="00002F4B"/>
    <w:rsid w:val="00004EEF"/>
    <w:rsid w:val="00007815"/>
    <w:rsid w:val="00007DAF"/>
    <w:rsid w:val="00011AA9"/>
    <w:rsid w:val="00014438"/>
    <w:rsid w:val="00014EA9"/>
    <w:rsid w:val="00016244"/>
    <w:rsid w:val="000166E8"/>
    <w:rsid w:val="00016DFB"/>
    <w:rsid w:val="00023270"/>
    <w:rsid w:val="000238C3"/>
    <w:rsid w:val="00023DC3"/>
    <w:rsid w:val="00024050"/>
    <w:rsid w:val="00025B95"/>
    <w:rsid w:val="00025DF2"/>
    <w:rsid w:val="00026C0D"/>
    <w:rsid w:val="00030218"/>
    <w:rsid w:val="00030B95"/>
    <w:rsid w:val="00030E9C"/>
    <w:rsid w:val="000346BD"/>
    <w:rsid w:val="000350C5"/>
    <w:rsid w:val="0003678C"/>
    <w:rsid w:val="00036F9F"/>
    <w:rsid w:val="000376B9"/>
    <w:rsid w:val="00037B60"/>
    <w:rsid w:val="000402A0"/>
    <w:rsid w:val="0004281A"/>
    <w:rsid w:val="00043726"/>
    <w:rsid w:val="0004667C"/>
    <w:rsid w:val="00047053"/>
    <w:rsid w:val="00047D18"/>
    <w:rsid w:val="0005064C"/>
    <w:rsid w:val="00052D0A"/>
    <w:rsid w:val="00056A0F"/>
    <w:rsid w:val="00056BBE"/>
    <w:rsid w:val="00060219"/>
    <w:rsid w:val="000611F1"/>
    <w:rsid w:val="000614A6"/>
    <w:rsid w:val="000629A3"/>
    <w:rsid w:val="00063F3B"/>
    <w:rsid w:val="00064285"/>
    <w:rsid w:val="00064D84"/>
    <w:rsid w:val="000659A3"/>
    <w:rsid w:val="00065F20"/>
    <w:rsid w:val="000731DC"/>
    <w:rsid w:val="00074EBE"/>
    <w:rsid w:val="00080F7F"/>
    <w:rsid w:val="00083A55"/>
    <w:rsid w:val="00083A6E"/>
    <w:rsid w:val="00085372"/>
    <w:rsid w:val="00090FFC"/>
    <w:rsid w:val="000921BE"/>
    <w:rsid w:val="00096A48"/>
    <w:rsid w:val="000A1D04"/>
    <w:rsid w:val="000A2D57"/>
    <w:rsid w:val="000A4599"/>
    <w:rsid w:val="000A4D90"/>
    <w:rsid w:val="000A6815"/>
    <w:rsid w:val="000A7B7B"/>
    <w:rsid w:val="000B0051"/>
    <w:rsid w:val="000B0D81"/>
    <w:rsid w:val="000B1DE6"/>
    <w:rsid w:val="000B1E5F"/>
    <w:rsid w:val="000B2729"/>
    <w:rsid w:val="000B2DFC"/>
    <w:rsid w:val="000B33ED"/>
    <w:rsid w:val="000C02BE"/>
    <w:rsid w:val="000C0B0F"/>
    <w:rsid w:val="000C0FE3"/>
    <w:rsid w:val="000C2C64"/>
    <w:rsid w:val="000C4901"/>
    <w:rsid w:val="000C60C4"/>
    <w:rsid w:val="000C6120"/>
    <w:rsid w:val="000C6966"/>
    <w:rsid w:val="000D1490"/>
    <w:rsid w:val="000D589A"/>
    <w:rsid w:val="000E0A85"/>
    <w:rsid w:val="000E117B"/>
    <w:rsid w:val="000E45DF"/>
    <w:rsid w:val="000E4D7F"/>
    <w:rsid w:val="000E55F6"/>
    <w:rsid w:val="000E61A5"/>
    <w:rsid w:val="000E704B"/>
    <w:rsid w:val="000E78D2"/>
    <w:rsid w:val="000F08FF"/>
    <w:rsid w:val="000F2554"/>
    <w:rsid w:val="000F2841"/>
    <w:rsid w:val="000F47A4"/>
    <w:rsid w:val="000F4DE1"/>
    <w:rsid w:val="000F5760"/>
    <w:rsid w:val="000F790E"/>
    <w:rsid w:val="000F7D31"/>
    <w:rsid w:val="001006BF"/>
    <w:rsid w:val="0010203E"/>
    <w:rsid w:val="00102DBB"/>
    <w:rsid w:val="0010668B"/>
    <w:rsid w:val="00116DE8"/>
    <w:rsid w:val="001204C3"/>
    <w:rsid w:val="00120702"/>
    <w:rsid w:val="001207F0"/>
    <w:rsid w:val="001271E1"/>
    <w:rsid w:val="001275B0"/>
    <w:rsid w:val="0012769A"/>
    <w:rsid w:val="00132342"/>
    <w:rsid w:val="0013286A"/>
    <w:rsid w:val="00140705"/>
    <w:rsid w:val="0014160B"/>
    <w:rsid w:val="00141BCE"/>
    <w:rsid w:val="0014235F"/>
    <w:rsid w:val="0014288C"/>
    <w:rsid w:val="00143432"/>
    <w:rsid w:val="0014485D"/>
    <w:rsid w:val="00145FC4"/>
    <w:rsid w:val="00146793"/>
    <w:rsid w:val="001479F5"/>
    <w:rsid w:val="0015224E"/>
    <w:rsid w:val="001524D7"/>
    <w:rsid w:val="00153340"/>
    <w:rsid w:val="00154ADA"/>
    <w:rsid w:val="00154CDA"/>
    <w:rsid w:val="00155FAB"/>
    <w:rsid w:val="00156FE9"/>
    <w:rsid w:val="001576F9"/>
    <w:rsid w:val="00171742"/>
    <w:rsid w:val="00175A25"/>
    <w:rsid w:val="00176FED"/>
    <w:rsid w:val="00177161"/>
    <w:rsid w:val="00177B89"/>
    <w:rsid w:val="00177DD4"/>
    <w:rsid w:val="001839D9"/>
    <w:rsid w:val="00183D9E"/>
    <w:rsid w:val="00184006"/>
    <w:rsid w:val="0018778B"/>
    <w:rsid w:val="00192319"/>
    <w:rsid w:val="00192A32"/>
    <w:rsid w:val="00192E0D"/>
    <w:rsid w:val="0019310E"/>
    <w:rsid w:val="001932FA"/>
    <w:rsid w:val="00193BEA"/>
    <w:rsid w:val="001946E9"/>
    <w:rsid w:val="00194EFA"/>
    <w:rsid w:val="00196C28"/>
    <w:rsid w:val="001974E2"/>
    <w:rsid w:val="001977D9"/>
    <w:rsid w:val="001A01FE"/>
    <w:rsid w:val="001A14EE"/>
    <w:rsid w:val="001A2D87"/>
    <w:rsid w:val="001A32B9"/>
    <w:rsid w:val="001A5298"/>
    <w:rsid w:val="001A5394"/>
    <w:rsid w:val="001A5C41"/>
    <w:rsid w:val="001B1445"/>
    <w:rsid w:val="001B3C54"/>
    <w:rsid w:val="001B3EF8"/>
    <w:rsid w:val="001B4491"/>
    <w:rsid w:val="001C110D"/>
    <w:rsid w:val="001C206D"/>
    <w:rsid w:val="001C2CD4"/>
    <w:rsid w:val="001C3A30"/>
    <w:rsid w:val="001C4086"/>
    <w:rsid w:val="001C5BAF"/>
    <w:rsid w:val="001C7D74"/>
    <w:rsid w:val="001D0C31"/>
    <w:rsid w:val="001D1F27"/>
    <w:rsid w:val="001D4393"/>
    <w:rsid w:val="001D47C7"/>
    <w:rsid w:val="001D5467"/>
    <w:rsid w:val="001D70EB"/>
    <w:rsid w:val="001E0801"/>
    <w:rsid w:val="001E3921"/>
    <w:rsid w:val="001E5839"/>
    <w:rsid w:val="001E7777"/>
    <w:rsid w:val="001F2C3D"/>
    <w:rsid w:val="001F4FFF"/>
    <w:rsid w:val="001F51B8"/>
    <w:rsid w:val="001F5FEB"/>
    <w:rsid w:val="001F66B1"/>
    <w:rsid w:val="001F7243"/>
    <w:rsid w:val="001F7B59"/>
    <w:rsid w:val="00200ADD"/>
    <w:rsid w:val="00201F57"/>
    <w:rsid w:val="00203EDA"/>
    <w:rsid w:val="00204C34"/>
    <w:rsid w:val="00205039"/>
    <w:rsid w:val="0020561C"/>
    <w:rsid w:val="00205FF4"/>
    <w:rsid w:val="00206209"/>
    <w:rsid w:val="002075C4"/>
    <w:rsid w:val="002105C0"/>
    <w:rsid w:val="002115E9"/>
    <w:rsid w:val="002119D1"/>
    <w:rsid w:val="00211EC9"/>
    <w:rsid w:val="00212B76"/>
    <w:rsid w:val="00213771"/>
    <w:rsid w:val="00214C33"/>
    <w:rsid w:val="00224F04"/>
    <w:rsid w:val="00225017"/>
    <w:rsid w:val="00225528"/>
    <w:rsid w:val="00225C08"/>
    <w:rsid w:val="0022604C"/>
    <w:rsid w:val="00227128"/>
    <w:rsid w:val="00227884"/>
    <w:rsid w:val="00231BC2"/>
    <w:rsid w:val="00231FE8"/>
    <w:rsid w:val="0023293D"/>
    <w:rsid w:val="00234E67"/>
    <w:rsid w:val="002364B4"/>
    <w:rsid w:val="0023666E"/>
    <w:rsid w:val="0024013E"/>
    <w:rsid w:val="002437E8"/>
    <w:rsid w:val="00244DD0"/>
    <w:rsid w:val="002451B9"/>
    <w:rsid w:val="002451F6"/>
    <w:rsid w:val="00245B4E"/>
    <w:rsid w:val="002474BB"/>
    <w:rsid w:val="00247B96"/>
    <w:rsid w:val="00250431"/>
    <w:rsid w:val="002506BB"/>
    <w:rsid w:val="00250F3A"/>
    <w:rsid w:val="00251AC7"/>
    <w:rsid w:val="0025333D"/>
    <w:rsid w:val="00253397"/>
    <w:rsid w:val="00254147"/>
    <w:rsid w:val="00254B3B"/>
    <w:rsid w:val="00255092"/>
    <w:rsid w:val="00255F77"/>
    <w:rsid w:val="00256BF8"/>
    <w:rsid w:val="00256F3F"/>
    <w:rsid w:val="00257A3C"/>
    <w:rsid w:val="0026137A"/>
    <w:rsid w:val="00261449"/>
    <w:rsid w:val="00262B93"/>
    <w:rsid w:val="002635C3"/>
    <w:rsid w:val="0026453F"/>
    <w:rsid w:val="0026615D"/>
    <w:rsid w:val="0026782D"/>
    <w:rsid w:val="00271DFD"/>
    <w:rsid w:val="0027381C"/>
    <w:rsid w:val="002778EA"/>
    <w:rsid w:val="0028099F"/>
    <w:rsid w:val="00280BCF"/>
    <w:rsid w:val="00280F41"/>
    <w:rsid w:val="00281643"/>
    <w:rsid w:val="00281921"/>
    <w:rsid w:val="002824C1"/>
    <w:rsid w:val="00286187"/>
    <w:rsid w:val="00287860"/>
    <w:rsid w:val="00287F9F"/>
    <w:rsid w:val="00290885"/>
    <w:rsid w:val="00290DFD"/>
    <w:rsid w:val="00291C51"/>
    <w:rsid w:val="002931B4"/>
    <w:rsid w:val="00294700"/>
    <w:rsid w:val="0029551C"/>
    <w:rsid w:val="00297156"/>
    <w:rsid w:val="00297ACC"/>
    <w:rsid w:val="002A3B25"/>
    <w:rsid w:val="002B0ED9"/>
    <w:rsid w:val="002B2610"/>
    <w:rsid w:val="002B3031"/>
    <w:rsid w:val="002B31E8"/>
    <w:rsid w:val="002B60A3"/>
    <w:rsid w:val="002B65AE"/>
    <w:rsid w:val="002B772D"/>
    <w:rsid w:val="002C2125"/>
    <w:rsid w:val="002C64F1"/>
    <w:rsid w:val="002C6BE2"/>
    <w:rsid w:val="002C7E32"/>
    <w:rsid w:val="002D02B6"/>
    <w:rsid w:val="002D20EC"/>
    <w:rsid w:val="002D7447"/>
    <w:rsid w:val="002E195C"/>
    <w:rsid w:val="002E387C"/>
    <w:rsid w:val="002E4A23"/>
    <w:rsid w:val="002E4ABE"/>
    <w:rsid w:val="002F3F16"/>
    <w:rsid w:val="002F4B91"/>
    <w:rsid w:val="002F4C87"/>
    <w:rsid w:val="002F5BF9"/>
    <w:rsid w:val="002F6CD1"/>
    <w:rsid w:val="002F7F1A"/>
    <w:rsid w:val="003001F5"/>
    <w:rsid w:val="003013C2"/>
    <w:rsid w:val="00305062"/>
    <w:rsid w:val="003065D0"/>
    <w:rsid w:val="003075DF"/>
    <w:rsid w:val="00307722"/>
    <w:rsid w:val="00307B8D"/>
    <w:rsid w:val="00310AE9"/>
    <w:rsid w:val="00311097"/>
    <w:rsid w:val="00311772"/>
    <w:rsid w:val="00312310"/>
    <w:rsid w:val="00312D50"/>
    <w:rsid w:val="00313258"/>
    <w:rsid w:val="00315C42"/>
    <w:rsid w:val="00315D7E"/>
    <w:rsid w:val="00316741"/>
    <w:rsid w:val="0032190A"/>
    <w:rsid w:val="0032206A"/>
    <w:rsid w:val="0032227C"/>
    <w:rsid w:val="00324583"/>
    <w:rsid w:val="0032601A"/>
    <w:rsid w:val="00326D82"/>
    <w:rsid w:val="00333A67"/>
    <w:rsid w:val="00333BD0"/>
    <w:rsid w:val="003357C1"/>
    <w:rsid w:val="00335918"/>
    <w:rsid w:val="003406F2"/>
    <w:rsid w:val="00341997"/>
    <w:rsid w:val="00341CF0"/>
    <w:rsid w:val="00345180"/>
    <w:rsid w:val="0034547E"/>
    <w:rsid w:val="0034573B"/>
    <w:rsid w:val="00352690"/>
    <w:rsid w:val="00353848"/>
    <w:rsid w:val="00354077"/>
    <w:rsid w:val="003558D3"/>
    <w:rsid w:val="00356DA9"/>
    <w:rsid w:val="00362C33"/>
    <w:rsid w:val="00362FD2"/>
    <w:rsid w:val="00363217"/>
    <w:rsid w:val="00365226"/>
    <w:rsid w:val="003669E3"/>
    <w:rsid w:val="003727ED"/>
    <w:rsid w:val="00374F42"/>
    <w:rsid w:val="003752C4"/>
    <w:rsid w:val="00375332"/>
    <w:rsid w:val="00375403"/>
    <w:rsid w:val="0037626F"/>
    <w:rsid w:val="003777A8"/>
    <w:rsid w:val="00381B96"/>
    <w:rsid w:val="00383510"/>
    <w:rsid w:val="003846D6"/>
    <w:rsid w:val="00384EC0"/>
    <w:rsid w:val="0038638F"/>
    <w:rsid w:val="00386F78"/>
    <w:rsid w:val="0038701C"/>
    <w:rsid w:val="00390F89"/>
    <w:rsid w:val="00395D88"/>
    <w:rsid w:val="003A02FD"/>
    <w:rsid w:val="003A1CE4"/>
    <w:rsid w:val="003A4219"/>
    <w:rsid w:val="003A535B"/>
    <w:rsid w:val="003B07A4"/>
    <w:rsid w:val="003B24F7"/>
    <w:rsid w:val="003B3EFE"/>
    <w:rsid w:val="003B5DE1"/>
    <w:rsid w:val="003B6B8C"/>
    <w:rsid w:val="003C01DA"/>
    <w:rsid w:val="003C09A4"/>
    <w:rsid w:val="003C22D2"/>
    <w:rsid w:val="003C3E6D"/>
    <w:rsid w:val="003C4FDF"/>
    <w:rsid w:val="003C5C06"/>
    <w:rsid w:val="003C5DE4"/>
    <w:rsid w:val="003C6329"/>
    <w:rsid w:val="003D0AD2"/>
    <w:rsid w:val="003D0C27"/>
    <w:rsid w:val="003D41A9"/>
    <w:rsid w:val="003D4B46"/>
    <w:rsid w:val="003D6335"/>
    <w:rsid w:val="003E16AD"/>
    <w:rsid w:val="003E321C"/>
    <w:rsid w:val="003E404F"/>
    <w:rsid w:val="003E43B1"/>
    <w:rsid w:val="003E53EA"/>
    <w:rsid w:val="003E5A73"/>
    <w:rsid w:val="003E645D"/>
    <w:rsid w:val="003E7344"/>
    <w:rsid w:val="003F0A69"/>
    <w:rsid w:val="003F4659"/>
    <w:rsid w:val="003F49F4"/>
    <w:rsid w:val="004003FC"/>
    <w:rsid w:val="004008BD"/>
    <w:rsid w:val="00400DDE"/>
    <w:rsid w:val="0040360B"/>
    <w:rsid w:val="004049A7"/>
    <w:rsid w:val="00404D9C"/>
    <w:rsid w:val="00405EDC"/>
    <w:rsid w:val="004060EE"/>
    <w:rsid w:val="004123CD"/>
    <w:rsid w:val="00412999"/>
    <w:rsid w:val="00412EFB"/>
    <w:rsid w:val="0041393B"/>
    <w:rsid w:val="00414828"/>
    <w:rsid w:val="00414FAD"/>
    <w:rsid w:val="00415683"/>
    <w:rsid w:val="00417A41"/>
    <w:rsid w:val="00420394"/>
    <w:rsid w:val="004207E0"/>
    <w:rsid w:val="004232C2"/>
    <w:rsid w:val="00423B59"/>
    <w:rsid w:val="00427C0E"/>
    <w:rsid w:val="00431EC6"/>
    <w:rsid w:val="00434C5F"/>
    <w:rsid w:val="00435D82"/>
    <w:rsid w:val="0043735C"/>
    <w:rsid w:val="00440ACD"/>
    <w:rsid w:val="00440BC4"/>
    <w:rsid w:val="004410CD"/>
    <w:rsid w:val="00442D2C"/>
    <w:rsid w:val="00445615"/>
    <w:rsid w:val="00454DBF"/>
    <w:rsid w:val="00457EDD"/>
    <w:rsid w:val="0046197C"/>
    <w:rsid w:val="0046552E"/>
    <w:rsid w:val="0046597C"/>
    <w:rsid w:val="00466F88"/>
    <w:rsid w:val="00467638"/>
    <w:rsid w:val="00471FD4"/>
    <w:rsid w:val="00474DFE"/>
    <w:rsid w:val="00476C6B"/>
    <w:rsid w:val="00481284"/>
    <w:rsid w:val="0048200B"/>
    <w:rsid w:val="0048455C"/>
    <w:rsid w:val="004859C0"/>
    <w:rsid w:val="00485A51"/>
    <w:rsid w:val="0048627A"/>
    <w:rsid w:val="00487FC4"/>
    <w:rsid w:val="004916B5"/>
    <w:rsid w:val="004920C7"/>
    <w:rsid w:val="0049453A"/>
    <w:rsid w:val="004949BB"/>
    <w:rsid w:val="00494BDA"/>
    <w:rsid w:val="00494BF4"/>
    <w:rsid w:val="00495A7B"/>
    <w:rsid w:val="00496E8F"/>
    <w:rsid w:val="00497AFC"/>
    <w:rsid w:val="00497BBF"/>
    <w:rsid w:val="004A431B"/>
    <w:rsid w:val="004A4915"/>
    <w:rsid w:val="004A5F14"/>
    <w:rsid w:val="004A7A26"/>
    <w:rsid w:val="004A7FD3"/>
    <w:rsid w:val="004B02E9"/>
    <w:rsid w:val="004B0DC8"/>
    <w:rsid w:val="004B0E93"/>
    <w:rsid w:val="004B255B"/>
    <w:rsid w:val="004B29AD"/>
    <w:rsid w:val="004B3953"/>
    <w:rsid w:val="004B3E44"/>
    <w:rsid w:val="004B47FE"/>
    <w:rsid w:val="004B5D91"/>
    <w:rsid w:val="004C0002"/>
    <w:rsid w:val="004C036D"/>
    <w:rsid w:val="004C1E21"/>
    <w:rsid w:val="004C211E"/>
    <w:rsid w:val="004C3F31"/>
    <w:rsid w:val="004D01D5"/>
    <w:rsid w:val="004D1CAE"/>
    <w:rsid w:val="004D223F"/>
    <w:rsid w:val="004D2462"/>
    <w:rsid w:val="004D2F5B"/>
    <w:rsid w:val="004D34E1"/>
    <w:rsid w:val="004D5BB9"/>
    <w:rsid w:val="004E3E86"/>
    <w:rsid w:val="004E564C"/>
    <w:rsid w:val="004E56F7"/>
    <w:rsid w:val="004E5CBF"/>
    <w:rsid w:val="004E7BE6"/>
    <w:rsid w:val="004F0C63"/>
    <w:rsid w:val="004F347F"/>
    <w:rsid w:val="004F392E"/>
    <w:rsid w:val="004F696D"/>
    <w:rsid w:val="004F7898"/>
    <w:rsid w:val="005011AF"/>
    <w:rsid w:val="00502CE9"/>
    <w:rsid w:val="00502D95"/>
    <w:rsid w:val="0050492D"/>
    <w:rsid w:val="00506AC7"/>
    <w:rsid w:val="00507191"/>
    <w:rsid w:val="00512227"/>
    <w:rsid w:val="00514DC4"/>
    <w:rsid w:val="00514E1F"/>
    <w:rsid w:val="0051534C"/>
    <w:rsid w:val="00516C33"/>
    <w:rsid w:val="00517D1D"/>
    <w:rsid w:val="0052083A"/>
    <w:rsid w:val="00523270"/>
    <w:rsid w:val="005233C8"/>
    <w:rsid w:val="00523C8E"/>
    <w:rsid w:val="005242F5"/>
    <w:rsid w:val="00524A20"/>
    <w:rsid w:val="00525BF1"/>
    <w:rsid w:val="00527478"/>
    <w:rsid w:val="00527AD7"/>
    <w:rsid w:val="005305DF"/>
    <w:rsid w:val="0053078B"/>
    <w:rsid w:val="0053165F"/>
    <w:rsid w:val="0053692F"/>
    <w:rsid w:val="00537E16"/>
    <w:rsid w:val="005408DC"/>
    <w:rsid w:val="00542F57"/>
    <w:rsid w:val="00543225"/>
    <w:rsid w:val="00551090"/>
    <w:rsid w:val="00551868"/>
    <w:rsid w:val="00553205"/>
    <w:rsid w:val="00553AF2"/>
    <w:rsid w:val="00554112"/>
    <w:rsid w:val="00555916"/>
    <w:rsid w:val="00560E39"/>
    <w:rsid w:val="005645E2"/>
    <w:rsid w:val="005661D8"/>
    <w:rsid w:val="00570771"/>
    <w:rsid w:val="00575014"/>
    <w:rsid w:val="00575E08"/>
    <w:rsid w:val="00576F88"/>
    <w:rsid w:val="0057778C"/>
    <w:rsid w:val="0058787E"/>
    <w:rsid w:val="0059529D"/>
    <w:rsid w:val="00597810"/>
    <w:rsid w:val="005A0EBF"/>
    <w:rsid w:val="005A56FC"/>
    <w:rsid w:val="005A59C6"/>
    <w:rsid w:val="005A5ACE"/>
    <w:rsid w:val="005A7D4F"/>
    <w:rsid w:val="005B2BFD"/>
    <w:rsid w:val="005B3580"/>
    <w:rsid w:val="005B368E"/>
    <w:rsid w:val="005B4418"/>
    <w:rsid w:val="005C05A1"/>
    <w:rsid w:val="005C1D5C"/>
    <w:rsid w:val="005C1DE4"/>
    <w:rsid w:val="005C1F22"/>
    <w:rsid w:val="005C59C9"/>
    <w:rsid w:val="005C62C0"/>
    <w:rsid w:val="005D0261"/>
    <w:rsid w:val="005D16CD"/>
    <w:rsid w:val="005D250A"/>
    <w:rsid w:val="005D27DD"/>
    <w:rsid w:val="005D27E3"/>
    <w:rsid w:val="005D315C"/>
    <w:rsid w:val="005D355B"/>
    <w:rsid w:val="005D4F42"/>
    <w:rsid w:val="005D554A"/>
    <w:rsid w:val="005D56A5"/>
    <w:rsid w:val="005D5D16"/>
    <w:rsid w:val="005D7867"/>
    <w:rsid w:val="005D7895"/>
    <w:rsid w:val="005E09E3"/>
    <w:rsid w:val="005E30CC"/>
    <w:rsid w:val="005E45F9"/>
    <w:rsid w:val="005E5A7A"/>
    <w:rsid w:val="005F0BA3"/>
    <w:rsid w:val="005F257E"/>
    <w:rsid w:val="005F4E64"/>
    <w:rsid w:val="005F55D8"/>
    <w:rsid w:val="005F5685"/>
    <w:rsid w:val="005F601E"/>
    <w:rsid w:val="005F6F07"/>
    <w:rsid w:val="005F779C"/>
    <w:rsid w:val="0060274E"/>
    <w:rsid w:val="006051A1"/>
    <w:rsid w:val="00606491"/>
    <w:rsid w:val="0060693D"/>
    <w:rsid w:val="0060743A"/>
    <w:rsid w:val="00610D2A"/>
    <w:rsid w:val="006126C9"/>
    <w:rsid w:val="0061313A"/>
    <w:rsid w:val="00615114"/>
    <w:rsid w:val="00615857"/>
    <w:rsid w:val="0061648B"/>
    <w:rsid w:val="00631751"/>
    <w:rsid w:val="00631893"/>
    <w:rsid w:val="00631A3F"/>
    <w:rsid w:val="00632027"/>
    <w:rsid w:val="00634A04"/>
    <w:rsid w:val="006370BF"/>
    <w:rsid w:val="00637A59"/>
    <w:rsid w:val="00640141"/>
    <w:rsid w:val="00642793"/>
    <w:rsid w:val="00642C63"/>
    <w:rsid w:val="00643BBB"/>
    <w:rsid w:val="0064613F"/>
    <w:rsid w:val="006465DE"/>
    <w:rsid w:val="00647455"/>
    <w:rsid w:val="00650D1D"/>
    <w:rsid w:val="00651513"/>
    <w:rsid w:val="00654BD3"/>
    <w:rsid w:val="0065677C"/>
    <w:rsid w:val="00661E30"/>
    <w:rsid w:val="006620EB"/>
    <w:rsid w:val="00662C80"/>
    <w:rsid w:val="006643DA"/>
    <w:rsid w:val="0066770E"/>
    <w:rsid w:val="006677C8"/>
    <w:rsid w:val="00667B8F"/>
    <w:rsid w:val="00670CF6"/>
    <w:rsid w:val="00671E2F"/>
    <w:rsid w:val="00675131"/>
    <w:rsid w:val="00681251"/>
    <w:rsid w:val="00684665"/>
    <w:rsid w:val="00690826"/>
    <w:rsid w:val="00692065"/>
    <w:rsid w:val="006939AA"/>
    <w:rsid w:val="00694B0F"/>
    <w:rsid w:val="00694B2E"/>
    <w:rsid w:val="006960A2"/>
    <w:rsid w:val="00697FBA"/>
    <w:rsid w:val="006A1FF8"/>
    <w:rsid w:val="006A3546"/>
    <w:rsid w:val="006A4AF9"/>
    <w:rsid w:val="006B3B92"/>
    <w:rsid w:val="006B4201"/>
    <w:rsid w:val="006B4245"/>
    <w:rsid w:val="006B455B"/>
    <w:rsid w:val="006B4EE8"/>
    <w:rsid w:val="006C07C3"/>
    <w:rsid w:val="006C0DCD"/>
    <w:rsid w:val="006C2AA5"/>
    <w:rsid w:val="006C4738"/>
    <w:rsid w:val="006C567D"/>
    <w:rsid w:val="006C6453"/>
    <w:rsid w:val="006C6D78"/>
    <w:rsid w:val="006D0ACD"/>
    <w:rsid w:val="006D5D7E"/>
    <w:rsid w:val="006D61AB"/>
    <w:rsid w:val="006E1C2F"/>
    <w:rsid w:val="006E2697"/>
    <w:rsid w:val="006E28F2"/>
    <w:rsid w:val="006E32A1"/>
    <w:rsid w:val="006E4F0E"/>
    <w:rsid w:val="006E7869"/>
    <w:rsid w:val="006F0A48"/>
    <w:rsid w:val="006F4C4D"/>
    <w:rsid w:val="006F79DD"/>
    <w:rsid w:val="0070373B"/>
    <w:rsid w:val="0070493F"/>
    <w:rsid w:val="00705725"/>
    <w:rsid w:val="00706832"/>
    <w:rsid w:val="00706A03"/>
    <w:rsid w:val="00713F2B"/>
    <w:rsid w:val="007145D3"/>
    <w:rsid w:val="007164D8"/>
    <w:rsid w:val="007167E8"/>
    <w:rsid w:val="00716855"/>
    <w:rsid w:val="007178B0"/>
    <w:rsid w:val="007203B1"/>
    <w:rsid w:val="00720580"/>
    <w:rsid w:val="00720BBD"/>
    <w:rsid w:val="00724518"/>
    <w:rsid w:val="00725332"/>
    <w:rsid w:val="00726EFA"/>
    <w:rsid w:val="00727F9C"/>
    <w:rsid w:val="00730B03"/>
    <w:rsid w:val="00731A02"/>
    <w:rsid w:val="00731D06"/>
    <w:rsid w:val="00733081"/>
    <w:rsid w:val="0073447A"/>
    <w:rsid w:val="007349EB"/>
    <w:rsid w:val="0073581E"/>
    <w:rsid w:val="00736A8F"/>
    <w:rsid w:val="00742A1F"/>
    <w:rsid w:val="00744985"/>
    <w:rsid w:val="007456FF"/>
    <w:rsid w:val="007470F7"/>
    <w:rsid w:val="007509E8"/>
    <w:rsid w:val="007519D8"/>
    <w:rsid w:val="00753143"/>
    <w:rsid w:val="00755201"/>
    <w:rsid w:val="007552E5"/>
    <w:rsid w:val="00756612"/>
    <w:rsid w:val="00760477"/>
    <w:rsid w:val="007627F2"/>
    <w:rsid w:val="007639E9"/>
    <w:rsid w:val="00765193"/>
    <w:rsid w:val="00766AD8"/>
    <w:rsid w:val="0077048B"/>
    <w:rsid w:val="00772ED8"/>
    <w:rsid w:val="00773E4A"/>
    <w:rsid w:val="007756D8"/>
    <w:rsid w:val="00775CFA"/>
    <w:rsid w:val="00776AA0"/>
    <w:rsid w:val="0078086D"/>
    <w:rsid w:val="00781435"/>
    <w:rsid w:val="00782077"/>
    <w:rsid w:val="00782CEE"/>
    <w:rsid w:val="0078544B"/>
    <w:rsid w:val="0078667A"/>
    <w:rsid w:val="00786DBE"/>
    <w:rsid w:val="00791411"/>
    <w:rsid w:val="007924CC"/>
    <w:rsid w:val="007935EB"/>
    <w:rsid w:val="00794D60"/>
    <w:rsid w:val="0079623F"/>
    <w:rsid w:val="00797A2D"/>
    <w:rsid w:val="00797CE0"/>
    <w:rsid w:val="007A0406"/>
    <w:rsid w:val="007A145E"/>
    <w:rsid w:val="007A3182"/>
    <w:rsid w:val="007A5C79"/>
    <w:rsid w:val="007A64BC"/>
    <w:rsid w:val="007A72E8"/>
    <w:rsid w:val="007B074A"/>
    <w:rsid w:val="007B12B5"/>
    <w:rsid w:val="007B1CBF"/>
    <w:rsid w:val="007B34E0"/>
    <w:rsid w:val="007B36B3"/>
    <w:rsid w:val="007C1D06"/>
    <w:rsid w:val="007C30B5"/>
    <w:rsid w:val="007C3101"/>
    <w:rsid w:val="007C339D"/>
    <w:rsid w:val="007C3A60"/>
    <w:rsid w:val="007C3B97"/>
    <w:rsid w:val="007C52AC"/>
    <w:rsid w:val="007C585F"/>
    <w:rsid w:val="007C589D"/>
    <w:rsid w:val="007C739C"/>
    <w:rsid w:val="007C7FE2"/>
    <w:rsid w:val="007D1F46"/>
    <w:rsid w:val="007D2DB3"/>
    <w:rsid w:val="007D418D"/>
    <w:rsid w:val="007D439F"/>
    <w:rsid w:val="007D488A"/>
    <w:rsid w:val="007D5B9B"/>
    <w:rsid w:val="007D75D7"/>
    <w:rsid w:val="007D78F6"/>
    <w:rsid w:val="007D7C8E"/>
    <w:rsid w:val="007E3F8A"/>
    <w:rsid w:val="007E45A8"/>
    <w:rsid w:val="007E4EB2"/>
    <w:rsid w:val="007E7835"/>
    <w:rsid w:val="007F059F"/>
    <w:rsid w:val="007F0945"/>
    <w:rsid w:val="007F0A10"/>
    <w:rsid w:val="007F14FE"/>
    <w:rsid w:val="007F32E1"/>
    <w:rsid w:val="007F4944"/>
    <w:rsid w:val="007F61EF"/>
    <w:rsid w:val="007F6703"/>
    <w:rsid w:val="007F70B9"/>
    <w:rsid w:val="00801C84"/>
    <w:rsid w:val="00803CC1"/>
    <w:rsid w:val="0080411A"/>
    <w:rsid w:val="00811629"/>
    <w:rsid w:val="00811D7C"/>
    <w:rsid w:val="00812805"/>
    <w:rsid w:val="00812FFC"/>
    <w:rsid w:val="00814D5C"/>
    <w:rsid w:val="00814EB4"/>
    <w:rsid w:val="008166EC"/>
    <w:rsid w:val="008169A8"/>
    <w:rsid w:val="008172CE"/>
    <w:rsid w:val="008175A8"/>
    <w:rsid w:val="00820D97"/>
    <w:rsid w:val="008215C3"/>
    <w:rsid w:val="008241D7"/>
    <w:rsid w:val="00824428"/>
    <w:rsid w:val="0082741D"/>
    <w:rsid w:val="00827BB6"/>
    <w:rsid w:val="00830F74"/>
    <w:rsid w:val="00833EDA"/>
    <w:rsid w:val="00834303"/>
    <w:rsid w:val="0083473D"/>
    <w:rsid w:val="00834925"/>
    <w:rsid w:val="00841589"/>
    <w:rsid w:val="00842BA3"/>
    <w:rsid w:val="00843A4A"/>
    <w:rsid w:val="00844764"/>
    <w:rsid w:val="00844E72"/>
    <w:rsid w:val="00845925"/>
    <w:rsid w:val="00846A4D"/>
    <w:rsid w:val="00851021"/>
    <w:rsid w:val="00853956"/>
    <w:rsid w:val="008545B8"/>
    <w:rsid w:val="00855DFF"/>
    <w:rsid w:val="00857C53"/>
    <w:rsid w:val="00862992"/>
    <w:rsid w:val="00864C9F"/>
    <w:rsid w:val="0086514C"/>
    <w:rsid w:val="0086641C"/>
    <w:rsid w:val="00871C8A"/>
    <w:rsid w:val="00873CA6"/>
    <w:rsid w:val="008800A7"/>
    <w:rsid w:val="00880B88"/>
    <w:rsid w:val="00881EEA"/>
    <w:rsid w:val="00882569"/>
    <w:rsid w:val="008825DF"/>
    <w:rsid w:val="0088396F"/>
    <w:rsid w:val="00883F54"/>
    <w:rsid w:val="00884653"/>
    <w:rsid w:val="0088639C"/>
    <w:rsid w:val="00886BBD"/>
    <w:rsid w:val="00887C3A"/>
    <w:rsid w:val="008903C7"/>
    <w:rsid w:val="00890829"/>
    <w:rsid w:val="00892CDA"/>
    <w:rsid w:val="008937E4"/>
    <w:rsid w:val="00895595"/>
    <w:rsid w:val="00896BA6"/>
    <w:rsid w:val="0089700D"/>
    <w:rsid w:val="008970C3"/>
    <w:rsid w:val="008A41B1"/>
    <w:rsid w:val="008A4BCE"/>
    <w:rsid w:val="008A6949"/>
    <w:rsid w:val="008B0D5C"/>
    <w:rsid w:val="008B0EDB"/>
    <w:rsid w:val="008B1B97"/>
    <w:rsid w:val="008B2B9A"/>
    <w:rsid w:val="008B397D"/>
    <w:rsid w:val="008B6B16"/>
    <w:rsid w:val="008B780E"/>
    <w:rsid w:val="008C3AD4"/>
    <w:rsid w:val="008C625F"/>
    <w:rsid w:val="008C730C"/>
    <w:rsid w:val="008D30D6"/>
    <w:rsid w:val="008D3C46"/>
    <w:rsid w:val="008D40AF"/>
    <w:rsid w:val="008D4F89"/>
    <w:rsid w:val="008D6AF3"/>
    <w:rsid w:val="008D715C"/>
    <w:rsid w:val="008F0100"/>
    <w:rsid w:val="008F0163"/>
    <w:rsid w:val="008F251F"/>
    <w:rsid w:val="008F3C03"/>
    <w:rsid w:val="008F5550"/>
    <w:rsid w:val="009013FE"/>
    <w:rsid w:val="0090185B"/>
    <w:rsid w:val="00901B40"/>
    <w:rsid w:val="00903773"/>
    <w:rsid w:val="00910D6F"/>
    <w:rsid w:val="0091131E"/>
    <w:rsid w:val="00913E6F"/>
    <w:rsid w:val="009141E2"/>
    <w:rsid w:val="00914937"/>
    <w:rsid w:val="0091599F"/>
    <w:rsid w:val="00915AE6"/>
    <w:rsid w:val="00915B5F"/>
    <w:rsid w:val="00916DE6"/>
    <w:rsid w:val="00920576"/>
    <w:rsid w:val="00922589"/>
    <w:rsid w:val="0092401D"/>
    <w:rsid w:val="00924179"/>
    <w:rsid w:val="00927B7C"/>
    <w:rsid w:val="00931239"/>
    <w:rsid w:val="009317C3"/>
    <w:rsid w:val="00932C82"/>
    <w:rsid w:val="00940106"/>
    <w:rsid w:val="00940421"/>
    <w:rsid w:val="00940BF5"/>
    <w:rsid w:val="00942863"/>
    <w:rsid w:val="0094294C"/>
    <w:rsid w:val="009431FA"/>
    <w:rsid w:val="00946E9C"/>
    <w:rsid w:val="0094707E"/>
    <w:rsid w:val="00953361"/>
    <w:rsid w:val="00955AC5"/>
    <w:rsid w:val="00957FF1"/>
    <w:rsid w:val="00962189"/>
    <w:rsid w:val="00962A58"/>
    <w:rsid w:val="00962FFD"/>
    <w:rsid w:val="00963742"/>
    <w:rsid w:val="009667F7"/>
    <w:rsid w:val="009740A0"/>
    <w:rsid w:val="00975F94"/>
    <w:rsid w:val="00976A63"/>
    <w:rsid w:val="00977154"/>
    <w:rsid w:val="0097782D"/>
    <w:rsid w:val="0098523C"/>
    <w:rsid w:val="00995DF1"/>
    <w:rsid w:val="009964D5"/>
    <w:rsid w:val="00997863"/>
    <w:rsid w:val="00997DAC"/>
    <w:rsid w:val="009A1590"/>
    <w:rsid w:val="009A23AA"/>
    <w:rsid w:val="009A315D"/>
    <w:rsid w:val="009A4DAC"/>
    <w:rsid w:val="009B1B7F"/>
    <w:rsid w:val="009B3BAD"/>
    <w:rsid w:val="009B4173"/>
    <w:rsid w:val="009B4EF0"/>
    <w:rsid w:val="009B6CE3"/>
    <w:rsid w:val="009C07F3"/>
    <w:rsid w:val="009C1783"/>
    <w:rsid w:val="009C3F9B"/>
    <w:rsid w:val="009C534D"/>
    <w:rsid w:val="009C7AD1"/>
    <w:rsid w:val="009C7D38"/>
    <w:rsid w:val="009D06FB"/>
    <w:rsid w:val="009D19AC"/>
    <w:rsid w:val="009D1A8A"/>
    <w:rsid w:val="009D1CA7"/>
    <w:rsid w:val="009D44D5"/>
    <w:rsid w:val="009D4C7D"/>
    <w:rsid w:val="009E3337"/>
    <w:rsid w:val="009E4958"/>
    <w:rsid w:val="009E56C5"/>
    <w:rsid w:val="009E58EB"/>
    <w:rsid w:val="009E656F"/>
    <w:rsid w:val="009E779A"/>
    <w:rsid w:val="009E7EA7"/>
    <w:rsid w:val="009F0011"/>
    <w:rsid w:val="009F1A37"/>
    <w:rsid w:val="009F2744"/>
    <w:rsid w:val="009F3A77"/>
    <w:rsid w:val="009F4463"/>
    <w:rsid w:val="009F6C52"/>
    <w:rsid w:val="00A000C2"/>
    <w:rsid w:val="00A0141B"/>
    <w:rsid w:val="00A025C6"/>
    <w:rsid w:val="00A05F6B"/>
    <w:rsid w:val="00A10E85"/>
    <w:rsid w:val="00A12887"/>
    <w:rsid w:val="00A12A6B"/>
    <w:rsid w:val="00A135DD"/>
    <w:rsid w:val="00A1598F"/>
    <w:rsid w:val="00A314CA"/>
    <w:rsid w:val="00A3252F"/>
    <w:rsid w:val="00A32A0A"/>
    <w:rsid w:val="00A32F79"/>
    <w:rsid w:val="00A333DF"/>
    <w:rsid w:val="00A33E59"/>
    <w:rsid w:val="00A34C77"/>
    <w:rsid w:val="00A35C8B"/>
    <w:rsid w:val="00A37A67"/>
    <w:rsid w:val="00A37D5D"/>
    <w:rsid w:val="00A41D6A"/>
    <w:rsid w:val="00A424E8"/>
    <w:rsid w:val="00A42FA2"/>
    <w:rsid w:val="00A460DF"/>
    <w:rsid w:val="00A4697E"/>
    <w:rsid w:val="00A52145"/>
    <w:rsid w:val="00A52C35"/>
    <w:rsid w:val="00A52F63"/>
    <w:rsid w:val="00A531A4"/>
    <w:rsid w:val="00A53934"/>
    <w:rsid w:val="00A554A0"/>
    <w:rsid w:val="00A55560"/>
    <w:rsid w:val="00A5581B"/>
    <w:rsid w:val="00A561AD"/>
    <w:rsid w:val="00A57CFA"/>
    <w:rsid w:val="00A60AA7"/>
    <w:rsid w:val="00A62AEA"/>
    <w:rsid w:val="00A633DE"/>
    <w:rsid w:val="00A63592"/>
    <w:rsid w:val="00A65A94"/>
    <w:rsid w:val="00A668AE"/>
    <w:rsid w:val="00A67DE9"/>
    <w:rsid w:val="00A70556"/>
    <w:rsid w:val="00A70788"/>
    <w:rsid w:val="00A71F94"/>
    <w:rsid w:val="00A7309E"/>
    <w:rsid w:val="00A749C2"/>
    <w:rsid w:val="00A74F71"/>
    <w:rsid w:val="00A76665"/>
    <w:rsid w:val="00A81252"/>
    <w:rsid w:val="00A8142A"/>
    <w:rsid w:val="00A848B4"/>
    <w:rsid w:val="00A85496"/>
    <w:rsid w:val="00A87B44"/>
    <w:rsid w:val="00A87DFB"/>
    <w:rsid w:val="00A900F1"/>
    <w:rsid w:val="00A9276A"/>
    <w:rsid w:val="00A9610E"/>
    <w:rsid w:val="00AA2138"/>
    <w:rsid w:val="00AA2240"/>
    <w:rsid w:val="00AA56DD"/>
    <w:rsid w:val="00AA5A20"/>
    <w:rsid w:val="00AA7DE9"/>
    <w:rsid w:val="00AB0751"/>
    <w:rsid w:val="00AB2C7F"/>
    <w:rsid w:val="00AB3A43"/>
    <w:rsid w:val="00AB46E0"/>
    <w:rsid w:val="00AC2043"/>
    <w:rsid w:val="00AC2CAD"/>
    <w:rsid w:val="00AC4EFD"/>
    <w:rsid w:val="00AD0742"/>
    <w:rsid w:val="00AD1A77"/>
    <w:rsid w:val="00AD1DA1"/>
    <w:rsid w:val="00AD27DC"/>
    <w:rsid w:val="00AD2CCA"/>
    <w:rsid w:val="00AD30BF"/>
    <w:rsid w:val="00AD5690"/>
    <w:rsid w:val="00AD7927"/>
    <w:rsid w:val="00AE04FC"/>
    <w:rsid w:val="00AE40BF"/>
    <w:rsid w:val="00AE44D2"/>
    <w:rsid w:val="00AE491F"/>
    <w:rsid w:val="00AE67C7"/>
    <w:rsid w:val="00AF1F48"/>
    <w:rsid w:val="00AF2055"/>
    <w:rsid w:val="00AF21DC"/>
    <w:rsid w:val="00AF353B"/>
    <w:rsid w:val="00AF36BA"/>
    <w:rsid w:val="00AF389B"/>
    <w:rsid w:val="00AF421B"/>
    <w:rsid w:val="00AF4255"/>
    <w:rsid w:val="00AF4E48"/>
    <w:rsid w:val="00AF524C"/>
    <w:rsid w:val="00AF53C4"/>
    <w:rsid w:val="00AF7BB2"/>
    <w:rsid w:val="00B02097"/>
    <w:rsid w:val="00B027A0"/>
    <w:rsid w:val="00B05AAF"/>
    <w:rsid w:val="00B0685C"/>
    <w:rsid w:val="00B0757E"/>
    <w:rsid w:val="00B077B6"/>
    <w:rsid w:val="00B1061F"/>
    <w:rsid w:val="00B1138A"/>
    <w:rsid w:val="00B132FA"/>
    <w:rsid w:val="00B13BEC"/>
    <w:rsid w:val="00B14F4B"/>
    <w:rsid w:val="00B16146"/>
    <w:rsid w:val="00B2104C"/>
    <w:rsid w:val="00B21A85"/>
    <w:rsid w:val="00B22390"/>
    <w:rsid w:val="00B22C3A"/>
    <w:rsid w:val="00B22DFC"/>
    <w:rsid w:val="00B2444B"/>
    <w:rsid w:val="00B303AC"/>
    <w:rsid w:val="00B3135F"/>
    <w:rsid w:val="00B31E25"/>
    <w:rsid w:val="00B32512"/>
    <w:rsid w:val="00B331AF"/>
    <w:rsid w:val="00B35677"/>
    <w:rsid w:val="00B36320"/>
    <w:rsid w:val="00B36A65"/>
    <w:rsid w:val="00B40D96"/>
    <w:rsid w:val="00B46B3B"/>
    <w:rsid w:val="00B50546"/>
    <w:rsid w:val="00B55F47"/>
    <w:rsid w:val="00B563CA"/>
    <w:rsid w:val="00B57A93"/>
    <w:rsid w:val="00B60065"/>
    <w:rsid w:val="00B61DD1"/>
    <w:rsid w:val="00B631CE"/>
    <w:rsid w:val="00B641EB"/>
    <w:rsid w:val="00B64AAC"/>
    <w:rsid w:val="00B72436"/>
    <w:rsid w:val="00B7255F"/>
    <w:rsid w:val="00B73813"/>
    <w:rsid w:val="00B745F0"/>
    <w:rsid w:val="00B77203"/>
    <w:rsid w:val="00B77B1C"/>
    <w:rsid w:val="00B84580"/>
    <w:rsid w:val="00B84665"/>
    <w:rsid w:val="00B84F0E"/>
    <w:rsid w:val="00B853F1"/>
    <w:rsid w:val="00B8589B"/>
    <w:rsid w:val="00B86BD7"/>
    <w:rsid w:val="00B91DC9"/>
    <w:rsid w:val="00B94281"/>
    <w:rsid w:val="00B945EA"/>
    <w:rsid w:val="00B96DCA"/>
    <w:rsid w:val="00B9773E"/>
    <w:rsid w:val="00BA2245"/>
    <w:rsid w:val="00BA444C"/>
    <w:rsid w:val="00BA54F9"/>
    <w:rsid w:val="00BA66A2"/>
    <w:rsid w:val="00BB00EB"/>
    <w:rsid w:val="00BB370D"/>
    <w:rsid w:val="00BB4421"/>
    <w:rsid w:val="00BB4730"/>
    <w:rsid w:val="00BB4D99"/>
    <w:rsid w:val="00BB7EF5"/>
    <w:rsid w:val="00BC1D62"/>
    <w:rsid w:val="00BC307B"/>
    <w:rsid w:val="00BC3123"/>
    <w:rsid w:val="00BC390D"/>
    <w:rsid w:val="00BC4907"/>
    <w:rsid w:val="00BC61A9"/>
    <w:rsid w:val="00BC6AE9"/>
    <w:rsid w:val="00BC7419"/>
    <w:rsid w:val="00BD01B2"/>
    <w:rsid w:val="00BD48C8"/>
    <w:rsid w:val="00BD569E"/>
    <w:rsid w:val="00BD658C"/>
    <w:rsid w:val="00BD6FDD"/>
    <w:rsid w:val="00BD782B"/>
    <w:rsid w:val="00BE2DE0"/>
    <w:rsid w:val="00BE4477"/>
    <w:rsid w:val="00BE5782"/>
    <w:rsid w:val="00BE7A9F"/>
    <w:rsid w:val="00BF2BEB"/>
    <w:rsid w:val="00BF5323"/>
    <w:rsid w:val="00BF6DFA"/>
    <w:rsid w:val="00BF6EBB"/>
    <w:rsid w:val="00C0056F"/>
    <w:rsid w:val="00C00774"/>
    <w:rsid w:val="00C011F3"/>
    <w:rsid w:val="00C024F2"/>
    <w:rsid w:val="00C02DA0"/>
    <w:rsid w:val="00C030B8"/>
    <w:rsid w:val="00C04B32"/>
    <w:rsid w:val="00C05415"/>
    <w:rsid w:val="00C070C3"/>
    <w:rsid w:val="00C079F5"/>
    <w:rsid w:val="00C10586"/>
    <w:rsid w:val="00C10588"/>
    <w:rsid w:val="00C10C37"/>
    <w:rsid w:val="00C12F4E"/>
    <w:rsid w:val="00C13F66"/>
    <w:rsid w:val="00C149D3"/>
    <w:rsid w:val="00C15FA0"/>
    <w:rsid w:val="00C17543"/>
    <w:rsid w:val="00C2131B"/>
    <w:rsid w:val="00C2174B"/>
    <w:rsid w:val="00C234CC"/>
    <w:rsid w:val="00C237DF"/>
    <w:rsid w:val="00C23C4F"/>
    <w:rsid w:val="00C26939"/>
    <w:rsid w:val="00C30AD3"/>
    <w:rsid w:val="00C30AE9"/>
    <w:rsid w:val="00C314C7"/>
    <w:rsid w:val="00C31DF2"/>
    <w:rsid w:val="00C322E3"/>
    <w:rsid w:val="00C329BA"/>
    <w:rsid w:val="00C32C7D"/>
    <w:rsid w:val="00C332E4"/>
    <w:rsid w:val="00C33F5A"/>
    <w:rsid w:val="00C34921"/>
    <w:rsid w:val="00C368D4"/>
    <w:rsid w:val="00C375CE"/>
    <w:rsid w:val="00C40FAC"/>
    <w:rsid w:val="00C41BAB"/>
    <w:rsid w:val="00C429E1"/>
    <w:rsid w:val="00C4343C"/>
    <w:rsid w:val="00C43691"/>
    <w:rsid w:val="00C55461"/>
    <w:rsid w:val="00C5548B"/>
    <w:rsid w:val="00C5711E"/>
    <w:rsid w:val="00C5782D"/>
    <w:rsid w:val="00C61B47"/>
    <w:rsid w:val="00C63E17"/>
    <w:rsid w:val="00C66BF8"/>
    <w:rsid w:val="00C71E11"/>
    <w:rsid w:val="00C72161"/>
    <w:rsid w:val="00C7240F"/>
    <w:rsid w:val="00C72A3D"/>
    <w:rsid w:val="00C73381"/>
    <w:rsid w:val="00C73E72"/>
    <w:rsid w:val="00C80D96"/>
    <w:rsid w:val="00C81041"/>
    <w:rsid w:val="00C81EC7"/>
    <w:rsid w:val="00C82675"/>
    <w:rsid w:val="00C833AE"/>
    <w:rsid w:val="00C870AC"/>
    <w:rsid w:val="00C9257E"/>
    <w:rsid w:val="00C945F7"/>
    <w:rsid w:val="00CA1FC2"/>
    <w:rsid w:val="00CA2FD7"/>
    <w:rsid w:val="00CA4E01"/>
    <w:rsid w:val="00CA4F64"/>
    <w:rsid w:val="00CA5BA3"/>
    <w:rsid w:val="00CA7487"/>
    <w:rsid w:val="00CA7C5B"/>
    <w:rsid w:val="00CB02CB"/>
    <w:rsid w:val="00CB15C6"/>
    <w:rsid w:val="00CB4933"/>
    <w:rsid w:val="00CB6119"/>
    <w:rsid w:val="00CB6DE8"/>
    <w:rsid w:val="00CC2A94"/>
    <w:rsid w:val="00CC6165"/>
    <w:rsid w:val="00CC64B2"/>
    <w:rsid w:val="00CC652D"/>
    <w:rsid w:val="00CD056E"/>
    <w:rsid w:val="00CD1388"/>
    <w:rsid w:val="00CD1892"/>
    <w:rsid w:val="00CD284C"/>
    <w:rsid w:val="00CD404D"/>
    <w:rsid w:val="00CD4439"/>
    <w:rsid w:val="00CD69F6"/>
    <w:rsid w:val="00CE0A59"/>
    <w:rsid w:val="00CE20A8"/>
    <w:rsid w:val="00CE44BD"/>
    <w:rsid w:val="00CF3881"/>
    <w:rsid w:val="00CF40DA"/>
    <w:rsid w:val="00CF5C25"/>
    <w:rsid w:val="00D003E5"/>
    <w:rsid w:val="00D02A96"/>
    <w:rsid w:val="00D037A1"/>
    <w:rsid w:val="00D04AD8"/>
    <w:rsid w:val="00D05390"/>
    <w:rsid w:val="00D06DEA"/>
    <w:rsid w:val="00D072C7"/>
    <w:rsid w:val="00D1069C"/>
    <w:rsid w:val="00D1156F"/>
    <w:rsid w:val="00D117EC"/>
    <w:rsid w:val="00D1374E"/>
    <w:rsid w:val="00D141FB"/>
    <w:rsid w:val="00D1449B"/>
    <w:rsid w:val="00D1513C"/>
    <w:rsid w:val="00D156C5"/>
    <w:rsid w:val="00D16C7F"/>
    <w:rsid w:val="00D17A73"/>
    <w:rsid w:val="00D22914"/>
    <w:rsid w:val="00D22B60"/>
    <w:rsid w:val="00D2406B"/>
    <w:rsid w:val="00D2461C"/>
    <w:rsid w:val="00D25B85"/>
    <w:rsid w:val="00D273A5"/>
    <w:rsid w:val="00D305BB"/>
    <w:rsid w:val="00D32559"/>
    <w:rsid w:val="00D33640"/>
    <w:rsid w:val="00D36104"/>
    <w:rsid w:val="00D3617E"/>
    <w:rsid w:val="00D365BD"/>
    <w:rsid w:val="00D37D58"/>
    <w:rsid w:val="00D37E51"/>
    <w:rsid w:val="00D41D03"/>
    <w:rsid w:val="00D428F5"/>
    <w:rsid w:val="00D432B8"/>
    <w:rsid w:val="00D44934"/>
    <w:rsid w:val="00D45B60"/>
    <w:rsid w:val="00D46ADA"/>
    <w:rsid w:val="00D476A1"/>
    <w:rsid w:val="00D506E9"/>
    <w:rsid w:val="00D50DBB"/>
    <w:rsid w:val="00D51331"/>
    <w:rsid w:val="00D5165B"/>
    <w:rsid w:val="00D51995"/>
    <w:rsid w:val="00D54F60"/>
    <w:rsid w:val="00D61776"/>
    <w:rsid w:val="00D64B79"/>
    <w:rsid w:val="00D65269"/>
    <w:rsid w:val="00D71AC8"/>
    <w:rsid w:val="00D72CF6"/>
    <w:rsid w:val="00D75D00"/>
    <w:rsid w:val="00D80879"/>
    <w:rsid w:val="00D80919"/>
    <w:rsid w:val="00D81B52"/>
    <w:rsid w:val="00D8427C"/>
    <w:rsid w:val="00D8525A"/>
    <w:rsid w:val="00D85B7B"/>
    <w:rsid w:val="00D87EBA"/>
    <w:rsid w:val="00D91DB5"/>
    <w:rsid w:val="00D96F3F"/>
    <w:rsid w:val="00D97324"/>
    <w:rsid w:val="00DA1E82"/>
    <w:rsid w:val="00DA323E"/>
    <w:rsid w:val="00DA3675"/>
    <w:rsid w:val="00DA60D7"/>
    <w:rsid w:val="00DA6863"/>
    <w:rsid w:val="00DA7F9C"/>
    <w:rsid w:val="00DB02F9"/>
    <w:rsid w:val="00DB0B25"/>
    <w:rsid w:val="00DB0C8A"/>
    <w:rsid w:val="00DB432D"/>
    <w:rsid w:val="00DB6C6B"/>
    <w:rsid w:val="00DC175C"/>
    <w:rsid w:val="00DC4968"/>
    <w:rsid w:val="00DC5AE3"/>
    <w:rsid w:val="00DC644C"/>
    <w:rsid w:val="00DC6F3C"/>
    <w:rsid w:val="00DC7ED0"/>
    <w:rsid w:val="00DD02A8"/>
    <w:rsid w:val="00DD3CB9"/>
    <w:rsid w:val="00DD3E8D"/>
    <w:rsid w:val="00DD4B7D"/>
    <w:rsid w:val="00DD542C"/>
    <w:rsid w:val="00DD6D27"/>
    <w:rsid w:val="00DD7104"/>
    <w:rsid w:val="00DD7CB6"/>
    <w:rsid w:val="00DE44B5"/>
    <w:rsid w:val="00DE56F5"/>
    <w:rsid w:val="00DE5C63"/>
    <w:rsid w:val="00DE6642"/>
    <w:rsid w:val="00DE762C"/>
    <w:rsid w:val="00DF1D88"/>
    <w:rsid w:val="00DF2203"/>
    <w:rsid w:val="00DF2AB8"/>
    <w:rsid w:val="00DF58E1"/>
    <w:rsid w:val="00E01B28"/>
    <w:rsid w:val="00E01C75"/>
    <w:rsid w:val="00E0574C"/>
    <w:rsid w:val="00E05D5B"/>
    <w:rsid w:val="00E11781"/>
    <w:rsid w:val="00E12DE2"/>
    <w:rsid w:val="00E14B5E"/>
    <w:rsid w:val="00E14E71"/>
    <w:rsid w:val="00E150F2"/>
    <w:rsid w:val="00E2041B"/>
    <w:rsid w:val="00E2169C"/>
    <w:rsid w:val="00E21E03"/>
    <w:rsid w:val="00E22704"/>
    <w:rsid w:val="00E241DE"/>
    <w:rsid w:val="00E260F8"/>
    <w:rsid w:val="00E26157"/>
    <w:rsid w:val="00E2782E"/>
    <w:rsid w:val="00E278B9"/>
    <w:rsid w:val="00E27FF7"/>
    <w:rsid w:val="00E30B03"/>
    <w:rsid w:val="00E31832"/>
    <w:rsid w:val="00E337B7"/>
    <w:rsid w:val="00E33B05"/>
    <w:rsid w:val="00E34178"/>
    <w:rsid w:val="00E348A9"/>
    <w:rsid w:val="00E42748"/>
    <w:rsid w:val="00E4340C"/>
    <w:rsid w:val="00E5141F"/>
    <w:rsid w:val="00E52C41"/>
    <w:rsid w:val="00E55F49"/>
    <w:rsid w:val="00E55FC8"/>
    <w:rsid w:val="00E56478"/>
    <w:rsid w:val="00E56D9D"/>
    <w:rsid w:val="00E607AE"/>
    <w:rsid w:val="00E636E7"/>
    <w:rsid w:val="00E66CC6"/>
    <w:rsid w:val="00E66E55"/>
    <w:rsid w:val="00E67576"/>
    <w:rsid w:val="00E675C4"/>
    <w:rsid w:val="00E71C32"/>
    <w:rsid w:val="00E725E8"/>
    <w:rsid w:val="00E732F1"/>
    <w:rsid w:val="00E74181"/>
    <w:rsid w:val="00E753BE"/>
    <w:rsid w:val="00E770E8"/>
    <w:rsid w:val="00E771F5"/>
    <w:rsid w:val="00E7779C"/>
    <w:rsid w:val="00E84C11"/>
    <w:rsid w:val="00E86B55"/>
    <w:rsid w:val="00E875CA"/>
    <w:rsid w:val="00E921F4"/>
    <w:rsid w:val="00E92EE8"/>
    <w:rsid w:val="00E93935"/>
    <w:rsid w:val="00E94871"/>
    <w:rsid w:val="00E94A74"/>
    <w:rsid w:val="00E956CE"/>
    <w:rsid w:val="00E9597C"/>
    <w:rsid w:val="00E97B6C"/>
    <w:rsid w:val="00E97EDC"/>
    <w:rsid w:val="00EA1537"/>
    <w:rsid w:val="00EA1CB6"/>
    <w:rsid w:val="00EA6C9D"/>
    <w:rsid w:val="00EB119E"/>
    <w:rsid w:val="00EB2EE8"/>
    <w:rsid w:val="00EB3DCF"/>
    <w:rsid w:val="00EB44FD"/>
    <w:rsid w:val="00EB54DE"/>
    <w:rsid w:val="00EB5E2B"/>
    <w:rsid w:val="00EB5FC4"/>
    <w:rsid w:val="00EC1E24"/>
    <w:rsid w:val="00EC3EB1"/>
    <w:rsid w:val="00EC45ED"/>
    <w:rsid w:val="00EC595E"/>
    <w:rsid w:val="00EC601A"/>
    <w:rsid w:val="00EC680D"/>
    <w:rsid w:val="00EC7F54"/>
    <w:rsid w:val="00ED1707"/>
    <w:rsid w:val="00ED1E04"/>
    <w:rsid w:val="00ED39B7"/>
    <w:rsid w:val="00ED5041"/>
    <w:rsid w:val="00ED56BB"/>
    <w:rsid w:val="00ED61FD"/>
    <w:rsid w:val="00EE05E4"/>
    <w:rsid w:val="00EE193E"/>
    <w:rsid w:val="00EE1CA0"/>
    <w:rsid w:val="00EE4138"/>
    <w:rsid w:val="00EE4DB8"/>
    <w:rsid w:val="00EF3405"/>
    <w:rsid w:val="00EF3ABA"/>
    <w:rsid w:val="00EF4312"/>
    <w:rsid w:val="00EF59BF"/>
    <w:rsid w:val="00EF75BA"/>
    <w:rsid w:val="00F0065A"/>
    <w:rsid w:val="00F007DA"/>
    <w:rsid w:val="00F01647"/>
    <w:rsid w:val="00F05021"/>
    <w:rsid w:val="00F05277"/>
    <w:rsid w:val="00F06554"/>
    <w:rsid w:val="00F10607"/>
    <w:rsid w:val="00F10E37"/>
    <w:rsid w:val="00F10F43"/>
    <w:rsid w:val="00F12F0A"/>
    <w:rsid w:val="00F13215"/>
    <w:rsid w:val="00F13315"/>
    <w:rsid w:val="00F1559E"/>
    <w:rsid w:val="00F15F16"/>
    <w:rsid w:val="00F17C86"/>
    <w:rsid w:val="00F23099"/>
    <w:rsid w:val="00F2368E"/>
    <w:rsid w:val="00F23FE1"/>
    <w:rsid w:val="00F24CDB"/>
    <w:rsid w:val="00F26033"/>
    <w:rsid w:val="00F30B1E"/>
    <w:rsid w:val="00F33F63"/>
    <w:rsid w:val="00F34A7B"/>
    <w:rsid w:val="00F3665A"/>
    <w:rsid w:val="00F41D77"/>
    <w:rsid w:val="00F42126"/>
    <w:rsid w:val="00F42136"/>
    <w:rsid w:val="00F4327D"/>
    <w:rsid w:val="00F43B2F"/>
    <w:rsid w:val="00F4416C"/>
    <w:rsid w:val="00F4452B"/>
    <w:rsid w:val="00F446C0"/>
    <w:rsid w:val="00F44A69"/>
    <w:rsid w:val="00F475B3"/>
    <w:rsid w:val="00F53324"/>
    <w:rsid w:val="00F63140"/>
    <w:rsid w:val="00F6504C"/>
    <w:rsid w:val="00F67B08"/>
    <w:rsid w:val="00F70827"/>
    <w:rsid w:val="00F715EB"/>
    <w:rsid w:val="00F724B1"/>
    <w:rsid w:val="00F76E1E"/>
    <w:rsid w:val="00F8037C"/>
    <w:rsid w:val="00F81F04"/>
    <w:rsid w:val="00F820D0"/>
    <w:rsid w:val="00F82622"/>
    <w:rsid w:val="00F83D8B"/>
    <w:rsid w:val="00F858DD"/>
    <w:rsid w:val="00F86BE7"/>
    <w:rsid w:val="00F86CA7"/>
    <w:rsid w:val="00F87741"/>
    <w:rsid w:val="00F90D89"/>
    <w:rsid w:val="00F94290"/>
    <w:rsid w:val="00F94D1E"/>
    <w:rsid w:val="00F94E26"/>
    <w:rsid w:val="00F95FBD"/>
    <w:rsid w:val="00F97AC3"/>
    <w:rsid w:val="00FA045A"/>
    <w:rsid w:val="00FA0C81"/>
    <w:rsid w:val="00FA5617"/>
    <w:rsid w:val="00FA7337"/>
    <w:rsid w:val="00FA7AE5"/>
    <w:rsid w:val="00FB1482"/>
    <w:rsid w:val="00FB1B0C"/>
    <w:rsid w:val="00FB3441"/>
    <w:rsid w:val="00FB4A0A"/>
    <w:rsid w:val="00FB55ED"/>
    <w:rsid w:val="00FB6291"/>
    <w:rsid w:val="00FB7284"/>
    <w:rsid w:val="00FB7881"/>
    <w:rsid w:val="00FC00BB"/>
    <w:rsid w:val="00FC195B"/>
    <w:rsid w:val="00FC273F"/>
    <w:rsid w:val="00FC47B2"/>
    <w:rsid w:val="00FC4867"/>
    <w:rsid w:val="00FC523A"/>
    <w:rsid w:val="00FC6864"/>
    <w:rsid w:val="00FC6ADB"/>
    <w:rsid w:val="00FC7BEC"/>
    <w:rsid w:val="00FD1C73"/>
    <w:rsid w:val="00FD32A4"/>
    <w:rsid w:val="00FD3A1D"/>
    <w:rsid w:val="00FD4731"/>
    <w:rsid w:val="00FD47DC"/>
    <w:rsid w:val="00FD56B5"/>
    <w:rsid w:val="00FD61C4"/>
    <w:rsid w:val="00FE1AA5"/>
    <w:rsid w:val="00FE4F7E"/>
    <w:rsid w:val="00FE643A"/>
    <w:rsid w:val="00FE77CB"/>
    <w:rsid w:val="00FF02A0"/>
    <w:rsid w:val="00FF3708"/>
    <w:rsid w:val="00FF39D1"/>
    <w:rsid w:val="00FF4071"/>
    <w:rsid w:val="00FF6135"/>
    <w:rsid w:val="00FF65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155C53"/>
  <w15:chartTrackingRefBased/>
  <w15:docId w15:val="{D2CEA547-AA13-40A2-8D21-7765801AA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华文仿宋" w:hAnsi="Times New Roman"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000C2"/>
    <w:pPr>
      <w:widowControl w:val="0"/>
      <w:ind w:firstLineChars="200" w:firstLine="200"/>
      <w:jc w:val="both"/>
    </w:pPr>
    <w:rPr>
      <w:rFonts w:eastAsia="宋体"/>
    </w:rPr>
  </w:style>
  <w:style w:type="paragraph" w:styleId="1">
    <w:name w:val="heading 1"/>
    <w:basedOn w:val="a"/>
    <w:next w:val="a"/>
    <w:link w:val="10"/>
    <w:uiPriority w:val="9"/>
    <w:qFormat/>
    <w:rsid w:val="007C7FE2"/>
    <w:pPr>
      <w:spacing w:line="360" w:lineRule="auto"/>
      <w:ind w:firstLineChars="0" w:firstLine="0"/>
      <w:outlineLvl w:val="0"/>
    </w:pPr>
    <w:rPr>
      <w:rFonts w:eastAsia="黑体"/>
      <w:b/>
      <w:bCs/>
      <w:kern w:val="44"/>
      <w:sz w:val="30"/>
      <w:szCs w:val="44"/>
    </w:rPr>
  </w:style>
  <w:style w:type="paragraph" w:styleId="2">
    <w:name w:val="heading 2"/>
    <w:basedOn w:val="a"/>
    <w:next w:val="a"/>
    <w:link w:val="20"/>
    <w:uiPriority w:val="9"/>
    <w:unhideWhenUsed/>
    <w:qFormat/>
    <w:rsid w:val="007C7FE2"/>
    <w:pPr>
      <w:spacing w:line="360" w:lineRule="auto"/>
      <w:ind w:firstLineChars="0" w:firstLine="0"/>
      <w:outlineLvl w:val="1"/>
    </w:pPr>
    <w:rPr>
      <w:rFonts w:eastAsia="黑体" w:cstheme="majorBidi"/>
      <w:b/>
      <w:bCs/>
      <w:sz w:val="28"/>
      <w:szCs w:val="32"/>
    </w:rPr>
  </w:style>
  <w:style w:type="paragraph" w:styleId="3">
    <w:name w:val="heading 3"/>
    <w:basedOn w:val="a"/>
    <w:next w:val="a"/>
    <w:link w:val="30"/>
    <w:uiPriority w:val="9"/>
    <w:unhideWhenUsed/>
    <w:qFormat/>
    <w:rsid w:val="007C7FE2"/>
    <w:pPr>
      <w:spacing w:line="360" w:lineRule="auto"/>
      <w:ind w:firstLineChars="0" w:firstLine="0"/>
      <w:outlineLvl w:val="2"/>
    </w:pPr>
    <w:rPr>
      <w:b/>
      <w:bCs/>
      <w:sz w:val="24"/>
      <w:szCs w:val="32"/>
    </w:rPr>
  </w:style>
  <w:style w:type="paragraph" w:styleId="4">
    <w:name w:val="heading 4"/>
    <w:basedOn w:val="a"/>
    <w:next w:val="a"/>
    <w:link w:val="40"/>
    <w:uiPriority w:val="9"/>
    <w:unhideWhenUsed/>
    <w:qFormat/>
    <w:rsid w:val="00642793"/>
    <w:pPr>
      <w:spacing w:line="360" w:lineRule="auto"/>
      <w:ind w:firstLineChars="0" w:firstLine="0"/>
      <w:outlineLvl w:val="3"/>
    </w:pPr>
    <w:rPr>
      <w:rFonts w:eastAsia="微软雅黑"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C7FE2"/>
    <w:rPr>
      <w:rFonts w:eastAsia="黑体"/>
      <w:b/>
      <w:bCs/>
      <w:kern w:val="44"/>
      <w:sz w:val="30"/>
      <w:szCs w:val="44"/>
    </w:rPr>
  </w:style>
  <w:style w:type="character" w:customStyle="1" w:styleId="20">
    <w:name w:val="标题 2 字符"/>
    <w:basedOn w:val="a0"/>
    <w:link w:val="2"/>
    <w:uiPriority w:val="9"/>
    <w:rsid w:val="007C7FE2"/>
    <w:rPr>
      <w:rFonts w:eastAsia="黑体" w:cstheme="majorBidi"/>
      <w:b/>
      <w:bCs/>
      <w:sz w:val="28"/>
      <w:szCs w:val="32"/>
    </w:rPr>
  </w:style>
  <w:style w:type="character" w:customStyle="1" w:styleId="30">
    <w:name w:val="标题 3 字符"/>
    <w:basedOn w:val="a0"/>
    <w:link w:val="3"/>
    <w:uiPriority w:val="9"/>
    <w:rsid w:val="007C7FE2"/>
    <w:rPr>
      <w:rFonts w:eastAsia="宋体"/>
      <w:b/>
      <w:bCs/>
      <w:sz w:val="24"/>
      <w:szCs w:val="32"/>
    </w:rPr>
  </w:style>
  <w:style w:type="character" w:customStyle="1" w:styleId="40">
    <w:name w:val="标题 4 字符"/>
    <w:basedOn w:val="a0"/>
    <w:link w:val="4"/>
    <w:uiPriority w:val="9"/>
    <w:rsid w:val="00642793"/>
    <w:rPr>
      <w:rFonts w:eastAsia="微软雅黑" w:cstheme="majorBidi"/>
      <w:b/>
      <w:bCs/>
      <w:szCs w:val="28"/>
    </w:rPr>
  </w:style>
  <w:style w:type="paragraph" w:styleId="a3">
    <w:name w:val="List Paragraph"/>
    <w:basedOn w:val="a"/>
    <w:uiPriority w:val="34"/>
    <w:qFormat/>
    <w:rsid w:val="00D65269"/>
    <w:pPr>
      <w:ind w:firstLine="420"/>
    </w:pPr>
  </w:style>
  <w:style w:type="paragraph" w:styleId="a4">
    <w:name w:val="header"/>
    <w:basedOn w:val="a"/>
    <w:link w:val="a5"/>
    <w:uiPriority w:val="99"/>
    <w:unhideWhenUsed/>
    <w:rsid w:val="00EE413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E4138"/>
    <w:rPr>
      <w:rFonts w:eastAsia="宋体"/>
      <w:sz w:val="18"/>
      <w:szCs w:val="18"/>
    </w:rPr>
  </w:style>
  <w:style w:type="paragraph" w:styleId="a6">
    <w:name w:val="footer"/>
    <w:basedOn w:val="a"/>
    <w:link w:val="a7"/>
    <w:uiPriority w:val="99"/>
    <w:unhideWhenUsed/>
    <w:rsid w:val="00EE4138"/>
    <w:pPr>
      <w:tabs>
        <w:tab w:val="center" w:pos="4153"/>
        <w:tab w:val="right" w:pos="8306"/>
      </w:tabs>
      <w:snapToGrid w:val="0"/>
      <w:jc w:val="left"/>
    </w:pPr>
    <w:rPr>
      <w:sz w:val="18"/>
      <w:szCs w:val="18"/>
    </w:rPr>
  </w:style>
  <w:style w:type="character" w:customStyle="1" w:styleId="a7">
    <w:name w:val="页脚 字符"/>
    <w:basedOn w:val="a0"/>
    <w:link w:val="a6"/>
    <w:uiPriority w:val="99"/>
    <w:rsid w:val="00EE4138"/>
    <w:rPr>
      <w:rFonts w:eastAsia="宋体"/>
      <w:sz w:val="18"/>
      <w:szCs w:val="18"/>
    </w:rPr>
  </w:style>
  <w:style w:type="table" w:styleId="a8">
    <w:name w:val="Table Grid"/>
    <w:basedOn w:val="a1"/>
    <w:uiPriority w:val="39"/>
    <w:rsid w:val="004B39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B22DFC"/>
    <w:rPr>
      <w:color w:val="808080"/>
    </w:rPr>
  </w:style>
  <w:style w:type="character" w:styleId="aa">
    <w:name w:val="annotation reference"/>
    <w:basedOn w:val="a0"/>
    <w:uiPriority w:val="99"/>
    <w:semiHidden/>
    <w:unhideWhenUsed/>
    <w:rsid w:val="00F06554"/>
    <w:rPr>
      <w:sz w:val="21"/>
      <w:szCs w:val="21"/>
    </w:rPr>
  </w:style>
  <w:style w:type="paragraph" w:styleId="ab">
    <w:name w:val="annotation text"/>
    <w:basedOn w:val="a"/>
    <w:link w:val="ac"/>
    <w:uiPriority w:val="99"/>
    <w:semiHidden/>
    <w:unhideWhenUsed/>
    <w:rsid w:val="00F06554"/>
    <w:pPr>
      <w:jc w:val="left"/>
    </w:pPr>
  </w:style>
  <w:style w:type="character" w:customStyle="1" w:styleId="ac">
    <w:name w:val="批注文字 字符"/>
    <w:basedOn w:val="a0"/>
    <w:link w:val="ab"/>
    <w:uiPriority w:val="99"/>
    <w:semiHidden/>
    <w:rsid w:val="00F06554"/>
    <w:rPr>
      <w:rFonts w:eastAsia="宋体"/>
    </w:rPr>
  </w:style>
  <w:style w:type="paragraph" w:styleId="ad">
    <w:name w:val="annotation subject"/>
    <w:basedOn w:val="ab"/>
    <w:next w:val="ab"/>
    <w:link w:val="ae"/>
    <w:uiPriority w:val="99"/>
    <w:semiHidden/>
    <w:unhideWhenUsed/>
    <w:rsid w:val="00F06554"/>
    <w:rPr>
      <w:b/>
      <w:bCs/>
    </w:rPr>
  </w:style>
  <w:style w:type="character" w:customStyle="1" w:styleId="ae">
    <w:name w:val="批注主题 字符"/>
    <w:basedOn w:val="ac"/>
    <w:link w:val="ad"/>
    <w:uiPriority w:val="99"/>
    <w:semiHidden/>
    <w:rsid w:val="00F06554"/>
    <w:rPr>
      <w:rFonts w:eastAsia="宋体"/>
      <w:b/>
      <w:bCs/>
    </w:rPr>
  </w:style>
  <w:style w:type="paragraph" w:styleId="af">
    <w:name w:val="Balloon Text"/>
    <w:basedOn w:val="a"/>
    <w:link w:val="af0"/>
    <w:uiPriority w:val="99"/>
    <w:semiHidden/>
    <w:unhideWhenUsed/>
    <w:rsid w:val="00F06554"/>
    <w:rPr>
      <w:sz w:val="18"/>
      <w:szCs w:val="18"/>
    </w:rPr>
  </w:style>
  <w:style w:type="character" w:customStyle="1" w:styleId="af0">
    <w:name w:val="批注框文本 字符"/>
    <w:basedOn w:val="a0"/>
    <w:link w:val="af"/>
    <w:uiPriority w:val="99"/>
    <w:semiHidden/>
    <w:rsid w:val="00F06554"/>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98714D-40B2-44C5-A94C-18A722FEE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7000</TotalTime>
  <Pages>15</Pages>
  <Words>3315</Words>
  <Characters>18897</Characters>
  <Application>Microsoft Office Word</Application>
  <DocSecurity>0</DocSecurity>
  <Lines>157</Lines>
  <Paragraphs>44</Paragraphs>
  <ScaleCrop>false</ScaleCrop>
  <Company/>
  <LinksUpToDate>false</LinksUpToDate>
  <CharactersWithSpaces>22168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海</dc:creator>
  <cp:keywords/>
  <dc:description>NE.Ref</dc:description>
  <cp:lastModifiedBy>陈 海</cp:lastModifiedBy>
  <cp:revision>1665</cp:revision>
  <dcterms:created xsi:type="dcterms:W3CDTF">2018-06-19T02:30:00Z</dcterms:created>
  <dcterms:modified xsi:type="dcterms:W3CDTF">2018-10-15T02:48:00Z</dcterms:modified>
</cp:coreProperties>
</file>