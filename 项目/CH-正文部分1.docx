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31" w:rsidRDefault="00306031" w:rsidP="00306031">
      <w:pPr>
        <w:pStyle w:val="1"/>
      </w:pPr>
      <w:r>
        <w:rPr>
          <w:rFonts w:hint="eastAsia"/>
        </w:rPr>
        <w:t>１.同类项目国内外研究现状和水平</w:t>
      </w:r>
    </w:p>
    <w:p w:rsidR="00306031" w:rsidRPr="009D16A6" w:rsidRDefault="00306031" w:rsidP="00306031">
      <w:del w:id="0" w:author="H Fang" w:date="2018-07-11T17:30:00Z">
        <w:r w:rsidRPr="009D16A6" w:rsidDel="000F4ACD">
          <w:rPr>
            <w:rFonts w:hint="eastAsia"/>
          </w:rPr>
          <w:delText>精细农业是一种现代化的农业理念</w:delText>
        </w:r>
      </w:del>
      <w:del w:id="1" w:author="H Fang" w:date="2018-07-11T17:29:00Z">
        <w:r w:rsidRPr="009D16A6" w:rsidDel="000F4ACD">
          <w:rPr>
            <w:rFonts w:hint="eastAsia"/>
          </w:rPr>
          <w:delText>，它是农学、农业工程、电子与信息科技等多种学科交叉融合形成的，核心的目标是基于田间小区的空间差异实现作物生产的最优化。精细农业的核心思想是用全球定位系统（</w:delText>
        </w:r>
        <w:r w:rsidRPr="009D16A6" w:rsidDel="000F4ACD">
          <w:rPr>
            <w:rFonts w:hint="eastAsia"/>
          </w:rPr>
          <w:delText>GPS</w:delText>
        </w:r>
        <w:r w:rsidRPr="009D16A6" w:rsidDel="000F4ACD">
          <w:rPr>
            <w:rFonts w:hint="eastAsia"/>
          </w:rPr>
          <w:delText>）、遥感技术（</w:delText>
        </w:r>
        <w:r w:rsidRPr="009D16A6" w:rsidDel="000F4ACD">
          <w:rPr>
            <w:rFonts w:hint="eastAsia"/>
          </w:rPr>
          <w:delText>RS</w:delText>
        </w:r>
        <w:r w:rsidRPr="009D16A6" w:rsidDel="000F4ACD">
          <w:rPr>
            <w:rFonts w:hint="eastAsia"/>
          </w:rPr>
          <w:delText>）获取农田小区作物信息和影响作物产量的环境因素的空间差异性信息，利用地理信息管理系统（</w:delText>
        </w:r>
        <w:r w:rsidRPr="009D16A6" w:rsidDel="000F4ACD">
          <w:rPr>
            <w:rFonts w:hint="eastAsia"/>
          </w:rPr>
          <w:delText>GIS</w:delText>
        </w:r>
        <w:r w:rsidRPr="009D16A6" w:rsidDel="000F4ACD">
          <w:rPr>
            <w:rFonts w:hint="eastAsia"/>
          </w:rPr>
          <w:delText>）对信息进行管理和分析，找到产生差异的原因后利用决策支持技术（</w:delText>
        </w:r>
        <w:r w:rsidRPr="009D16A6" w:rsidDel="000F4ACD">
          <w:rPr>
            <w:rFonts w:hint="eastAsia"/>
          </w:rPr>
          <w:delText>DSS</w:delText>
        </w:r>
        <w:r w:rsidRPr="009D16A6" w:rsidDel="000F4ACD">
          <w:rPr>
            <w:rFonts w:hint="eastAsia"/>
          </w:rPr>
          <w:delText>）和专家系统（</w:delText>
        </w:r>
        <w:r w:rsidRPr="009D16A6" w:rsidDel="000F4ACD">
          <w:rPr>
            <w:rFonts w:hint="eastAsia"/>
          </w:rPr>
          <w:delText>ES</w:delText>
        </w:r>
        <w:r w:rsidRPr="009D16A6" w:rsidDel="000F4ACD">
          <w:rPr>
            <w:rFonts w:hint="eastAsia"/>
          </w:rPr>
          <w:delText>）做出针对性的调控措施，并实施到田间，以提高作物的产量和质量，同时提高田间作业的工作效率、减少农民的工作强度。国外发达国家早在</w:delText>
        </w:r>
        <w:r w:rsidRPr="009D16A6" w:rsidDel="000F4ACD">
          <w:rPr>
            <w:rFonts w:hint="eastAsia"/>
          </w:rPr>
          <w:delText>80</w:delText>
        </w:r>
        <w:r w:rsidRPr="009D16A6" w:rsidDel="000F4ACD">
          <w:rPr>
            <w:rFonts w:hint="eastAsia"/>
          </w:rPr>
          <w:delText>年代初期开始对精细农业进行研究和实践，目前已将其广泛运动到了包括播种、施肥、耕作、喷药、收割在内的农业领域；我国的起步相对较迟但随着</w:delText>
        </w:r>
        <w:r w:rsidRPr="009D16A6" w:rsidDel="000F4ACD">
          <w:rPr>
            <w:rFonts w:hint="eastAsia"/>
          </w:rPr>
          <w:delText>GPS</w:delText>
        </w:r>
        <w:r w:rsidRPr="009D16A6" w:rsidDel="000F4ACD">
          <w:rPr>
            <w:rFonts w:hint="eastAsia"/>
          </w:rPr>
          <w:delText>技术的民用化，精细农业技术的发展十分迅速，尤其是对作物生产模型的应用研究已经进入先进行列，但</w:delText>
        </w:r>
      </w:del>
      <w:del w:id="2" w:author="H Fang" w:date="2018-07-11T17:30:00Z">
        <w:r w:rsidRPr="009D16A6" w:rsidDel="000F4ACD">
          <w:rPr>
            <w:rFonts w:hint="eastAsia"/>
          </w:rPr>
          <w:delText>存在的一个问题是农业机械智能化水平较低，制约了精细农业技术的实施。</w:delText>
        </w:r>
      </w:del>
      <w:r w:rsidRPr="009D16A6">
        <w:rPr>
          <w:rFonts w:hint="eastAsia"/>
        </w:rPr>
        <w:t>进入</w:t>
      </w:r>
      <w:r w:rsidRPr="009D16A6">
        <w:rPr>
          <w:rFonts w:hint="eastAsia"/>
        </w:rPr>
        <w:t>21</w:t>
      </w:r>
      <w:r w:rsidRPr="009D16A6">
        <w:rPr>
          <w:rFonts w:hint="eastAsia"/>
        </w:rPr>
        <w:t>世纪后，国家对发展农业机械装备的智能化和自动化水平</w:t>
      </w:r>
      <w:r w:rsidRPr="009D16A6">
        <w:rPr>
          <w:rFonts w:hint="eastAsia"/>
          <w:color w:val="FF0000"/>
        </w:rPr>
        <w:t>非常重视</w:t>
      </w:r>
      <w:r w:rsidRPr="009D16A6">
        <w:rPr>
          <w:rFonts w:hint="eastAsia"/>
        </w:rPr>
        <w:t>，在“十二五”发展规划智能化制造试点的十大领域中</w:t>
      </w:r>
      <w:r>
        <w:rPr>
          <w:rFonts w:hint="eastAsia"/>
        </w:rPr>
        <w:t>也已</w:t>
      </w:r>
      <w:r w:rsidRPr="009D16A6">
        <w:rPr>
          <w:rFonts w:hint="eastAsia"/>
        </w:rPr>
        <w:t>包括了农业机械，同时也启动了“智能化农机技术与装备”国家</w:t>
      </w:r>
      <w:r w:rsidRPr="009D16A6">
        <w:rPr>
          <w:rFonts w:hint="eastAsia"/>
        </w:rPr>
        <w:t>863</w:t>
      </w:r>
      <w:r w:rsidRPr="009D16A6">
        <w:rPr>
          <w:rFonts w:hint="eastAsia"/>
        </w:rPr>
        <w:t>重大项目，主要包括施肥、播种、灌溉等农机具的智能化使用以及智能化的管理系统。</w:t>
      </w:r>
      <w:del w:id="3" w:author="H Fang" w:date="2018-07-11T17:30:00Z">
        <w:r w:rsidRPr="009D16A6" w:rsidDel="000F4ACD">
          <w:rPr>
            <w:rFonts w:hint="eastAsia"/>
          </w:rPr>
          <w:delText>总之，智能化农机技术是实现精细农业的重要保障，更是提高我国农业综合竞争力的重要手段。</w:delText>
        </w:r>
      </w:del>
    </w:p>
    <w:p w:rsidR="00306031" w:rsidRPr="009D16A6" w:rsidRDefault="00306031" w:rsidP="00306031">
      <w:pPr>
        <w:rPr>
          <w:rFonts w:ascii="宋体" w:hAnsi="宋体" w:cs="Arial"/>
        </w:rPr>
      </w:pPr>
      <w:r w:rsidRPr="009D16A6">
        <w:rPr>
          <w:rFonts w:hint="eastAsia"/>
        </w:rPr>
        <w:t>农机的自动导航技术是实现农业机械智能化和自动化的重要保障，</w:t>
      </w:r>
      <w:r w:rsidRPr="009D16A6">
        <w:rPr>
          <w:rFonts w:ascii="宋体" w:hAnsi="宋体" w:cs="Arial" w:hint="eastAsia"/>
        </w:rPr>
        <w:t>农机自动导航技术是现代智能农业机械装备的一项重要技术，是实施定位处方农作和定位信息采集的有效支持技术，对开展精细农业的实践具有重要作用。</w:t>
      </w:r>
      <w:r w:rsidRPr="009D16A6">
        <w:rPr>
          <w:rFonts w:hint="eastAsia"/>
        </w:rPr>
        <w:t>农机的自动导航技术能够将将驾驶农机者从长时间枯燥的驾驶任务中解放，避免因为疲劳驾驶造成的安全问题，同时有效的提高整体作业过程中的精度，提高工作的效率，这对我国</w:t>
      </w:r>
      <w:del w:id="4" w:author="H Fang" w:date="2018-07-11T17:30:00Z">
        <w:r w:rsidRPr="009D16A6" w:rsidDel="000F4ACD">
          <w:rPr>
            <w:rFonts w:hint="eastAsia"/>
          </w:rPr>
          <w:delText>精细</w:delText>
        </w:r>
      </w:del>
      <w:ins w:id="5" w:author="H Fang" w:date="2018-07-11T17:30:00Z">
        <w:r w:rsidRPr="009D16A6">
          <w:rPr>
            <w:rFonts w:hint="eastAsia"/>
          </w:rPr>
          <w:t>现代</w:t>
        </w:r>
      </w:ins>
      <w:r w:rsidRPr="009D16A6">
        <w:rPr>
          <w:rFonts w:hint="eastAsia"/>
        </w:rPr>
        <w:t>农业的发展也有巨大的推动作用。</w:t>
      </w:r>
    </w:p>
    <w:p w:rsidR="00306031" w:rsidRDefault="00306031" w:rsidP="00306031">
      <w:r w:rsidRPr="009D16A6">
        <w:rPr>
          <w:rFonts w:ascii="宋体" w:hAnsi="宋体" w:cs="Arial" w:hint="eastAsia"/>
        </w:rPr>
        <w:t>农机自动导航技术</w:t>
      </w:r>
      <w:r w:rsidRPr="009D16A6">
        <w:rPr>
          <w:rFonts w:hint="eastAsia"/>
        </w:rPr>
        <w:t>涉及到多个领域，包括计算机应用、电子电气、现代控制、液压电机等，</w:t>
      </w:r>
      <w:r w:rsidRPr="009D16A6">
        <w:rPr>
          <w:rFonts w:ascii="宋体" w:hAnsi="宋体" w:cs="Arial" w:hint="eastAsia"/>
        </w:rPr>
        <w:t>主要功能是根据各种导航传感器信息，引导农田作业机械按照预定的作业路线精确跟踪行走。</w:t>
      </w:r>
      <w:r w:rsidRPr="009D16A6">
        <w:rPr>
          <w:rFonts w:hint="eastAsia"/>
        </w:rPr>
        <w:t>主要由四个具体任务组成：首先</w:t>
      </w:r>
      <w:del w:id="6" w:author="H Fang" w:date="2018-07-11T17:32:00Z">
        <w:r w:rsidRPr="009D16A6" w:rsidDel="000F4ACD">
          <w:rPr>
            <w:rFonts w:hint="eastAsia"/>
          </w:rPr>
          <w:delText>是对</w:delText>
        </w:r>
      </w:del>
      <w:r w:rsidRPr="009D16A6">
        <w:rPr>
          <w:rFonts w:hint="eastAsia"/>
        </w:rPr>
        <w:t>农机</w:t>
      </w:r>
      <w:r>
        <w:rPr>
          <w:rFonts w:hint="eastAsia"/>
        </w:rPr>
        <w:t>对农机高精度定位，并得到高精度</w:t>
      </w:r>
      <w:r w:rsidRPr="009D16A6">
        <w:rPr>
          <w:rFonts w:hint="eastAsia"/>
        </w:rPr>
        <w:t>位姿，位姿包括农机当前的位置、航向角、速度等信息</w:t>
      </w:r>
      <w:del w:id="7" w:author="H Fang" w:date="2018-07-11T17:32:00Z">
        <w:r w:rsidRPr="009D16A6" w:rsidDel="000F4ACD">
          <w:rPr>
            <w:rFonts w:hint="eastAsia"/>
          </w:rPr>
          <w:delText>，使用的方法有机器视觉、</w:delText>
        </w:r>
        <w:r w:rsidRPr="009D16A6" w:rsidDel="000F4ACD">
          <w:rPr>
            <w:rFonts w:hint="eastAsia"/>
          </w:rPr>
          <w:delText>GNSS</w:delText>
        </w:r>
        <w:r w:rsidRPr="009D16A6" w:rsidDel="000F4ACD">
          <w:rPr>
            <w:rFonts w:hint="eastAsia"/>
          </w:rPr>
          <w:delText>和惯性导航，其中</w:delText>
        </w:r>
        <w:r w:rsidRPr="009D16A6" w:rsidDel="000F4ACD">
          <w:rPr>
            <w:rFonts w:hint="eastAsia"/>
          </w:rPr>
          <w:delText>GNSS</w:delText>
        </w:r>
        <w:r w:rsidRPr="009D16A6" w:rsidDel="000F4ACD">
          <w:rPr>
            <w:rFonts w:hint="eastAsia"/>
          </w:rPr>
          <w:delText>为最主要的方法，其余两种方法一般在</w:delText>
        </w:r>
        <w:r w:rsidRPr="009D16A6" w:rsidDel="000F4ACD">
          <w:rPr>
            <w:rFonts w:hint="eastAsia"/>
          </w:rPr>
          <w:delText>GNSS</w:delText>
        </w:r>
        <w:r w:rsidRPr="009D16A6" w:rsidDel="000F4ACD">
          <w:rPr>
            <w:rFonts w:hint="eastAsia"/>
          </w:rPr>
          <w:delText>信号丢失的情况下起到辅助的作用</w:delText>
        </w:r>
      </w:del>
      <w:r w:rsidRPr="009D16A6">
        <w:rPr>
          <w:rFonts w:hint="eastAsia"/>
        </w:rPr>
        <w:t>；其次是根据预定义路径</w:t>
      </w:r>
      <w:ins w:id="8" w:author="H Fang" w:date="2018-07-11T17:33:00Z">
        <w:r w:rsidRPr="009D16A6">
          <w:rPr>
            <w:rFonts w:hint="eastAsia"/>
          </w:rPr>
          <w:t>实时计算的路径</w:t>
        </w:r>
      </w:ins>
      <w:r w:rsidRPr="009D16A6">
        <w:rPr>
          <w:rFonts w:hint="eastAsia"/>
        </w:rPr>
        <w:t>完成农机的路径跟踪，使农机与</w:t>
      </w:r>
      <w:del w:id="9" w:author="H Fang" w:date="2018-07-11T17:45:00Z">
        <w:r w:rsidRPr="009D16A6" w:rsidDel="009B0536">
          <w:rPr>
            <w:rFonts w:hint="eastAsia"/>
          </w:rPr>
          <w:delText>规划好的</w:delText>
        </w:r>
      </w:del>
      <w:ins w:id="10" w:author="H Fang" w:date="2018-07-11T17:45:00Z">
        <w:r w:rsidRPr="009D16A6">
          <w:rPr>
            <w:rFonts w:hint="eastAsia"/>
          </w:rPr>
          <w:t>计划</w:t>
        </w:r>
      </w:ins>
      <w:r w:rsidRPr="009D16A6">
        <w:rPr>
          <w:rFonts w:hint="eastAsia"/>
        </w:rPr>
        <w:t>路径</w:t>
      </w:r>
      <w:ins w:id="11" w:author="H Fang" w:date="2018-07-11T17:45:00Z">
        <w:r w:rsidRPr="009D16A6">
          <w:rPr>
            <w:rFonts w:hint="eastAsia"/>
          </w:rPr>
          <w:t>间</w:t>
        </w:r>
      </w:ins>
      <w:del w:id="12" w:author="H Fang" w:date="2018-07-11T17:45:00Z">
        <w:r w:rsidRPr="009D16A6" w:rsidDel="009B0536">
          <w:rPr>
            <w:rFonts w:hint="eastAsia"/>
          </w:rPr>
          <w:delText>件</w:delText>
        </w:r>
      </w:del>
      <w:r w:rsidRPr="009D16A6">
        <w:rPr>
          <w:rFonts w:hint="eastAsia"/>
        </w:rPr>
        <w:t>的横向误差</w:t>
      </w:r>
      <w:ins w:id="13" w:author="H Fang" w:date="2018-07-11T17:45:00Z">
        <w:r w:rsidRPr="009D16A6">
          <w:rPr>
            <w:rFonts w:hint="eastAsia"/>
          </w:rPr>
          <w:t>与</w:t>
        </w:r>
      </w:ins>
      <w:del w:id="14" w:author="H Fang" w:date="2018-07-11T17:45:00Z">
        <w:r w:rsidRPr="009D16A6" w:rsidDel="009B0536">
          <w:rPr>
            <w:rFonts w:hint="eastAsia"/>
          </w:rPr>
          <w:delText>于</w:delText>
        </w:r>
      </w:del>
      <w:r w:rsidRPr="009D16A6">
        <w:rPr>
          <w:rFonts w:hint="eastAsia"/>
        </w:rPr>
        <w:t>航向偏角趋向于零，并沿期望路径</w:t>
      </w:r>
      <w:del w:id="15" w:author="H Fang" w:date="2018-07-11T17:45:00Z">
        <w:r w:rsidRPr="009D16A6" w:rsidDel="009B0536">
          <w:rPr>
            <w:rFonts w:hint="eastAsia"/>
          </w:rPr>
          <w:delText>从起点至终点</w:delText>
        </w:r>
      </w:del>
      <w:r w:rsidRPr="009D16A6">
        <w:rPr>
          <w:rFonts w:hint="eastAsia"/>
        </w:rPr>
        <w:t>持续</w:t>
      </w:r>
      <w:ins w:id="16" w:author="H Fang" w:date="2018-07-11T17:45:00Z">
        <w:r w:rsidRPr="009D16A6">
          <w:rPr>
            <w:rFonts w:hint="eastAsia"/>
          </w:rPr>
          <w:t>行驶</w:t>
        </w:r>
      </w:ins>
      <w:del w:id="17" w:author="H Fang" w:date="2018-07-11T17:45:00Z">
        <w:r w:rsidRPr="009D16A6" w:rsidDel="009B0536">
          <w:rPr>
            <w:rFonts w:hint="eastAsia"/>
          </w:rPr>
          <w:delText>运动</w:delText>
        </w:r>
      </w:del>
      <w:r w:rsidRPr="009D16A6">
        <w:rPr>
          <w:rFonts w:hint="eastAsia"/>
        </w:rPr>
        <w:t>，常用的路径跟踪策略有</w:t>
      </w:r>
      <w:r w:rsidRPr="009D16A6">
        <w:rPr>
          <w:rFonts w:hint="eastAsia"/>
        </w:rPr>
        <w:t>PID</w:t>
      </w:r>
      <w:r w:rsidRPr="009D16A6">
        <w:rPr>
          <w:rFonts w:hint="eastAsia"/>
        </w:rPr>
        <w:t>控制、纯追踪模型、模糊控制和人工神经网络；</w:t>
      </w:r>
      <w:del w:id="18" w:author="H Fang" w:date="2018-07-11T17:46:00Z">
        <w:r w:rsidRPr="009D16A6" w:rsidDel="009B0536">
          <w:rPr>
            <w:rFonts w:hint="eastAsia"/>
          </w:rPr>
          <w:delText>然后</w:delText>
        </w:r>
      </w:del>
      <w:ins w:id="19" w:author="H Fang" w:date="2018-07-11T17:46:00Z">
        <w:r w:rsidRPr="009D16A6">
          <w:rPr>
            <w:rFonts w:hint="eastAsia"/>
          </w:rPr>
          <w:t>并能</w:t>
        </w:r>
      </w:ins>
      <w:r w:rsidRPr="009D16A6">
        <w:rPr>
          <w:rFonts w:hint="eastAsia"/>
        </w:rPr>
        <w:t>根据</w:t>
      </w:r>
      <w:ins w:id="20" w:author="H Fang" w:date="2018-07-11T17:46:00Z">
        <w:r w:rsidRPr="009D16A6">
          <w:rPr>
            <w:rFonts w:hint="eastAsia"/>
          </w:rPr>
          <w:t>计</w:t>
        </w:r>
      </w:ins>
      <w:del w:id="21" w:author="H Fang" w:date="2018-07-11T17:46:00Z">
        <w:r w:rsidRPr="009D16A6" w:rsidDel="009B0536">
          <w:rPr>
            <w:rFonts w:hint="eastAsia"/>
          </w:rPr>
          <w:delText>路径跟踪</w:delText>
        </w:r>
      </w:del>
      <w:r w:rsidRPr="009D16A6">
        <w:rPr>
          <w:rFonts w:hint="eastAsia"/>
        </w:rPr>
        <w:t>算</w:t>
      </w:r>
      <w:del w:id="22" w:author="H Fang" w:date="2018-07-11T17:46:00Z">
        <w:r w:rsidRPr="009D16A6" w:rsidDel="009B0536">
          <w:rPr>
            <w:rFonts w:hint="eastAsia"/>
          </w:rPr>
          <w:delText>法</w:delText>
        </w:r>
      </w:del>
      <w:r w:rsidRPr="009D16A6">
        <w:rPr>
          <w:rFonts w:hint="eastAsia"/>
        </w:rPr>
        <w:t>得到的期望前轮转角和角度传感器得到的当前前轮转角控制</w:t>
      </w:r>
      <w:del w:id="23" w:author="H Fang" w:date="2018-07-11T17:46:00Z">
        <w:r w:rsidRPr="009D16A6" w:rsidDel="009B0536">
          <w:rPr>
            <w:rFonts w:hint="eastAsia"/>
          </w:rPr>
          <w:delText>方向盘转动</w:delText>
        </w:r>
      </w:del>
      <w:ins w:id="24" w:author="H Fang" w:date="2018-07-11T17:47:00Z">
        <w:r w:rsidRPr="009D16A6">
          <w:rPr>
            <w:rFonts w:hint="eastAsia"/>
          </w:rPr>
          <w:t>控制农机自动转向</w:t>
        </w:r>
      </w:ins>
      <w:del w:id="25" w:author="H Fang" w:date="2018-07-11T17:47:00Z">
        <w:r w:rsidRPr="009D16A6" w:rsidDel="009B0536">
          <w:rPr>
            <w:rFonts w:hint="eastAsia"/>
          </w:rPr>
          <w:delText>一定的角度，完成农机的自动转向</w:delText>
        </w:r>
      </w:del>
      <w:r w:rsidRPr="009D16A6">
        <w:rPr>
          <w:rFonts w:hint="eastAsia"/>
        </w:rPr>
        <w:t>；</w:t>
      </w:r>
      <w:ins w:id="26" w:author="H Fang" w:date="2018-07-11T17:47:00Z">
        <w:r w:rsidRPr="009D16A6">
          <w:rPr>
            <w:rFonts w:hint="eastAsia"/>
          </w:rPr>
          <w:t>如果是无人农机</w:t>
        </w:r>
      </w:ins>
      <w:ins w:id="27" w:author="H Fang" w:date="2018-07-11T17:48:00Z">
        <w:r w:rsidRPr="009D16A6">
          <w:rPr>
            <w:rFonts w:hint="eastAsia"/>
          </w:rPr>
          <w:t>还应</w:t>
        </w:r>
      </w:ins>
      <w:ins w:id="28" w:author="H Fang" w:date="2018-07-11T17:49:00Z">
        <w:r w:rsidRPr="009D16A6">
          <w:rPr>
            <w:rFonts w:hint="eastAsia"/>
          </w:rPr>
          <w:t>实现路径上的</w:t>
        </w:r>
      </w:ins>
      <w:ins w:id="29" w:author="H Fang" w:date="2018-07-11T17:50:00Z">
        <w:r w:rsidRPr="009D16A6">
          <w:rPr>
            <w:rFonts w:hint="eastAsia"/>
          </w:rPr>
          <w:t>实时</w:t>
        </w:r>
      </w:ins>
      <w:ins w:id="30" w:author="H Fang" w:date="2018-07-11T17:49:00Z">
        <w:r w:rsidRPr="009D16A6">
          <w:rPr>
            <w:rFonts w:hint="eastAsia"/>
          </w:rPr>
          <w:t>障碍物</w:t>
        </w:r>
      </w:ins>
      <w:ins w:id="31" w:author="H Fang" w:date="2018-07-11T17:50:00Z">
        <w:r w:rsidRPr="009D16A6">
          <w:rPr>
            <w:rFonts w:hint="eastAsia"/>
          </w:rPr>
          <w:t>判断并做出实际的响应。</w:t>
        </w:r>
      </w:ins>
      <w:r>
        <w:rPr>
          <w:rFonts w:hint="eastAsia"/>
        </w:rPr>
        <w:t xml:space="preserve">  </w:t>
      </w:r>
      <w:r>
        <w:rPr>
          <w:rFonts w:hint="eastAsia"/>
        </w:rPr>
        <w:t>下需分别就其过程中的主要关键技术的发展现状分别加以论述。</w:t>
      </w:r>
    </w:p>
    <w:p w:rsidR="00306031" w:rsidRPr="00C2604A" w:rsidRDefault="00306031" w:rsidP="00306031"/>
    <w:p w:rsidR="00306031" w:rsidRPr="009D16A6" w:rsidRDefault="00306031" w:rsidP="00306031">
      <w:pPr>
        <w:pStyle w:val="2"/>
      </w:pPr>
      <w:r>
        <w:rPr>
          <w:rFonts w:hint="eastAsia"/>
        </w:rPr>
        <w:lastRenderedPageBreak/>
        <w:t>1.</w:t>
      </w:r>
      <w:r>
        <w:t>1</w:t>
      </w:r>
      <w:r w:rsidRPr="009D16A6">
        <w:rPr>
          <w:rFonts w:hint="eastAsia"/>
        </w:rPr>
        <w:t>高精度农机定位</w:t>
      </w:r>
      <w:r>
        <w:rPr>
          <w:rFonts w:hint="eastAsia"/>
        </w:rPr>
        <w:t>及</w:t>
      </w:r>
      <w:r w:rsidRPr="009D16A6">
        <w:rPr>
          <w:rFonts w:hint="eastAsia"/>
        </w:rPr>
        <w:t>位姿</w:t>
      </w:r>
      <w:r>
        <w:rPr>
          <w:rFonts w:hint="eastAsia"/>
        </w:rPr>
        <w:t>测定</w:t>
      </w:r>
      <w:r w:rsidRPr="009D16A6">
        <w:rPr>
          <w:rFonts w:hint="eastAsia"/>
        </w:rPr>
        <w:t>技术研究现状</w:t>
      </w:r>
    </w:p>
    <w:p w:rsidR="00306031" w:rsidRPr="00FE6DF9" w:rsidRDefault="00306031" w:rsidP="00306031">
      <w:pPr>
        <w:rPr>
          <w:color w:val="FF0000"/>
        </w:rPr>
      </w:pPr>
      <w:r w:rsidRPr="00FE6DF9">
        <w:rPr>
          <w:rFonts w:hint="eastAsia"/>
          <w:color w:val="FF0000"/>
        </w:rPr>
        <w:t>农机的高精度定位及位姿测定技术通常采用</w:t>
      </w:r>
      <w:r w:rsidRPr="00FE6DF9">
        <w:rPr>
          <w:rFonts w:hint="eastAsia"/>
          <w:color w:val="FF0000"/>
        </w:rPr>
        <w:t>GNSS</w:t>
      </w:r>
      <w:r w:rsidRPr="00FE6DF9">
        <w:rPr>
          <w:rFonts w:hint="eastAsia"/>
          <w:color w:val="FF0000"/>
        </w:rPr>
        <w:t>技术或</w:t>
      </w:r>
      <w:r w:rsidRPr="00FE6DF9">
        <w:rPr>
          <w:rFonts w:hint="eastAsia"/>
          <w:color w:val="FF0000"/>
        </w:rPr>
        <w:t>GNSS</w:t>
      </w:r>
      <w:r w:rsidRPr="00FE6DF9">
        <w:rPr>
          <w:rFonts w:hint="eastAsia"/>
          <w:color w:val="FF0000"/>
        </w:rPr>
        <w:t>与其它技术相融合的方案。</w:t>
      </w:r>
    </w:p>
    <w:p w:rsidR="00306031" w:rsidRDefault="00306031" w:rsidP="00306031">
      <w:pPr>
        <w:rPr>
          <w:color w:val="FF0000"/>
        </w:rPr>
      </w:pPr>
      <w:r w:rsidRPr="00FE6DF9">
        <w:rPr>
          <w:rFonts w:hint="eastAsia"/>
          <w:color w:val="FF0000"/>
        </w:rPr>
        <w:t>GNSS</w:t>
      </w:r>
      <w:r w:rsidRPr="00FE6DF9">
        <w:rPr>
          <w:rFonts w:hint="eastAsia"/>
          <w:color w:val="FF0000"/>
        </w:rPr>
        <w:t>技术</w:t>
      </w:r>
      <w:r>
        <w:rPr>
          <w:rFonts w:hint="eastAsia"/>
          <w:color w:val="FF0000"/>
        </w:rPr>
        <w:t>(</w:t>
      </w:r>
      <w:r>
        <w:rPr>
          <w:color w:val="FF0000"/>
        </w:rPr>
        <w:t>GPS,</w:t>
      </w:r>
      <w:r>
        <w:rPr>
          <w:rFonts w:hint="eastAsia"/>
          <w:color w:val="FF0000"/>
        </w:rPr>
        <w:t>GLONASS</w:t>
      </w:r>
      <w:r>
        <w:rPr>
          <w:rFonts w:hint="eastAsia"/>
          <w:color w:val="FF0000"/>
        </w:rPr>
        <w:t>，北斗</w:t>
      </w:r>
      <w:r>
        <w:rPr>
          <w:color w:val="FF0000"/>
        </w:rPr>
        <w:t>)….</w:t>
      </w:r>
      <w:r w:rsidR="004B398D">
        <w:rPr>
          <w:color w:val="FF0000"/>
        </w:rPr>
        <w:t>(JH)</w:t>
      </w:r>
    </w:p>
    <w:p w:rsidR="00EC5A69" w:rsidRDefault="00EC5A69" w:rsidP="00EC5A69">
      <w:pPr>
        <w:ind w:firstLine="0"/>
      </w:pPr>
      <w:r>
        <w:rPr>
          <w:rFonts w:hint="eastAsia"/>
        </w:rPr>
        <w:t xml:space="preserve"> </w:t>
      </w:r>
      <w:r>
        <w:t xml:space="preserve">   </w:t>
      </w:r>
      <w:r w:rsidRPr="00EC5A69">
        <w:rPr>
          <w:rFonts w:hint="eastAsia"/>
          <w:color w:val="FF0000"/>
        </w:rPr>
        <w:t>后面再等等材料</w:t>
      </w:r>
    </w:p>
    <w:p w:rsidR="00306031" w:rsidRPr="00723D0E" w:rsidDel="009B0536" w:rsidRDefault="00306031" w:rsidP="00306031">
      <w:pPr>
        <w:rPr>
          <w:del w:id="32" w:author="H Fang" w:date="2018-07-11T17:54:00Z"/>
        </w:rPr>
      </w:pPr>
      <w:r w:rsidRPr="00723D0E">
        <w:rPr>
          <w:rFonts w:hint="eastAsia"/>
        </w:rPr>
        <w:t>全球定位系统</w:t>
      </w:r>
      <w:r w:rsidRPr="00723D0E">
        <w:rPr>
          <w:rFonts w:hint="eastAsia"/>
        </w:rPr>
        <w:t>(GPS)</w:t>
      </w:r>
      <w:r w:rsidRPr="00723D0E">
        <w:rPr>
          <w:rFonts w:hint="eastAsia"/>
        </w:rPr>
        <w:t>自从建立以来，已得到了非常广泛的应用。影响</w:t>
      </w:r>
      <w:r w:rsidRPr="00723D0E">
        <w:rPr>
          <w:rFonts w:hint="eastAsia"/>
        </w:rPr>
        <w:t>GPS</w:t>
      </w:r>
      <w:r w:rsidRPr="00723D0E">
        <w:rPr>
          <w:rFonts w:hint="eastAsia"/>
        </w:rPr>
        <w:t>定位精度的主要因素</w:t>
      </w:r>
      <w:del w:id="33" w:author="H Fang" w:date="2018-07-11T17:53:00Z">
        <w:r w:rsidRPr="00723D0E" w:rsidDel="009B0536">
          <w:rPr>
            <w:rFonts w:hint="eastAsia"/>
          </w:rPr>
          <w:delText>可以分为三类，第一类</w:delText>
        </w:r>
      </w:del>
      <w:ins w:id="34" w:author="H Fang" w:date="2018-07-11T17:53:00Z">
        <w:r w:rsidRPr="00723D0E">
          <w:rPr>
            <w:rFonts w:hint="eastAsia"/>
          </w:rPr>
          <w:t>主要有</w:t>
        </w:r>
      </w:ins>
      <w:del w:id="35" w:author="H Fang" w:date="2018-07-11T17:54:00Z">
        <w:r w:rsidRPr="00723D0E" w:rsidDel="009B0536">
          <w:rPr>
            <w:rFonts w:hint="eastAsia"/>
          </w:rPr>
          <w:delText>是</w:delText>
        </w:r>
      </w:del>
      <w:r w:rsidRPr="00723D0E">
        <w:rPr>
          <w:rFonts w:hint="eastAsia"/>
        </w:rPr>
        <w:t>接收机共同的误差，包括卫星钟差和星历误差；</w:t>
      </w:r>
      <w:ins w:id="36" w:author="H Fang" w:date="2018-07-11T17:54:00Z">
        <w:r w:rsidRPr="00723D0E" w:rsidDel="009B0536">
          <w:rPr>
            <w:rFonts w:hint="eastAsia"/>
          </w:rPr>
          <w:t xml:space="preserve"> </w:t>
        </w:r>
      </w:ins>
      <w:del w:id="37" w:author="H Fang" w:date="2018-07-11T17:54:00Z">
        <w:r w:rsidRPr="00723D0E" w:rsidDel="009B0536">
          <w:rPr>
            <w:rFonts w:hint="eastAsia"/>
          </w:rPr>
          <w:delText>第二类是</w:delText>
        </w:r>
      </w:del>
      <w:r w:rsidRPr="00723D0E">
        <w:rPr>
          <w:rFonts w:hint="eastAsia"/>
        </w:rPr>
        <w:t>GPS</w:t>
      </w:r>
      <w:r w:rsidRPr="00723D0E">
        <w:rPr>
          <w:rFonts w:hint="eastAsia"/>
        </w:rPr>
        <w:t>信号的延迟误差，包括电离层误差、对流层误差；</w:t>
      </w:r>
      <w:del w:id="38" w:author="H Fang" w:date="2018-07-11T17:54:00Z">
        <w:r w:rsidRPr="00723D0E" w:rsidDel="009B0536">
          <w:rPr>
            <w:rFonts w:hint="eastAsia"/>
          </w:rPr>
          <w:delText>第三类是</w:delText>
        </w:r>
      </w:del>
      <w:r w:rsidRPr="00723D0E">
        <w:rPr>
          <w:rFonts w:hint="eastAsia"/>
        </w:rPr>
        <w:t>接收机自身的误差，包括本身的噪音和多路径误差。</w:t>
      </w:r>
      <w:r w:rsidRPr="00723D0E">
        <w:t>The desired application accuracy in agriculture ranges from 12 – 40 cm for tillage to 2 – 4 cm for planting.</w:t>
      </w:r>
      <w:r w:rsidRPr="00723D0E">
        <w:rPr>
          <w:rFonts w:hint="eastAsia"/>
        </w:rPr>
        <w:t>单</w:t>
      </w:r>
      <w:r w:rsidRPr="00723D0E">
        <w:rPr>
          <w:rFonts w:hint="eastAsia"/>
        </w:rPr>
        <w:t>GPS</w:t>
      </w:r>
      <w:r w:rsidRPr="00723D0E">
        <w:rPr>
          <w:rFonts w:hint="eastAsia"/>
        </w:rPr>
        <w:t>系统提供的定位精度不能满足农机导航的基本需求</w:t>
      </w:r>
      <w:del w:id="39" w:author="H Fang" w:date="2018-07-11T17:51:00Z">
        <w:r w:rsidRPr="00723D0E" w:rsidDel="009B0536">
          <w:rPr>
            <w:rFonts w:hint="eastAsia"/>
          </w:rPr>
          <w:delText>.</w:delText>
        </w:r>
      </w:del>
      <w:r w:rsidRPr="00723D0E">
        <w:rPr>
          <w:rFonts w:hint="eastAsia"/>
        </w:rPr>
        <w:t>，</w:t>
      </w:r>
      <w:proofErr w:type="gramStart"/>
      <w:r w:rsidRPr="00723D0E">
        <w:rPr>
          <w:rFonts w:hint="eastAsia"/>
        </w:rPr>
        <w:t>厘米级</w:t>
      </w:r>
      <w:proofErr w:type="gramEnd"/>
      <w:r w:rsidRPr="00723D0E">
        <w:rPr>
          <w:rFonts w:hint="eastAsia"/>
        </w:rPr>
        <w:t>精度的</w:t>
      </w:r>
    </w:p>
    <w:p w:rsidR="00306031" w:rsidRPr="00723D0E" w:rsidRDefault="00306031" w:rsidP="00306031">
      <w:r w:rsidRPr="00723D0E">
        <w:rPr>
          <w:rFonts w:hint="eastAsia"/>
        </w:rPr>
        <w:t>实时动态载波相位差分技术又称</w:t>
      </w:r>
      <w:r w:rsidRPr="00723D0E">
        <w:rPr>
          <w:rFonts w:hint="eastAsia"/>
        </w:rPr>
        <w:t>RTK</w:t>
      </w:r>
      <w:r w:rsidRPr="00723D0E">
        <w:rPr>
          <w:rFonts w:hint="eastAsia"/>
        </w:rPr>
        <w:t>（</w:t>
      </w:r>
      <w:r w:rsidRPr="00723D0E">
        <w:rPr>
          <w:rFonts w:hint="eastAsia"/>
        </w:rPr>
        <w:t>Real Time Kinematic</w:t>
      </w:r>
      <w:r w:rsidRPr="00723D0E">
        <w:rPr>
          <w:rFonts w:hint="eastAsia"/>
        </w:rPr>
        <w:t>）技术在军事改造、城市规划、地形勘测、水利勘测、海洋建设、农业工程等领域都得到了广泛应用。</w:t>
      </w:r>
    </w:p>
    <w:p w:rsidR="00306031" w:rsidRPr="00723D0E" w:rsidRDefault="00306031" w:rsidP="00306031">
      <w:r w:rsidRPr="00723D0E">
        <w:rPr>
          <w:rFonts w:hint="eastAsia"/>
        </w:rPr>
        <w:t>而在农业领域，国外的应用已相对成熟，国内仍有一定的差距。</w:t>
      </w:r>
      <w:proofErr w:type="spellStart"/>
      <w:r w:rsidRPr="00723D0E">
        <w:rPr>
          <w:rFonts w:hint="eastAsia"/>
        </w:rPr>
        <w:t>Cariou</w:t>
      </w:r>
      <w:proofErr w:type="spellEnd"/>
      <w:r w:rsidRPr="00723D0E">
        <w:rPr>
          <w:rFonts w:hint="eastAsia"/>
        </w:rPr>
        <w:t>等利用</w:t>
      </w:r>
      <w:r w:rsidRPr="00723D0E">
        <w:rPr>
          <w:rFonts w:hint="eastAsia"/>
        </w:rPr>
        <w:t>RTK-GPS</w:t>
      </w:r>
      <w:r w:rsidRPr="00723D0E">
        <w:rPr>
          <w:rFonts w:hint="eastAsia"/>
        </w:rPr>
        <w:t>作为车辆导航唯一的传感器，并设计了基于卡尔曼滤波重构和非线性速度控制的控制算法进行农机的自动导航，田间实验证明可行；</w:t>
      </w:r>
      <w:r w:rsidRPr="00723D0E">
        <w:rPr>
          <w:rFonts w:hint="eastAsia"/>
        </w:rPr>
        <w:t>Connor</w:t>
      </w:r>
      <w:r w:rsidRPr="00723D0E">
        <w:rPr>
          <w:rFonts w:hint="eastAsia"/>
        </w:rPr>
        <w:t>等将高精度</w:t>
      </w:r>
      <w:r w:rsidRPr="00723D0E">
        <w:rPr>
          <w:rFonts w:hint="eastAsia"/>
        </w:rPr>
        <w:t>RTK-GPS</w:t>
      </w:r>
      <w:r w:rsidRPr="00723D0E">
        <w:rPr>
          <w:rFonts w:hint="eastAsia"/>
        </w:rPr>
        <w:t>用于农机导航中，利用四天线</w:t>
      </w:r>
      <w:r w:rsidRPr="00723D0E">
        <w:rPr>
          <w:rFonts w:hint="eastAsia"/>
        </w:rPr>
        <w:t>RTK-GPS</w:t>
      </w:r>
      <w:r w:rsidRPr="00723D0E">
        <w:rPr>
          <w:rFonts w:hint="eastAsia"/>
        </w:rPr>
        <w:t>系统为</w:t>
      </w:r>
      <w:r w:rsidRPr="00723D0E">
        <w:rPr>
          <w:rFonts w:hint="eastAsia"/>
        </w:rPr>
        <w:t xml:space="preserve">John Deere 7800 </w:t>
      </w:r>
      <w:r w:rsidRPr="00723D0E">
        <w:rPr>
          <w:rFonts w:hint="eastAsia"/>
        </w:rPr>
        <w:t>拖拉机提供位姿信息，当田间行驶速度为</w:t>
      </w:r>
      <w:r w:rsidRPr="00723D0E">
        <w:rPr>
          <w:rFonts w:hint="eastAsia"/>
        </w:rPr>
        <w:t xml:space="preserve">3.25km/h </w:t>
      </w:r>
      <w:r w:rsidRPr="00723D0E">
        <w:rPr>
          <w:rFonts w:hint="eastAsia"/>
        </w:rPr>
        <w:t>时，航向误差不大于</w:t>
      </w:r>
      <w:r w:rsidRPr="00723D0E">
        <w:rPr>
          <w:rFonts w:hint="eastAsia"/>
        </w:rPr>
        <w:t>0.1</w:t>
      </w:r>
      <w:r w:rsidRPr="00723D0E">
        <w:rPr>
          <w:rFonts w:hint="eastAsia"/>
        </w:rPr>
        <w:t>°，直线跟踪标准差不大于</w:t>
      </w:r>
      <w:r w:rsidRPr="00723D0E">
        <w:rPr>
          <w:rFonts w:hint="eastAsia"/>
        </w:rPr>
        <w:t>2.5cm</w:t>
      </w:r>
      <w:r w:rsidRPr="00723D0E">
        <w:rPr>
          <w:rFonts w:hint="eastAsia"/>
        </w:rPr>
        <w:t>；</w:t>
      </w:r>
      <w:proofErr w:type="spellStart"/>
      <w:r w:rsidRPr="00723D0E">
        <w:rPr>
          <w:rFonts w:hint="eastAsia"/>
        </w:rPr>
        <w:t>Cordesses</w:t>
      </w:r>
      <w:proofErr w:type="spellEnd"/>
      <w:r w:rsidRPr="00723D0E">
        <w:rPr>
          <w:rFonts w:hint="eastAsia"/>
        </w:rPr>
        <w:t>和</w:t>
      </w:r>
      <w:proofErr w:type="spellStart"/>
      <w:r w:rsidRPr="00723D0E">
        <w:rPr>
          <w:rFonts w:hint="eastAsia"/>
        </w:rPr>
        <w:t>Thuilot</w:t>
      </w:r>
      <w:proofErr w:type="spellEnd"/>
      <w:r w:rsidRPr="00723D0E">
        <w:rPr>
          <w:rFonts w:hint="eastAsia"/>
        </w:rPr>
        <w:t>等人分别在</w:t>
      </w:r>
      <w:r w:rsidRPr="00723D0E">
        <w:rPr>
          <w:rFonts w:hint="eastAsia"/>
        </w:rPr>
        <w:t>2001</w:t>
      </w:r>
      <w:r w:rsidRPr="00723D0E">
        <w:rPr>
          <w:rFonts w:hint="eastAsia"/>
        </w:rPr>
        <w:t>年和</w:t>
      </w:r>
      <w:r w:rsidRPr="00723D0E">
        <w:rPr>
          <w:rFonts w:hint="eastAsia"/>
        </w:rPr>
        <w:t>2002</w:t>
      </w:r>
      <w:r w:rsidRPr="00723D0E">
        <w:rPr>
          <w:rFonts w:hint="eastAsia"/>
        </w:rPr>
        <w:t>年证明了</w:t>
      </w:r>
      <w:r w:rsidRPr="00723D0E">
        <w:rPr>
          <w:rFonts w:hint="eastAsia"/>
        </w:rPr>
        <w:t>RTK-GPS</w:t>
      </w:r>
      <w:r w:rsidRPr="00723D0E">
        <w:rPr>
          <w:rFonts w:hint="eastAsia"/>
        </w:rPr>
        <w:t>不仅适用于直线路径，曲线路径能实现较高精度的路径跟踪（约</w:t>
      </w:r>
      <w:r w:rsidRPr="00723D0E">
        <w:rPr>
          <w:rFonts w:hint="eastAsia"/>
        </w:rPr>
        <w:t>10cm</w:t>
      </w:r>
      <w:r w:rsidRPr="00723D0E">
        <w:rPr>
          <w:rFonts w:hint="eastAsia"/>
        </w:rPr>
        <w:t>）；</w:t>
      </w:r>
      <w:proofErr w:type="spellStart"/>
      <w:r w:rsidRPr="00723D0E">
        <w:rPr>
          <w:rFonts w:hint="eastAsia"/>
        </w:rPr>
        <w:t>Thuilot</w:t>
      </w:r>
      <w:proofErr w:type="spellEnd"/>
      <w:r w:rsidRPr="00723D0E">
        <w:rPr>
          <w:rFonts w:hint="eastAsia"/>
        </w:rPr>
        <w:t>等人首先在</w:t>
      </w:r>
      <w:r w:rsidRPr="00723D0E">
        <w:rPr>
          <w:rFonts w:hint="eastAsia"/>
        </w:rPr>
        <w:t>2003</w:t>
      </w:r>
      <w:r w:rsidRPr="00723D0E">
        <w:rPr>
          <w:rFonts w:hint="eastAsia"/>
        </w:rPr>
        <w:t>年通过实验证明</w:t>
      </w:r>
      <w:r w:rsidRPr="00723D0E">
        <w:rPr>
          <w:rFonts w:hint="eastAsia"/>
        </w:rPr>
        <w:t>RTK-GPS</w:t>
      </w:r>
      <w:r w:rsidRPr="00723D0E">
        <w:rPr>
          <w:rFonts w:hint="eastAsia"/>
        </w:rPr>
        <w:t>是实现农机高精度自动导航的很合适的传感器，并指出了农机在颠簸路面行驶时出现侧倾情</w:t>
      </w:r>
      <w:proofErr w:type="gramStart"/>
      <w:r w:rsidRPr="00723D0E">
        <w:rPr>
          <w:rFonts w:hint="eastAsia"/>
        </w:rPr>
        <w:t>况</w:t>
      </w:r>
      <w:proofErr w:type="gramEnd"/>
      <w:r w:rsidRPr="00723D0E">
        <w:rPr>
          <w:rFonts w:hint="eastAsia"/>
        </w:rPr>
        <w:t>对导航精度的影响，并于</w:t>
      </w:r>
      <w:r w:rsidRPr="00723D0E">
        <w:rPr>
          <w:rFonts w:hint="eastAsia"/>
        </w:rPr>
        <w:t>2006</w:t>
      </w:r>
      <w:r w:rsidRPr="00723D0E">
        <w:rPr>
          <w:rFonts w:hint="eastAsia"/>
        </w:rPr>
        <w:t>年进一步研究，通过比较农机实际运动状态与理想运动状态得到侧倾情况下的相关参数，建立扩展的运动学模型，并将模型预测控制方法用于自动导航中，设计了一套基于链式系统理论的农机非线性导航系统，该系统对于侧倾参数变化缓慢的情况具有误差约为</w:t>
      </w:r>
      <w:r w:rsidRPr="00723D0E">
        <w:rPr>
          <w:rFonts w:hint="eastAsia"/>
        </w:rPr>
        <w:t>15cm</w:t>
      </w:r>
      <w:r w:rsidRPr="00723D0E">
        <w:rPr>
          <w:rFonts w:hint="eastAsia"/>
        </w:rPr>
        <w:t>的导航精度，但在侧倾参数变化快的情况下效果较差。随着</w:t>
      </w:r>
      <w:r w:rsidRPr="00723D0E">
        <w:rPr>
          <w:rFonts w:hint="eastAsia"/>
        </w:rPr>
        <w:t>RTK</w:t>
      </w:r>
      <w:r w:rsidRPr="00723D0E">
        <w:rPr>
          <w:rFonts w:hint="eastAsia"/>
        </w:rPr>
        <w:t>导航技术的发展，学者开始将其用于农作物田间精细化管理，</w:t>
      </w:r>
      <w:proofErr w:type="spellStart"/>
      <w:r w:rsidRPr="00723D0E">
        <w:rPr>
          <w:rFonts w:hint="eastAsia"/>
        </w:rPr>
        <w:t>Ehsani</w:t>
      </w:r>
      <w:proofErr w:type="spellEnd"/>
      <w:r w:rsidRPr="00723D0E">
        <w:rPr>
          <w:rFonts w:hint="eastAsia"/>
        </w:rPr>
        <w:t>等将</w:t>
      </w:r>
      <w:r w:rsidRPr="00723D0E">
        <w:rPr>
          <w:rFonts w:hint="eastAsia"/>
        </w:rPr>
        <w:t>RTK-GPS</w:t>
      </w:r>
      <w:r w:rsidRPr="00723D0E">
        <w:rPr>
          <w:rFonts w:hint="eastAsia"/>
        </w:rPr>
        <w:t>安装在播种机上，在播种过程中绘制种子的分布图（高精度的种子分布图可以用于杂草控制和作物管理，从而提高收获量），第二年的</w:t>
      </w:r>
      <w:proofErr w:type="gramStart"/>
      <w:r w:rsidRPr="00723D0E">
        <w:rPr>
          <w:rFonts w:hint="eastAsia"/>
        </w:rPr>
        <w:t>田间结果</w:t>
      </w:r>
      <w:proofErr w:type="gramEnd"/>
      <w:r w:rsidRPr="00723D0E">
        <w:rPr>
          <w:rFonts w:hint="eastAsia"/>
        </w:rPr>
        <w:t>显示，实际作物生长的位置与种子图上的位置偏差在</w:t>
      </w:r>
      <w:r w:rsidRPr="00723D0E">
        <w:rPr>
          <w:rFonts w:hint="eastAsia"/>
        </w:rPr>
        <w:t>30</w:t>
      </w:r>
      <w:r w:rsidRPr="00723D0E">
        <w:rPr>
          <w:rFonts w:hint="eastAsia"/>
        </w:rPr>
        <w:t>至</w:t>
      </w:r>
      <w:r w:rsidRPr="00723D0E">
        <w:rPr>
          <w:rFonts w:hint="eastAsia"/>
        </w:rPr>
        <w:t>38mm</w:t>
      </w:r>
      <w:r w:rsidRPr="00723D0E">
        <w:rPr>
          <w:rFonts w:hint="eastAsia"/>
        </w:rPr>
        <w:t>范围内；为保证甘蔗采摘期间产量最大化，</w:t>
      </w:r>
      <w:r w:rsidRPr="00723D0E">
        <w:rPr>
          <w:rFonts w:hint="eastAsia"/>
        </w:rPr>
        <w:t>Ruxton</w:t>
      </w:r>
      <w:r w:rsidRPr="00723D0E">
        <w:rPr>
          <w:rFonts w:hint="eastAsia"/>
        </w:rPr>
        <w:t>等人开发了基于</w:t>
      </w:r>
      <w:r w:rsidRPr="00723D0E">
        <w:rPr>
          <w:rFonts w:hint="eastAsia"/>
        </w:rPr>
        <w:t>RTK-GPS</w:t>
      </w:r>
      <w:r w:rsidRPr="00723D0E">
        <w:rPr>
          <w:rFonts w:hint="eastAsia"/>
        </w:rPr>
        <w:t>的自动导航和定位系统，保证运输车与收割机的同步运行，其下一步的目标是优化收割机的速度，从而以最适合的速度最大限度提高甘蔗的收获量；</w:t>
      </w:r>
      <w:proofErr w:type="spellStart"/>
      <w:r w:rsidRPr="00723D0E">
        <w:rPr>
          <w:rFonts w:hint="eastAsia"/>
        </w:rPr>
        <w:t>Nagasaka</w:t>
      </w:r>
      <w:proofErr w:type="spellEnd"/>
      <w:r w:rsidRPr="00723D0E">
        <w:rPr>
          <w:rFonts w:hint="eastAsia"/>
        </w:rPr>
        <w:t>等将</w:t>
      </w:r>
      <w:r w:rsidRPr="00723D0E">
        <w:rPr>
          <w:rFonts w:hint="eastAsia"/>
        </w:rPr>
        <w:t>RTK-GPS</w:t>
      </w:r>
      <w:r w:rsidRPr="00723D0E">
        <w:rPr>
          <w:rFonts w:hint="eastAsia"/>
        </w:rPr>
        <w:t>安装在</w:t>
      </w:r>
      <w:r w:rsidRPr="00723D0E">
        <w:rPr>
          <w:rFonts w:hint="eastAsia"/>
        </w:rPr>
        <w:t>SPU650</w:t>
      </w:r>
      <w:proofErr w:type="gramStart"/>
      <w:r w:rsidRPr="00723D0E">
        <w:rPr>
          <w:rFonts w:hint="eastAsia"/>
        </w:rPr>
        <w:t>六</w:t>
      </w:r>
      <w:proofErr w:type="gramEnd"/>
      <w:r w:rsidRPr="00723D0E">
        <w:rPr>
          <w:rFonts w:hint="eastAsia"/>
        </w:rPr>
        <w:t>行插秧机上，并与惯性导航结合进行水田实验，</w:t>
      </w:r>
      <w:r w:rsidRPr="00723D0E">
        <w:rPr>
          <w:rFonts w:hint="eastAsia"/>
        </w:rPr>
        <w:t>12</w:t>
      </w:r>
      <w:r w:rsidRPr="00723D0E">
        <w:rPr>
          <w:rFonts w:hint="eastAsia"/>
        </w:rPr>
        <w:t>次直线导航的结果显示运动过程中横向偏差小于</w:t>
      </w:r>
      <w:r w:rsidRPr="00723D0E">
        <w:rPr>
          <w:rFonts w:hint="eastAsia"/>
        </w:rPr>
        <w:t>0.04 m</w:t>
      </w:r>
      <w:r w:rsidRPr="00723D0E">
        <w:rPr>
          <w:rFonts w:hint="eastAsia"/>
        </w:rPr>
        <w:t>，航向角误差小于</w:t>
      </w:r>
      <w:r w:rsidRPr="00723D0E">
        <w:rPr>
          <w:rFonts w:hint="eastAsia"/>
        </w:rPr>
        <w:t>3.6</w:t>
      </w:r>
      <w:r w:rsidRPr="00723D0E">
        <w:rPr>
          <w:rFonts w:hint="eastAsia"/>
        </w:rPr>
        <w:t>°；</w:t>
      </w:r>
      <w:r w:rsidRPr="00723D0E">
        <w:rPr>
          <w:rFonts w:hint="eastAsia"/>
        </w:rPr>
        <w:t>Sun</w:t>
      </w:r>
      <w:r w:rsidRPr="00723D0E">
        <w:rPr>
          <w:rFonts w:hint="eastAsia"/>
        </w:rPr>
        <w:t>等人和</w:t>
      </w:r>
      <w:proofErr w:type="spellStart"/>
      <w:r w:rsidRPr="00723D0E">
        <w:rPr>
          <w:rFonts w:hint="eastAsia"/>
        </w:rPr>
        <w:t>Perezruit</w:t>
      </w:r>
      <w:proofErr w:type="spellEnd"/>
      <w:r w:rsidRPr="00723D0E">
        <w:rPr>
          <w:rFonts w:hint="eastAsia"/>
        </w:rPr>
        <w:t>等人分别使用安装</w:t>
      </w:r>
      <w:r w:rsidRPr="00723D0E">
        <w:rPr>
          <w:rFonts w:hint="eastAsia"/>
        </w:rPr>
        <w:t>RTK-GPS</w:t>
      </w:r>
      <w:r w:rsidRPr="00723D0E">
        <w:rPr>
          <w:rFonts w:hint="eastAsia"/>
        </w:rPr>
        <w:t>的农机</w:t>
      </w:r>
      <w:r w:rsidRPr="00723D0E">
        <w:rPr>
          <w:rFonts w:hint="eastAsia"/>
        </w:rPr>
        <w:lastRenderedPageBreak/>
        <w:t>在番茄种植期间绘制了田间种植图，结果显示实际位置与地图显示位置的平均误差分别为</w:t>
      </w:r>
      <w:r w:rsidRPr="00723D0E">
        <w:rPr>
          <w:rFonts w:hint="eastAsia"/>
        </w:rPr>
        <w:t>2cm</w:t>
      </w:r>
      <w:r w:rsidRPr="00723D0E">
        <w:rPr>
          <w:rFonts w:hint="eastAsia"/>
        </w:rPr>
        <w:t>与</w:t>
      </w:r>
      <w:r w:rsidRPr="00723D0E">
        <w:rPr>
          <w:rFonts w:hint="eastAsia"/>
        </w:rPr>
        <w:t>2.67cm</w:t>
      </w:r>
      <w:r w:rsidRPr="00723D0E">
        <w:rPr>
          <w:rFonts w:hint="eastAsia"/>
        </w:rPr>
        <w:t>，</w:t>
      </w:r>
      <w:r w:rsidRPr="00723D0E">
        <w:rPr>
          <w:rFonts w:hint="eastAsia"/>
        </w:rPr>
        <w:t>95%</w:t>
      </w:r>
      <w:r w:rsidRPr="00723D0E">
        <w:rPr>
          <w:rFonts w:hint="eastAsia"/>
        </w:rPr>
        <w:t>的番茄地图显示位置位于其实际生长范围</w:t>
      </w:r>
      <w:r w:rsidRPr="00723D0E">
        <w:rPr>
          <w:rFonts w:hint="eastAsia"/>
        </w:rPr>
        <w:t>5-6cm</w:t>
      </w:r>
      <w:r w:rsidRPr="00723D0E">
        <w:rPr>
          <w:rFonts w:hint="eastAsia"/>
        </w:rPr>
        <w:t>的圆内；</w:t>
      </w:r>
      <w:r w:rsidRPr="00723D0E">
        <w:rPr>
          <w:rFonts w:hint="eastAsia"/>
        </w:rPr>
        <w:t>Ortiz</w:t>
      </w:r>
      <w:r w:rsidRPr="00723D0E">
        <w:rPr>
          <w:rFonts w:hint="eastAsia"/>
        </w:rPr>
        <w:t>等将基于</w:t>
      </w:r>
      <w:r w:rsidRPr="00723D0E">
        <w:rPr>
          <w:rFonts w:hint="eastAsia"/>
        </w:rPr>
        <w:t>RTK-GPS</w:t>
      </w:r>
      <w:r w:rsidRPr="00723D0E">
        <w:rPr>
          <w:rFonts w:hint="eastAsia"/>
        </w:rPr>
        <w:t>的自动导航系统应用于花生收获时的精确定位，减少花生从地里挖出来时因为没有将装置准确定位在花生列上而造成的损伤，结果表明与传统的手工驾驶相比，采用基于</w:t>
      </w:r>
      <w:r w:rsidRPr="00723D0E">
        <w:rPr>
          <w:rFonts w:hint="eastAsia"/>
        </w:rPr>
        <w:t>RTK-GPS</w:t>
      </w:r>
      <w:r w:rsidRPr="00723D0E">
        <w:rPr>
          <w:rFonts w:hint="eastAsia"/>
        </w:rPr>
        <w:t>自动导航的采摘系统能够显著的减小产量损失、提高纯收益。</w:t>
      </w:r>
    </w:p>
    <w:p w:rsidR="00306031" w:rsidRPr="00723D0E" w:rsidRDefault="00306031" w:rsidP="00306031">
      <w:r w:rsidRPr="00723D0E">
        <w:rPr>
          <w:rFonts w:hint="eastAsia"/>
        </w:rPr>
        <w:t>目前国外学者对于</w:t>
      </w:r>
      <w:r w:rsidRPr="00723D0E">
        <w:rPr>
          <w:rFonts w:hint="eastAsia"/>
        </w:rPr>
        <w:t>RTK-GPS</w:t>
      </w:r>
      <w:r w:rsidRPr="00723D0E">
        <w:rPr>
          <w:rFonts w:hint="eastAsia"/>
        </w:rPr>
        <w:t>在农业上的应用的研究主要集中在如何保证误差最小化的情况下降低系统的成本，较为有效的做法就是将</w:t>
      </w:r>
      <w:r w:rsidRPr="00723D0E">
        <w:rPr>
          <w:rFonts w:hint="eastAsia"/>
        </w:rPr>
        <w:t>RTK-GPS</w:t>
      </w:r>
      <w:r w:rsidRPr="00723D0E">
        <w:rPr>
          <w:rFonts w:hint="eastAsia"/>
        </w:rPr>
        <w:t>与其他模块相结合进行组合导航。</w:t>
      </w:r>
      <w:r w:rsidRPr="00723D0E">
        <w:rPr>
          <w:rFonts w:hint="eastAsia"/>
        </w:rPr>
        <w:t>Ospina</w:t>
      </w:r>
      <w:r w:rsidRPr="00723D0E">
        <w:rPr>
          <w:rFonts w:hint="eastAsia"/>
        </w:rPr>
        <w:t>等将惯性测量单元（</w:t>
      </w:r>
      <w:r w:rsidRPr="00723D0E">
        <w:rPr>
          <w:rFonts w:hint="eastAsia"/>
        </w:rPr>
        <w:t>IMU</w:t>
      </w:r>
      <w:r w:rsidRPr="00723D0E">
        <w:rPr>
          <w:rFonts w:hint="eastAsia"/>
        </w:rPr>
        <w:t>）和</w:t>
      </w:r>
      <w:r w:rsidRPr="00723D0E">
        <w:rPr>
          <w:rFonts w:hint="eastAsia"/>
        </w:rPr>
        <w:t>RTK-GPS</w:t>
      </w:r>
      <w:r w:rsidRPr="00723D0E">
        <w:rPr>
          <w:rFonts w:hint="eastAsia"/>
        </w:rPr>
        <w:t>相结合评估车身的侧滑角，得到了轮胎侧向力与滑动角的关系以及轮胎的侧偏刚度，对实验结果分别用几何学模型和动力学模型预测，验证了该方法建立非线性数学模型的潜力；</w:t>
      </w:r>
      <w:r w:rsidRPr="00723D0E">
        <w:rPr>
          <w:rFonts w:hint="eastAsia"/>
        </w:rPr>
        <w:t>Ball</w:t>
      </w:r>
      <w:r w:rsidRPr="00723D0E">
        <w:rPr>
          <w:rFonts w:hint="eastAsia"/>
        </w:rPr>
        <w:t>等人设计了能自动导航和避障的农用机器人，为了降低系统的成本，选用价格较低但精度也相对较低的</w:t>
      </w:r>
      <w:r w:rsidRPr="00723D0E">
        <w:rPr>
          <w:rFonts w:hint="eastAsia"/>
        </w:rPr>
        <w:t>RTK-GPS</w:t>
      </w:r>
      <w:r w:rsidRPr="00723D0E">
        <w:rPr>
          <w:rFonts w:hint="eastAsia"/>
        </w:rPr>
        <w:t>，结合机器视觉（田间定位）和立体视觉系统（障碍检测和规避），对该套系统进行多次田间试验（包括白天和晚上）的结果显示在成本降低的情况下系统仍能精准的工作。</w:t>
      </w:r>
    </w:p>
    <w:p w:rsidR="00306031" w:rsidRPr="00723D0E" w:rsidRDefault="00306031" w:rsidP="00306031">
      <w:r w:rsidRPr="00723D0E">
        <w:rPr>
          <w:rFonts w:hint="eastAsia"/>
        </w:rPr>
        <w:t>相比于国外，国内</w:t>
      </w:r>
      <w:r w:rsidRPr="00723D0E">
        <w:rPr>
          <w:rFonts w:hint="eastAsia"/>
        </w:rPr>
        <w:t>RTK-GPS</w:t>
      </w:r>
      <w:r w:rsidRPr="00723D0E">
        <w:rPr>
          <w:rFonts w:hint="eastAsia"/>
        </w:rPr>
        <w:t>在农业领域的应用尚处于探索阶段。刘学等介绍了</w:t>
      </w:r>
      <w:r w:rsidRPr="00723D0E">
        <w:rPr>
          <w:rFonts w:hint="eastAsia"/>
        </w:rPr>
        <w:t>RTK-GPS</w:t>
      </w:r>
      <w:r w:rsidRPr="00723D0E">
        <w:rPr>
          <w:rFonts w:hint="eastAsia"/>
        </w:rPr>
        <w:t>在智能农业机械装备上的应用</w:t>
      </w:r>
      <w:r w:rsidRPr="00723D0E">
        <w:rPr>
          <w:rFonts w:hint="eastAsia"/>
        </w:rPr>
        <w:t>,</w:t>
      </w:r>
      <w:r w:rsidRPr="00723D0E">
        <w:rPr>
          <w:rFonts w:hint="eastAsia"/>
        </w:rPr>
        <w:t>包括</w:t>
      </w:r>
      <w:r w:rsidRPr="00723D0E">
        <w:rPr>
          <w:rFonts w:hint="eastAsia"/>
        </w:rPr>
        <w:t xml:space="preserve">CASE 2366 </w:t>
      </w:r>
      <w:r w:rsidRPr="00723D0E">
        <w:rPr>
          <w:rFonts w:hint="eastAsia"/>
        </w:rPr>
        <w:t>轴流谷物联合收割机产量监测及成图系统、变量施肥播种机、变量喷雾机，使用了</w:t>
      </w:r>
      <w:r w:rsidRPr="00723D0E">
        <w:rPr>
          <w:rFonts w:hint="eastAsia"/>
        </w:rPr>
        <w:t>RTK-GPS</w:t>
      </w:r>
      <w:r w:rsidRPr="00723D0E">
        <w:rPr>
          <w:rFonts w:hint="eastAsia"/>
        </w:rPr>
        <w:t>该的机械装备系统能根据小区处方图实施变量作业，优化作物生产，提高农业物料的科学利用率，但该文仅仅是介绍了几种应用，并没有对相应算法和精度进行进一步的研究；杨</w:t>
      </w:r>
      <w:proofErr w:type="gramStart"/>
      <w:r w:rsidRPr="00723D0E">
        <w:rPr>
          <w:rFonts w:hint="eastAsia"/>
        </w:rPr>
        <w:t>雪介绍</w:t>
      </w:r>
      <w:proofErr w:type="gramEnd"/>
      <w:r w:rsidRPr="00723D0E">
        <w:rPr>
          <w:rFonts w:hint="eastAsia"/>
        </w:rPr>
        <w:t>了黑龙江胜利农场交接了凯斯</w:t>
      </w:r>
      <w:r w:rsidRPr="00723D0E">
        <w:rPr>
          <w:rFonts w:hint="eastAsia"/>
        </w:rPr>
        <w:t>RTK</w:t>
      </w:r>
      <w:r w:rsidRPr="00723D0E">
        <w:rPr>
          <w:rFonts w:hint="eastAsia"/>
        </w:rPr>
        <w:t>基准站后，</w:t>
      </w:r>
      <w:r w:rsidRPr="00723D0E">
        <w:rPr>
          <w:rFonts w:hint="eastAsia"/>
        </w:rPr>
        <w:t>6</w:t>
      </w:r>
      <w:r w:rsidRPr="00723D0E">
        <w:rPr>
          <w:rFonts w:hint="eastAsia"/>
        </w:rPr>
        <w:t>台凯斯拖拉机的田间作业精度达到了</w:t>
      </w:r>
      <w:r w:rsidRPr="00723D0E">
        <w:rPr>
          <w:rFonts w:hint="eastAsia"/>
        </w:rPr>
        <w:t>2.54cm</w:t>
      </w:r>
      <w:r w:rsidRPr="00723D0E">
        <w:rPr>
          <w:rFonts w:hint="eastAsia"/>
        </w:rPr>
        <w:t>，对实现高标准的精细农业具有重大意义；罗锡文等在东方红</w:t>
      </w:r>
      <w:r w:rsidRPr="00723D0E">
        <w:rPr>
          <w:rFonts w:hint="eastAsia"/>
        </w:rPr>
        <w:t xml:space="preserve">X-804 </w:t>
      </w:r>
      <w:r w:rsidRPr="00723D0E">
        <w:rPr>
          <w:rFonts w:hint="eastAsia"/>
        </w:rPr>
        <w:t>拖拉机上开发了基于</w:t>
      </w:r>
      <w:r w:rsidRPr="00723D0E">
        <w:rPr>
          <w:rFonts w:hint="eastAsia"/>
        </w:rPr>
        <w:t xml:space="preserve">RTK-GPS </w:t>
      </w:r>
      <w:r w:rsidRPr="00723D0E">
        <w:rPr>
          <w:rFonts w:hint="eastAsia"/>
        </w:rPr>
        <w:t>的自动导航控制系统，将拖拉机的横向跟踪误差作为模型的输入，期望的拖拉机转向轮偏角作为输出，</w:t>
      </w:r>
      <w:r w:rsidRPr="00723D0E">
        <w:rPr>
          <w:rFonts w:hint="eastAsia"/>
        </w:rPr>
        <w:t>PID</w:t>
      </w:r>
      <w:r w:rsidRPr="00723D0E">
        <w:rPr>
          <w:rFonts w:hint="eastAsia"/>
        </w:rPr>
        <w:t>控制作为模型的控制器，在拖拉机行进速度为</w:t>
      </w:r>
      <w:r w:rsidRPr="00723D0E">
        <w:rPr>
          <w:rFonts w:hint="eastAsia"/>
        </w:rPr>
        <w:t xml:space="preserve">0.8 m/s </w:t>
      </w:r>
      <w:r w:rsidRPr="00723D0E">
        <w:rPr>
          <w:rFonts w:hint="eastAsia"/>
        </w:rPr>
        <w:t>时，直线跟踪的最大误差小于</w:t>
      </w:r>
      <w:r w:rsidRPr="00723D0E">
        <w:rPr>
          <w:rFonts w:hint="eastAsia"/>
        </w:rPr>
        <w:t>0.15 m</w:t>
      </w:r>
      <w:r w:rsidRPr="00723D0E">
        <w:rPr>
          <w:rFonts w:hint="eastAsia"/>
        </w:rPr>
        <w:t>，平均跟踪误差小于</w:t>
      </w:r>
      <w:r w:rsidRPr="00723D0E">
        <w:rPr>
          <w:rFonts w:hint="eastAsia"/>
        </w:rPr>
        <w:t>0.03 m</w:t>
      </w:r>
      <w:r w:rsidRPr="00723D0E">
        <w:rPr>
          <w:rFonts w:hint="eastAsia"/>
        </w:rPr>
        <w:t>；周建军等在改装的四轮电瓶车上采用</w:t>
      </w:r>
      <w:r w:rsidRPr="00723D0E">
        <w:rPr>
          <w:rFonts w:hint="eastAsia"/>
        </w:rPr>
        <w:t>Trimble RTK-GPS 4700</w:t>
      </w:r>
      <w:r w:rsidRPr="00723D0E">
        <w:rPr>
          <w:rFonts w:hint="eastAsia"/>
        </w:rPr>
        <w:t>作为位置传感器，结合电子罗盘和角度传感器，利用模糊控制方法实现了农机的直线和曲线路径追踪，当速度为</w:t>
      </w:r>
      <w:r w:rsidRPr="00723D0E">
        <w:rPr>
          <w:rFonts w:hint="eastAsia"/>
        </w:rPr>
        <w:t xml:space="preserve">1m/s </w:t>
      </w:r>
      <w:r w:rsidRPr="00723D0E">
        <w:rPr>
          <w:rFonts w:hint="eastAsia"/>
        </w:rPr>
        <w:t>直线路径跟踪最大偏差为</w:t>
      </w:r>
      <w:r w:rsidRPr="00723D0E">
        <w:rPr>
          <w:rFonts w:hint="eastAsia"/>
        </w:rPr>
        <w:t>0.19m</w:t>
      </w:r>
      <w:r w:rsidRPr="00723D0E">
        <w:rPr>
          <w:rFonts w:hint="eastAsia"/>
        </w:rPr>
        <w:t>，当速度为</w:t>
      </w:r>
      <w:r w:rsidRPr="00723D0E">
        <w:rPr>
          <w:rFonts w:hint="eastAsia"/>
        </w:rPr>
        <w:t xml:space="preserve">0.8m/s, </w:t>
      </w:r>
      <w:r w:rsidRPr="00723D0E">
        <w:rPr>
          <w:rFonts w:hint="eastAsia"/>
        </w:rPr>
        <w:t>曲线路径跟踪最大偏差为</w:t>
      </w:r>
      <w:r w:rsidRPr="00723D0E">
        <w:rPr>
          <w:rFonts w:hint="eastAsia"/>
        </w:rPr>
        <w:t>0.26m</w:t>
      </w:r>
      <w:r w:rsidRPr="00723D0E">
        <w:rPr>
          <w:rFonts w:hint="eastAsia"/>
        </w:rPr>
        <w:t>；刘兆辉等提出一种基于遗传算法的自适应模糊控制算法</w:t>
      </w:r>
      <w:r w:rsidRPr="00723D0E">
        <w:rPr>
          <w:rFonts w:hint="eastAsia"/>
        </w:rPr>
        <w:t>,</w:t>
      </w:r>
      <w:r w:rsidRPr="00723D0E">
        <w:rPr>
          <w:rFonts w:hint="eastAsia"/>
        </w:rPr>
        <w:t>以</w:t>
      </w:r>
      <w:r w:rsidRPr="00723D0E">
        <w:rPr>
          <w:rFonts w:hint="eastAsia"/>
        </w:rPr>
        <w:t>RTK-DGPS</w:t>
      </w:r>
      <w:r w:rsidRPr="00723D0E">
        <w:rPr>
          <w:rFonts w:hint="eastAsia"/>
        </w:rPr>
        <w:t>为传感器</w:t>
      </w:r>
      <w:r w:rsidRPr="00723D0E">
        <w:rPr>
          <w:rFonts w:hint="eastAsia"/>
        </w:rPr>
        <w:t>,</w:t>
      </w:r>
      <w:r w:rsidRPr="00723D0E">
        <w:rPr>
          <w:rFonts w:hint="eastAsia"/>
        </w:rPr>
        <w:t>构建拖拉机自动导航系统</w:t>
      </w:r>
      <w:r w:rsidRPr="00723D0E">
        <w:rPr>
          <w:rFonts w:hint="eastAsia"/>
        </w:rPr>
        <w:t>,</w:t>
      </w:r>
      <w:r w:rsidRPr="00723D0E">
        <w:rPr>
          <w:rFonts w:hint="eastAsia"/>
        </w:rPr>
        <w:t>并进行田间试验，结果表明</w:t>
      </w:r>
      <w:r w:rsidRPr="00723D0E">
        <w:rPr>
          <w:rFonts w:hint="eastAsia"/>
        </w:rPr>
        <w:t>,</w:t>
      </w:r>
      <w:r w:rsidRPr="00723D0E">
        <w:rPr>
          <w:rFonts w:hint="eastAsia"/>
        </w:rPr>
        <w:t>该方法可迅速消除跟踪误差</w:t>
      </w:r>
      <w:r w:rsidRPr="00723D0E">
        <w:rPr>
          <w:rFonts w:hint="eastAsia"/>
        </w:rPr>
        <w:t>,</w:t>
      </w:r>
      <w:r w:rsidRPr="00723D0E">
        <w:rPr>
          <w:rFonts w:hint="eastAsia"/>
        </w:rPr>
        <w:t>稳态跟踪误差不超过</w:t>
      </w:r>
      <w:r w:rsidRPr="00723D0E">
        <w:rPr>
          <w:rFonts w:hint="eastAsia"/>
        </w:rPr>
        <w:t>10cm</w:t>
      </w:r>
      <w:r w:rsidRPr="00723D0E">
        <w:rPr>
          <w:rFonts w:hint="eastAsia"/>
        </w:rPr>
        <w:t>；高雷等采用模块化设计思想，基于嵌入式和</w:t>
      </w:r>
      <w:r w:rsidRPr="00723D0E">
        <w:rPr>
          <w:rFonts w:hint="eastAsia"/>
        </w:rPr>
        <w:t>CAN</w:t>
      </w:r>
      <w:r w:rsidRPr="00723D0E">
        <w:rPr>
          <w:rFonts w:hint="eastAsia"/>
        </w:rPr>
        <w:t>总线技术，开发了具有较强通用性的农机自动导航控制系统，将系统安装在联合收获机上进行了道路实验验证了系统的可用性，但在此基础上仍需要对路径规划算法、传感器数据融合算法、导航控制算法以及转向控制算法进行进一步研究；伟利国等以</w:t>
      </w:r>
      <w:r w:rsidRPr="00723D0E">
        <w:rPr>
          <w:rFonts w:hint="eastAsia"/>
        </w:rPr>
        <w:t>XDN2630</w:t>
      </w:r>
      <w:r w:rsidRPr="00723D0E">
        <w:rPr>
          <w:rFonts w:hint="eastAsia"/>
        </w:rPr>
        <w:t>插秧机为平台，根据</w:t>
      </w:r>
      <w:r w:rsidRPr="00723D0E">
        <w:rPr>
          <w:rFonts w:hint="eastAsia"/>
        </w:rPr>
        <w:t>RTK-GPS</w:t>
      </w:r>
      <w:r w:rsidRPr="00723D0E">
        <w:rPr>
          <w:rFonts w:hint="eastAsia"/>
        </w:rPr>
        <w:t>与车载传感器获得的车辆姿态信息，采用</w:t>
      </w:r>
      <w:r w:rsidRPr="00723D0E">
        <w:rPr>
          <w:rFonts w:hint="eastAsia"/>
        </w:rPr>
        <w:t xml:space="preserve">PID </w:t>
      </w:r>
      <w:r w:rsidRPr="00723D0E">
        <w:rPr>
          <w:rFonts w:hint="eastAsia"/>
        </w:rPr>
        <w:t>控制方法</w:t>
      </w:r>
      <w:r w:rsidRPr="00723D0E">
        <w:rPr>
          <w:rFonts w:hint="eastAsia"/>
        </w:rPr>
        <w:t>,</w:t>
      </w:r>
      <w:r w:rsidRPr="00723D0E">
        <w:rPr>
          <w:rFonts w:hint="eastAsia"/>
        </w:rPr>
        <w:t>实现自动对行导航及地头转向</w:t>
      </w:r>
      <w:r w:rsidRPr="00723D0E">
        <w:rPr>
          <w:rFonts w:hint="eastAsia"/>
        </w:rPr>
        <w:t>,</w:t>
      </w:r>
      <w:r w:rsidRPr="00723D0E">
        <w:rPr>
          <w:rFonts w:hint="eastAsia"/>
        </w:rPr>
        <w:t>插秧机田间导航跟踪试验结果显示，在车辆行进速度不大于</w:t>
      </w:r>
      <w:r w:rsidRPr="00723D0E">
        <w:rPr>
          <w:rFonts w:hint="eastAsia"/>
        </w:rPr>
        <w:t xml:space="preserve">0.6 m/s </w:t>
      </w:r>
      <w:r w:rsidRPr="00723D0E">
        <w:rPr>
          <w:rFonts w:hint="eastAsia"/>
        </w:rPr>
        <w:t>时</w:t>
      </w:r>
      <w:r w:rsidRPr="00723D0E">
        <w:rPr>
          <w:rFonts w:hint="eastAsia"/>
        </w:rPr>
        <w:t>,</w:t>
      </w:r>
      <w:r w:rsidRPr="00723D0E">
        <w:rPr>
          <w:rFonts w:hint="eastAsia"/>
        </w:rPr>
        <w:t>跟踪最大误差小于</w:t>
      </w:r>
      <w:r w:rsidRPr="00723D0E">
        <w:rPr>
          <w:rFonts w:hint="eastAsia"/>
        </w:rPr>
        <w:t>10cm</w:t>
      </w:r>
      <w:r w:rsidRPr="00723D0E">
        <w:rPr>
          <w:rFonts w:hint="eastAsia"/>
        </w:rPr>
        <w:t>，但在地</w:t>
      </w:r>
      <w:r w:rsidRPr="00723D0E">
        <w:rPr>
          <w:rFonts w:hint="eastAsia"/>
        </w:rPr>
        <w:lastRenderedPageBreak/>
        <w:t>头转弯处出现的误差较大；为了实现农业车辆的精确导航，张美娜等提出了一种</w:t>
      </w:r>
      <w:r w:rsidRPr="00723D0E">
        <w:rPr>
          <w:rFonts w:hint="eastAsia"/>
        </w:rPr>
        <w:t>RTK-DGPS</w:t>
      </w:r>
      <w:r w:rsidRPr="00723D0E">
        <w:rPr>
          <w:rFonts w:hint="eastAsia"/>
        </w:rPr>
        <w:t>融合惯性传感器的导航参数计算方法，利用惯性传感器采集的姿态角经几何变换补偿系统存在俯仰和侧倾时出现的横向偏差，实验结果证明该方法平均补偿了</w:t>
      </w:r>
      <w:r w:rsidRPr="00723D0E">
        <w:rPr>
          <w:rFonts w:hint="eastAsia"/>
        </w:rPr>
        <w:t>0.08m</w:t>
      </w:r>
      <w:r w:rsidRPr="00723D0E">
        <w:rPr>
          <w:rFonts w:hint="eastAsia"/>
        </w:rPr>
        <w:t>的横向误差，此外利用最小二乘法拟合仅使用</w:t>
      </w:r>
      <w:r w:rsidRPr="00723D0E">
        <w:rPr>
          <w:rFonts w:hint="eastAsia"/>
        </w:rPr>
        <w:t>RTK-DGPS</w:t>
      </w:r>
      <w:r w:rsidRPr="00723D0E">
        <w:rPr>
          <w:rFonts w:hint="eastAsia"/>
        </w:rPr>
        <w:t>时的车辆行驶轨迹，结果显示在直线、圆周和任意曲线行驶时，惯性传感器与</w:t>
      </w:r>
      <w:r w:rsidRPr="00723D0E">
        <w:rPr>
          <w:rFonts w:hint="eastAsia"/>
        </w:rPr>
        <w:t>RTK-DGPS</w:t>
      </w:r>
      <w:r w:rsidRPr="00723D0E">
        <w:rPr>
          <w:rFonts w:hint="eastAsia"/>
        </w:rPr>
        <w:t>计算的航向偏差的平均值分别为</w:t>
      </w:r>
      <w:r w:rsidRPr="00723D0E">
        <w:rPr>
          <w:rFonts w:hint="eastAsia"/>
        </w:rPr>
        <w:t>0.9636</w:t>
      </w:r>
      <w:r w:rsidRPr="00723D0E">
        <w:rPr>
          <w:rFonts w:hint="eastAsia"/>
        </w:rPr>
        <w:t>°、</w:t>
      </w:r>
      <w:r w:rsidRPr="00723D0E">
        <w:rPr>
          <w:rFonts w:hint="eastAsia"/>
        </w:rPr>
        <w:t>3.6418</w:t>
      </w:r>
      <w:r w:rsidRPr="00723D0E">
        <w:rPr>
          <w:rFonts w:hint="eastAsia"/>
        </w:rPr>
        <w:t>°与</w:t>
      </w:r>
      <w:r w:rsidRPr="00723D0E">
        <w:rPr>
          <w:rFonts w:hint="eastAsia"/>
        </w:rPr>
        <w:t xml:space="preserve"> 2.7562</w:t>
      </w:r>
      <w:r w:rsidRPr="00723D0E">
        <w:rPr>
          <w:rFonts w:hint="eastAsia"/>
        </w:rPr>
        <w:t>°，说明了</w:t>
      </w:r>
      <w:r w:rsidRPr="00723D0E">
        <w:rPr>
          <w:rFonts w:hint="eastAsia"/>
        </w:rPr>
        <w:t>RTK-DGPS</w:t>
      </w:r>
      <w:r w:rsidRPr="00723D0E">
        <w:rPr>
          <w:rFonts w:hint="eastAsia"/>
        </w:rPr>
        <w:t>定位方法计算航向偏差的可行性。</w:t>
      </w:r>
    </w:p>
    <w:p w:rsidR="00306031" w:rsidRPr="00723D0E" w:rsidRDefault="00306031" w:rsidP="00306031">
      <w:r w:rsidRPr="00723D0E">
        <w:rPr>
          <w:rFonts w:hint="eastAsia"/>
        </w:rPr>
        <w:t>目前，国内农业领域使用的</w:t>
      </w:r>
      <w:r w:rsidRPr="00723D0E">
        <w:rPr>
          <w:rFonts w:hint="eastAsia"/>
        </w:rPr>
        <w:t>RTK-GPS</w:t>
      </w:r>
      <w:r w:rsidRPr="00723D0E">
        <w:rPr>
          <w:rFonts w:hint="eastAsia"/>
        </w:rPr>
        <w:t>模块多引自国外，成本较低的也要几万元，且存在定位精度低、传输距离短的问题，同时基于</w:t>
      </w:r>
      <w:r w:rsidRPr="00723D0E">
        <w:rPr>
          <w:rFonts w:hint="eastAsia"/>
        </w:rPr>
        <w:t>RTK-GPS</w:t>
      </w:r>
      <w:r w:rsidRPr="00723D0E">
        <w:rPr>
          <w:rFonts w:hint="eastAsia"/>
        </w:rPr>
        <w:t>的导航系统的研究多停留在理论阶段或实验模拟阶段，能够实际投入田间作业的实物较少，因此国内这方面的应用还处于起步阶段，如何设计低成本高精度易操作的</w:t>
      </w:r>
      <w:proofErr w:type="spellStart"/>
      <w:r w:rsidRPr="00723D0E">
        <w:rPr>
          <w:rFonts w:hint="eastAsia"/>
        </w:rPr>
        <w:t>RTK-GPS</w:t>
      </w:r>
      <w:proofErr w:type="spellEnd"/>
      <w:r w:rsidRPr="00723D0E">
        <w:rPr>
          <w:rFonts w:hint="eastAsia"/>
        </w:rPr>
        <w:t>自动导航系统很有必要。</w:t>
      </w:r>
    </w:p>
    <w:p w:rsidR="00306031" w:rsidRPr="00EC5A69" w:rsidRDefault="00306031" w:rsidP="00306031">
      <w:pPr>
        <w:pStyle w:val="2"/>
        <w:rPr>
          <w:color w:val="FF0000"/>
        </w:rPr>
      </w:pPr>
      <w:r w:rsidRPr="00EC5A69">
        <w:rPr>
          <w:rFonts w:hint="eastAsia"/>
          <w:color w:val="FF0000"/>
        </w:rPr>
        <w:t>1.</w:t>
      </w:r>
      <w:r w:rsidRPr="00EC5A69">
        <w:rPr>
          <w:color w:val="FF0000"/>
        </w:rPr>
        <w:t>2</w:t>
      </w:r>
      <w:r w:rsidRPr="00EC5A69">
        <w:rPr>
          <w:rFonts w:hint="eastAsia"/>
          <w:color w:val="FF0000"/>
        </w:rPr>
        <w:t>机器视觉行间导航研究现状（陈海）</w:t>
      </w:r>
    </w:p>
    <w:p w:rsidR="00E64ABE" w:rsidRDefault="00E64ABE" w:rsidP="00E64ABE">
      <w:pPr>
        <w:pStyle w:val="a7"/>
        <w:ind w:firstLine="480"/>
      </w:pPr>
      <w:r w:rsidRPr="00936DFC">
        <w:t>However, many agricultural applications require the machine to follow existing crop rows. In these cases, machine localization using relative positioning sensors has advantages.</w:t>
      </w:r>
    </w:p>
    <w:p w:rsidR="008A3D0D" w:rsidRDefault="00B26E83" w:rsidP="00E64ABE">
      <w:pPr>
        <w:pStyle w:val="a7"/>
        <w:ind w:firstLine="480"/>
      </w:pPr>
      <w:r>
        <w:rPr>
          <w:rFonts w:hint="eastAsia"/>
        </w:rPr>
        <w:t>然而，很多</w:t>
      </w:r>
      <w:r w:rsidR="0076753D">
        <w:rPr>
          <w:rFonts w:hint="eastAsia"/>
        </w:rPr>
        <w:t>农业应用中要求农机沿着已有作物行作业</w:t>
      </w:r>
      <w:r w:rsidR="003607FB">
        <w:rPr>
          <w:rFonts w:hint="eastAsia"/>
        </w:rPr>
        <w:t>，这时，利用相对定位传感器的农机定位</w:t>
      </w:r>
      <w:r w:rsidR="00053896">
        <w:rPr>
          <w:rFonts w:hint="eastAsia"/>
        </w:rPr>
        <w:t>能起到巨大作用</w:t>
      </w:r>
      <w:r w:rsidR="000D1696">
        <w:rPr>
          <w:rFonts w:hint="eastAsia"/>
        </w:rPr>
        <w:t>。</w:t>
      </w:r>
    </w:p>
    <w:p w:rsidR="00035C26" w:rsidRPr="00035C26" w:rsidRDefault="00CA1731" w:rsidP="00446837">
      <w:r w:rsidRPr="00CA1731">
        <w:rPr>
          <w:rFonts w:hint="eastAsia"/>
        </w:rPr>
        <w:t>国外从上世纪末开始就有了有关视觉导航的研究，总体实现了低速下（</w:t>
      </w:r>
      <w:r w:rsidRPr="00CA1731">
        <w:rPr>
          <w:rFonts w:hint="eastAsia"/>
        </w:rPr>
        <w:t>1m/s</w:t>
      </w:r>
      <w:r w:rsidRPr="00CA1731">
        <w:rPr>
          <w:rFonts w:hint="eastAsia"/>
        </w:rPr>
        <w:t>左右）在一定路程内导航横向偏差达到厘米级（小于</w:t>
      </w:r>
      <w:r w:rsidRPr="00CA1731">
        <w:rPr>
          <w:rFonts w:hint="eastAsia"/>
        </w:rPr>
        <w:t>10</w:t>
      </w:r>
      <w:r w:rsidRPr="00CA1731">
        <w:rPr>
          <w:rFonts w:hint="eastAsia"/>
        </w:rPr>
        <w:t>厘米）。</w:t>
      </w:r>
      <w:r w:rsidR="00072084">
        <w:rPr>
          <w:rFonts w:hint="eastAsia"/>
        </w:rPr>
        <w:t>在</w:t>
      </w:r>
      <w:r w:rsidR="002D06F3">
        <w:rPr>
          <w:rFonts w:hint="eastAsia"/>
        </w:rPr>
        <w:t>2001</w:t>
      </w:r>
      <w:r w:rsidR="000A0FE7">
        <w:rPr>
          <w:rFonts w:hint="eastAsia"/>
        </w:rPr>
        <w:t>年</w:t>
      </w:r>
      <w:r w:rsidR="00DD40BF">
        <w:rPr>
          <w:rFonts w:hint="eastAsia"/>
        </w:rPr>
        <w:t>英国</w:t>
      </w:r>
      <w:r w:rsidR="00322917">
        <w:rPr>
          <w:rFonts w:hint="eastAsia"/>
        </w:rPr>
        <w:t xml:space="preserve">Hague </w:t>
      </w:r>
      <w:r w:rsidR="00322917">
        <w:t xml:space="preserve">T </w:t>
      </w:r>
      <w:r w:rsidR="002D06F3">
        <w:fldChar w:fldCharType="begin"/>
      </w:r>
      <w:r w:rsidR="00F345FE">
        <w:instrText xml:space="preserve"> ADDIN NE.Ref.{DFA9792C-DFA8-43A6-87F8-B5248B16CDEA}</w:instrText>
      </w:r>
      <w:r w:rsidR="002D06F3">
        <w:fldChar w:fldCharType="separate"/>
      </w:r>
      <w:r w:rsidR="00F345FE">
        <w:rPr>
          <w:rFonts w:eastAsiaTheme="minorEastAsia"/>
          <w:color w:val="080000"/>
          <w:kern w:val="0"/>
          <w:vertAlign w:val="superscript"/>
        </w:rPr>
        <w:t>[1]</w:t>
      </w:r>
      <w:r w:rsidR="002D06F3">
        <w:fldChar w:fldCharType="end"/>
      </w:r>
      <w:r w:rsidR="00782127">
        <w:rPr>
          <w:rFonts w:hint="eastAsia"/>
        </w:rPr>
        <w:t>介绍了一种在图像序列中定位作物的方法，在指导冬小麦除草的过程中</w:t>
      </w:r>
      <w:r w:rsidR="00782127">
        <w:rPr>
          <w:rFonts w:hint="eastAsia"/>
        </w:rPr>
        <w:t>(</w:t>
      </w:r>
      <w:r w:rsidR="00782127">
        <w:rPr>
          <w:rFonts w:hint="eastAsia"/>
        </w:rPr>
        <w:t>速度为</w:t>
      </w:r>
      <w:r w:rsidR="00782127">
        <w:rPr>
          <w:rFonts w:hint="eastAsia"/>
        </w:rPr>
        <w:t>1.6m</w:t>
      </w:r>
      <w:r w:rsidR="00782127">
        <w:t>/s)</w:t>
      </w:r>
      <w:r w:rsidR="00782127">
        <w:rPr>
          <w:rFonts w:hint="eastAsia"/>
        </w:rPr>
        <w:t>显示出</w:t>
      </w:r>
      <w:r w:rsidR="00782127">
        <w:rPr>
          <w:rFonts w:hint="eastAsia"/>
        </w:rPr>
        <w:t>R</w:t>
      </w:r>
      <w:r w:rsidR="00782127">
        <w:t>MS</w:t>
      </w:r>
      <w:r w:rsidR="00782127">
        <w:rPr>
          <w:rFonts w:hint="eastAsia"/>
        </w:rPr>
        <w:t>位置误差为</w:t>
      </w:r>
      <w:r w:rsidR="00782127">
        <w:rPr>
          <w:rFonts w:hint="eastAsia"/>
        </w:rPr>
        <w:t>15.6mm</w:t>
      </w:r>
      <w:r w:rsidR="00BE2B1E">
        <w:rPr>
          <w:rFonts w:hint="eastAsia"/>
        </w:rPr>
        <w:t>。</w:t>
      </w:r>
      <w:r w:rsidR="0082139E">
        <w:rPr>
          <w:rFonts w:hint="eastAsia"/>
        </w:rPr>
        <w:t>2002</w:t>
      </w:r>
      <w:r w:rsidR="0082139E">
        <w:rPr>
          <w:rFonts w:hint="eastAsia"/>
        </w:rPr>
        <w:t>年</w:t>
      </w:r>
      <w:r w:rsidR="00815690">
        <w:rPr>
          <w:rFonts w:hint="eastAsia"/>
        </w:rPr>
        <w:t>瑞典</w:t>
      </w:r>
      <w:proofErr w:type="spellStart"/>
      <w:r w:rsidR="00815690">
        <w:rPr>
          <w:rFonts w:hint="eastAsia"/>
        </w:rPr>
        <w:t>Astrand</w:t>
      </w:r>
      <w:proofErr w:type="spellEnd"/>
      <w:r w:rsidR="00815690">
        <w:rPr>
          <w:rFonts w:hint="eastAsia"/>
        </w:rPr>
        <w:t xml:space="preserve"> B</w:t>
      </w:r>
      <w:r w:rsidR="00815690">
        <w:fldChar w:fldCharType="begin"/>
      </w:r>
      <w:r w:rsidR="00F345FE">
        <w:instrText xml:space="preserve"> ADDIN NE.Ref.{82B62887-8A49-4DF0-AEE5-647AD90E7774}</w:instrText>
      </w:r>
      <w:r w:rsidR="00815690">
        <w:fldChar w:fldCharType="separate"/>
      </w:r>
      <w:r w:rsidR="00F345FE">
        <w:rPr>
          <w:rFonts w:eastAsiaTheme="minorEastAsia"/>
          <w:color w:val="080000"/>
          <w:kern w:val="0"/>
          <w:vertAlign w:val="superscript"/>
        </w:rPr>
        <w:t>[2]</w:t>
      </w:r>
      <w:r w:rsidR="00815690">
        <w:fldChar w:fldCharType="end"/>
      </w:r>
      <w:r w:rsidR="00815690">
        <w:rPr>
          <w:rFonts w:hint="eastAsia"/>
        </w:rPr>
        <w:t>等人设计了一种作物行识别系统，利用一组而不是一根平行线进行导航，显示出</w:t>
      </w:r>
      <w:r w:rsidR="00815690">
        <w:rPr>
          <w:rFonts w:hint="eastAsia"/>
        </w:rPr>
        <w:t>0.6-1.2cm</w:t>
      </w:r>
      <w:r w:rsidR="00815690">
        <w:rPr>
          <w:rFonts w:hint="eastAsia"/>
        </w:rPr>
        <w:t>的标准偏差。</w:t>
      </w:r>
      <w:r w:rsidR="00DD40BF">
        <w:rPr>
          <w:rFonts w:hint="eastAsia"/>
        </w:rPr>
        <w:t>2004</w:t>
      </w:r>
      <w:r w:rsidR="00DD40BF">
        <w:rPr>
          <w:rFonts w:hint="eastAsia"/>
        </w:rPr>
        <w:t>年</w:t>
      </w:r>
      <w:r w:rsidR="005D6C58">
        <w:rPr>
          <w:rFonts w:hint="eastAsia"/>
        </w:rPr>
        <w:t>美国</w:t>
      </w:r>
      <w:r w:rsidR="00BC5005">
        <w:rPr>
          <w:rFonts w:hint="eastAsia"/>
        </w:rPr>
        <w:t>Han S, Zhang</w:t>
      </w:r>
      <w:r w:rsidR="00BC5005">
        <w:t xml:space="preserve"> Q</w:t>
      </w:r>
      <w:r w:rsidR="00BC5005">
        <w:fldChar w:fldCharType="begin"/>
      </w:r>
      <w:r w:rsidR="00F345FE">
        <w:instrText xml:space="preserve"> ADDIN NE.Ref.{61CC66A5-A97D-4E9B-B05C-2BAE0B170B32}</w:instrText>
      </w:r>
      <w:r w:rsidR="00BC5005">
        <w:fldChar w:fldCharType="separate"/>
      </w:r>
      <w:r w:rsidR="00F345FE">
        <w:rPr>
          <w:rFonts w:eastAsiaTheme="minorEastAsia"/>
          <w:color w:val="080000"/>
          <w:kern w:val="0"/>
          <w:vertAlign w:val="superscript"/>
        </w:rPr>
        <w:t>[3]</w:t>
      </w:r>
      <w:r w:rsidR="00BC5005">
        <w:fldChar w:fldCharType="end"/>
      </w:r>
      <w:r w:rsidR="00710903">
        <w:rPr>
          <w:rFonts w:hint="eastAsia"/>
        </w:rPr>
        <w:t>等人利用</w:t>
      </w:r>
      <w:r w:rsidR="009C1975">
        <w:rPr>
          <w:rFonts w:hint="eastAsia"/>
        </w:rPr>
        <w:t>在同一帧图像中选取</w:t>
      </w:r>
      <w:r w:rsidR="00710903">
        <w:rPr>
          <w:rFonts w:hint="eastAsia"/>
        </w:rPr>
        <w:t>多窗口提取多条导航线进行融合</w:t>
      </w:r>
      <w:r w:rsidR="009B6C28">
        <w:rPr>
          <w:rFonts w:hint="eastAsia"/>
        </w:rPr>
        <w:t>，提高鲁棒性，</w:t>
      </w:r>
      <w:r w:rsidR="002D44D7">
        <w:rPr>
          <w:rFonts w:hint="eastAsia"/>
        </w:rPr>
        <w:t>在大豆田中实验</w:t>
      </w:r>
      <w:r w:rsidR="005F7BA3">
        <w:rPr>
          <w:rFonts w:hint="eastAsia"/>
        </w:rPr>
        <w:t>平均误差为</w:t>
      </w:r>
      <w:r w:rsidR="005F7BA3">
        <w:rPr>
          <w:rFonts w:hint="eastAsia"/>
        </w:rPr>
        <w:t>1cm</w:t>
      </w:r>
      <w:r w:rsidR="005F7BA3">
        <w:rPr>
          <w:rFonts w:hint="eastAsia"/>
        </w:rPr>
        <w:t>，玉米地中实验误差为</w:t>
      </w:r>
      <w:r w:rsidR="005F7BA3">
        <w:rPr>
          <w:rFonts w:hint="eastAsia"/>
        </w:rPr>
        <w:t>2.4cm</w:t>
      </w:r>
      <w:r w:rsidR="005F7BA3">
        <w:rPr>
          <w:rFonts w:hint="eastAsia"/>
        </w:rPr>
        <w:t>；</w:t>
      </w:r>
      <w:r w:rsidRPr="00CA1731">
        <w:rPr>
          <w:rFonts w:hint="eastAsia"/>
        </w:rPr>
        <w:t>2016</w:t>
      </w:r>
      <w:r w:rsidRPr="00CA1731">
        <w:rPr>
          <w:rFonts w:hint="eastAsia"/>
        </w:rPr>
        <w:t>年澳大利亚的</w:t>
      </w:r>
      <w:r w:rsidRPr="00CA1731">
        <w:rPr>
          <w:rFonts w:hint="eastAsia"/>
        </w:rPr>
        <w:t xml:space="preserve">Ball, D.; </w:t>
      </w:r>
      <w:proofErr w:type="spellStart"/>
      <w:r w:rsidRPr="00CA1731">
        <w:rPr>
          <w:rFonts w:hint="eastAsia"/>
        </w:rPr>
        <w:t>Upcroft</w:t>
      </w:r>
      <w:proofErr w:type="spellEnd"/>
      <w:r w:rsidRPr="00CA1731">
        <w:rPr>
          <w:rFonts w:hint="eastAsia"/>
        </w:rPr>
        <w:t>, B.; Wyeth, G</w:t>
      </w:r>
      <w:r w:rsidRPr="00CA1731">
        <w:rPr>
          <w:rFonts w:hint="eastAsia"/>
        </w:rPr>
        <w:t>等人</w:t>
      </w:r>
      <w:r w:rsidR="0057529C">
        <w:fldChar w:fldCharType="begin"/>
      </w:r>
      <w:r w:rsidR="00F345FE">
        <w:instrText xml:space="preserve"> ADDIN NE.Ref.{E5BD7BAD-6E4D-424B-B48C-978E35BAEB99}</w:instrText>
      </w:r>
      <w:r w:rsidR="0057529C">
        <w:fldChar w:fldCharType="separate"/>
      </w:r>
      <w:r w:rsidR="00F345FE">
        <w:rPr>
          <w:rFonts w:eastAsiaTheme="minorEastAsia"/>
          <w:color w:val="080000"/>
          <w:kern w:val="0"/>
          <w:vertAlign w:val="superscript"/>
        </w:rPr>
        <w:t>[4]</w:t>
      </w:r>
      <w:r w:rsidR="0057529C">
        <w:fldChar w:fldCharType="end"/>
      </w:r>
      <w:r w:rsidR="009B032A">
        <w:fldChar w:fldCharType="begin"/>
      </w:r>
      <w:r w:rsidR="00F345FE">
        <w:instrText xml:space="preserve"> ADDIN NE.Ref.{1ACA5D8B-C1C8-499B-9351-62803CD8E0F2}</w:instrText>
      </w:r>
      <w:r w:rsidR="009B032A">
        <w:fldChar w:fldCharType="separate"/>
      </w:r>
      <w:r w:rsidR="00F345FE">
        <w:rPr>
          <w:rFonts w:eastAsiaTheme="minorEastAsia"/>
          <w:color w:val="080000"/>
          <w:kern w:val="0"/>
          <w:vertAlign w:val="superscript"/>
        </w:rPr>
        <w:t>[5]</w:t>
      </w:r>
      <w:r w:rsidR="009B032A">
        <w:fldChar w:fldCharType="end"/>
      </w:r>
      <w:r w:rsidRPr="00CA1731">
        <w:rPr>
          <w:rFonts w:hint="eastAsia"/>
        </w:rPr>
        <w:t>设计了一个基于视觉的障碍检测和导航系统，机器人能够继续在</w:t>
      </w:r>
      <w:r w:rsidRPr="00CA1731">
        <w:rPr>
          <w:rFonts w:hint="eastAsia"/>
        </w:rPr>
        <w:t>5</w:t>
      </w:r>
      <w:r w:rsidRPr="00CA1731">
        <w:rPr>
          <w:rFonts w:hint="eastAsia"/>
        </w:rPr>
        <w:t>分钟的</w:t>
      </w:r>
      <w:r w:rsidRPr="00CA1731">
        <w:rPr>
          <w:rFonts w:hint="eastAsia"/>
        </w:rPr>
        <w:t>GPS</w:t>
      </w:r>
      <w:r w:rsidRPr="00CA1731">
        <w:rPr>
          <w:rFonts w:hint="eastAsia"/>
        </w:rPr>
        <w:t>中断，通过视觉跟踪作物行。实验误差在小麦行，高粱茬、夜晚高粱茬、鹰嘴豆的误差分别为</w:t>
      </w:r>
      <w:r w:rsidRPr="00CA1731">
        <w:rPr>
          <w:rFonts w:hint="eastAsia"/>
        </w:rPr>
        <w:t>(m):0.034</w:t>
      </w:r>
      <w:r w:rsidRPr="00CA1731">
        <w:rPr>
          <w:rFonts w:hint="eastAsia"/>
        </w:rPr>
        <w:t>、</w:t>
      </w:r>
      <w:r w:rsidRPr="00CA1731">
        <w:rPr>
          <w:rFonts w:hint="eastAsia"/>
        </w:rPr>
        <w:t>0.060</w:t>
      </w:r>
      <w:r w:rsidRPr="00CA1731">
        <w:rPr>
          <w:rFonts w:hint="eastAsia"/>
        </w:rPr>
        <w:t>、</w:t>
      </w:r>
      <w:r w:rsidRPr="00CA1731">
        <w:rPr>
          <w:rFonts w:hint="eastAsia"/>
        </w:rPr>
        <w:t>0.100</w:t>
      </w:r>
      <w:r w:rsidRPr="00CA1731">
        <w:rPr>
          <w:rFonts w:hint="eastAsia"/>
        </w:rPr>
        <w:t>、</w:t>
      </w:r>
      <w:r w:rsidRPr="00CA1731">
        <w:rPr>
          <w:rFonts w:hint="eastAsia"/>
        </w:rPr>
        <w:t>0.048</w:t>
      </w:r>
      <w:r w:rsidRPr="00CA1731">
        <w:rPr>
          <w:rFonts w:hint="eastAsia"/>
        </w:rPr>
        <w:t>。</w:t>
      </w:r>
      <w:r w:rsidRPr="00CA1731">
        <w:rPr>
          <w:rFonts w:hint="eastAsia"/>
        </w:rPr>
        <w:t>2016</w:t>
      </w:r>
      <w:r w:rsidRPr="00CA1731">
        <w:rPr>
          <w:rFonts w:hint="eastAsia"/>
        </w:rPr>
        <w:t>年西班牙的</w:t>
      </w:r>
      <w:proofErr w:type="spellStart"/>
      <w:r w:rsidRPr="00CA1731">
        <w:rPr>
          <w:rFonts w:hint="eastAsia"/>
        </w:rPr>
        <w:t>Bengochea</w:t>
      </w:r>
      <w:proofErr w:type="spellEnd"/>
      <w:r w:rsidRPr="00CA1731">
        <w:rPr>
          <w:rFonts w:hint="eastAsia"/>
        </w:rPr>
        <w:t>-Guevara, J. M.; Conesa-Munoz, J.; Andujar, D.</w:t>
      </w:r>
      <w:r w:rsidRPr="00CA1731">
        <w:rPr>
          <w:rFonts w:hint="eastAsia"/>
        </w:rPr>
        <w:t>等人</w:t>
      </w:r>
      <w:r w:rsidR="009B032A">
        <w:fldChar w:fldCharType="begin"/>
      </w:r>
      <w:r w:rsidR="00F345FE">
        <w:instrText xml:space="preserve"> ADDIN NE.Ref.{A64D169A-436A-44F0-B21A-718FA9DE0207}</w:instrText>
      </w:r>
      <w:r w:rsidR="009B032A">
        <w:fldChar w:fldCharType="separate"/>
      </w:r>
      <w:r w:rsidR="00F345FE">
        <w:rPr>
          <w:rFonts w:eastAsiaTheme="minorEastAsia"/>
          <w:color w:val="080000"/>
          <w:kern w:val="0"/>
          <w:vertAlign w:val="superscript"/>
        </w:rPr>
        <w:t>[6]</w:t>
      </w:r>
      <w:r w:rsidR="009B032A">
        <w:fldChar w:fldCharType="end"/>
      </w:r>
      <w:r w:rsidRPr="00CA1731">
        <w:rPr>
          <w:rFonts w:hint="eastAsia"/>
        </w:rPr>
        <w:t>等人设计了视觉与</w:t>
      </w:r>
      <w:r w:rsidRPr="00CA1731">
        <w:rPr>
          <w:rFonts w:hint="eastAsia"/>
        </w:rPr>
        <w:t>GPS</w:t>
      </w:r>
      <w:r w:rsidRPr="00CA1731">
        <w:rPr>
          <w:rFonts w:hint="eastAsia"/>
        </w:rPr>
        <w:t>融合导航系统，设计并开发了两个模糊控制器，实现了视觉导航。速度在</w:t>
      </w:r>
      <w:r w:rsidRPr="00CA1731">
        <w:rPr>
          <w:rFonts w:hint="eastAsia"/>
        </w:rPr>
        <w:t>0.3m/s</w:t>
      </w:r>
      <w:r w:rsidRPr="00CA1731">
        <w:rPr>
          <w:rFonts w:hint="eastAsia"/>
        </w:rPr>
        <w:t>左右位置偏差小于</w:t>
      </w:r>
      <w:r w:rsidRPr="00CA1731">
        <w:rPr>
          <w:rFonts w:hint="eastAsia"/>
        </w:rPr>
        <w:t>2cm</w:t>
      </w:r>
      <w:r w:rsidRPr="00CA1731">
        <w:rPr>
          <w:rFonts w:hint="eastAsia"/>
        </w:rPr>
        <w:t>，角度小于</w:t>
      </w:r>
      <w:r w:rsidRPr="00CA1731">
        <w:rPr>
          <w:rFonts w:hint="eastAsia"/>
        </w:rPr>
        <w:t>2</w:t>
      </w:r>
      <w:r w:rsidRPr="00CA1731">
        <w:rPr>
          <w:rFonts w:hint="eastAsia"/>
        </w:rPr>
        <w:t>°。</w:t>
      </w:r>
      <w:r w:rsidR="00E14319">
        <w:rPr>
          <w:rFonts w:hint="eastAsia"/>
        </w:rPr>
        <w:t>为开发</w:t>
      </w:r>
      <w:r w:rsidR="00035C26">
        <w:rPr>
          <w:rFonts w:hint="eastAsia"/>
        </w:rPr>
        <w:t>对杂草和阴影不敏感</w:t>
      </w:r>
      <w:r w:rsidR="00043263">
        <w:rPr>
          <w:rFonts w:hint="eastAsia"/>
        </w:rPr>
        <w:t>、</w:t>
      </w:r>
      <w:r w:rsidR="00035C26">
        <w:rPr>
          <w:rFonts w:hint="eastAsia"/>
        </w:rPr>
        <w:t>不同类型作物</w:t>
      </w:r>
      <w:r w:rsidR="00043263">
        <w:rPr>
          <w:rFonts w:hint="eastAsia"/>
        </w:rPr>
        <w:t>；</w:t>
      </w:r>
      <w:r w:rsidR="00035C26">
        <w:rPr>
          <w:rFonts w:hint="eastAsia"/>
        </w:rPr>
        <w:t>不同生长期作物</w:t>
      </w:r>
      <w:r w:rsidR="00043263">
        <w:rPr>
          <w:rFonts w:hint="eastAsia"/>
        </w:rPr>
        <w:t>；</w:t>
      </w:r>
      <w:r w:rsidR="00035C26">
        <w:rPr>
          <w:rFonts w:hint="eastAsia"/>
        </w:rPr>
        <w:t>直线和曲线作物</w:t>
      </w:r>
      <w:r w:rsidR="00043263">
        <w:rPr>
          <w:rFonts w:hint="eastAsia"/>
        </w:rPr>
        <w:t>；</w:t>
      </w:r>
      <w:r w:rsidR="00035C26">
        <w:rPr>
          <w:rFonts w:hint="eastAsia"/>
        </w:rPr>
        <w:t>不同数量和间距的作物</w:t>
      </w:r>
      <w:r w:rsidR="00043263">
        <w:rPr>
          <w:rFonts w:hint="eastAsia"/>
        </w:rPr>
        <w:t>皆可适用的导航线提取算法，</w:t>
      </w:r>
      <w:r w:rsidR="009540FB">
        <w:rPr>
          <w:rFonts w:hint="eastAsia"/>
        </w:rPr>
        <w:t>2016</w:t>
      </w:r>
      <w:r w:rsidR="009540FB">
        <w:rPr>
          <w:rFonts w:hint="eastAsia"/>
        </w:rPr>
        <w:t>年</w:t>
      </w:r>
      <w:proofErr w:type="spellStart"/>
      <w:r w:rsidR="009540FB" w:rsidRPr="002717DE">
        <w:t>Vidovic</w:t>
      </w:r>
      <w:proofErr w:type="spellEnd"/>
      <w:r w:rsidR="009540FB" w:rsidRPr="002717DE">
        <w:t xml:space="preserve">, I.; </w:t>
      </w:r>
      <w:proofErr w:type="spellStart"/>
      <w:r w:rsidR="009540FB" w:rsidRPr="002717DE">
        <w:t>Cupec</w:t>
      </w:r>
      <w:proofErr w:type="spellEnd"/>
      <w:r w:rsidR="009540FB" w:rsidRPr="002717DE">
        <w:t xml:space="preserve">, R.; </w:t>
      </w:r>
      <w:proofErr w:type="spellStart"/>
      <w:r w:rsidR="009540FB" w:rsidRPr="002717DE">
        <w:t>Hocenski</w:t>
      </w:r>
      <w:proofErr w:type="spellEnd"/>
      <w:r w:rsidR="009540FB" w:rsidRPr="002717DE">
        <w:t>, Z.</w:t>
      </w:r>
      <w:r w:rsidR="009540FB">
        <w:fldChar w:fldCharType="begin"/>
      </w:r>
      <w:r w:rsidR="00F345FE">
        <w:instrText xml:space="preserve"> ADDIN NE.Ref.{3C4AA75C-8E84-4750-9D8E-14724CF82EA3}</w:instrText>
      </w:r>
      <w:r w:rsidR="009540FB">
        <w:fldChar w:fldCharType="separate"/>
      </w:r>
      <w:r w:rsidR="00F345FE">
        <w:rPr>
          <w:rFonts w:eastAsiaTheme="minorEastAsia"/>
          <w:color w:val="080000"/>
          <w:kern w:val="0"/>
          <w:vertAlign w:val="superscript"/>
        </w:rPr>
        <w:t>[7]</w:t>
      </w:r>
      <w:r w:rsidR="009540FB">
        <w:fldChar w:fldCharType="end"/>
      </w:r>
      <w:r w:rsidR="009540FB" w:rsidRPr="009540FB">
        <w:rPr>
          <w:rFonts w:hint="eastAsia"/>
        </w:rPr>
        <w:t xml:space="preserve"> </w:t>
      </w:r>
      <w:r w:rsidR="009540FB" w:rsidRPr="002717DE">
        <w:rPr>
          <w:rFonts w:hint="eastAsia"/>
        </w:rPr>
        <w:t>利用动态规划技术将图像证据与先验知识相结合的有效的作物行检测方法</w:t>
      </w:r>
      <w:r w:rsidR="00D80061">
        <w:rPr>
          <w:rFonts w:hint="eastAsia"/>
        </w:rPr>
        <w:t>。</w:t>
      </w:r>
    </w:p>
    <w:p w:rsidR="00CA1731" w:rsidRDefault="00D93ABF" w:rsidP="00766FE2">
      <w:pPr>
        <w:ind w:firstLine="0"/>
      </w:pPr>
      <w:r>
        <w:rPr>
          <w:rFonts w:hint="eastAsia"/>
        </w:rPr>
        <w:t>总结来说</w:t>
      </w:r>
      <w:r w:rsidR="00CA1731" w:rsidRPr="00CA1731">
        <w:rPr>
          <w:rFonts w:hint="eastAsia"/>
        </w:rPr>
        <w:t>，视觉导航可作为</w:t>
      </w:r>
      <w:r w:rsidR="00CA1731" w:rsidRPr="00CA1731">
        <w:rPr>
          <w:rFonts w:hint="eastAsia"/>
        </w:rPr>
        <w:t>GPS</w:t>
      </w:r>
      <w:r w:rsidR="00CA1731" w:rsidRPr="00CA1731">
        <w:rPr>
          <w:rFonts w:hint="eastAsia"/>
        </w:rPr>
        <w:t>导航辅助导航，且能在</w:t>
      </w:r>
      <w:r w:rsidR="00CA1731" w:rsidRPr="00CA1731">
        <w:rPr>
          <w:rFonts w:hint="eastAsia"/>
        </w:rPr>
        <w:t>GPS</w:t>
      </w:r>
      <w:r w:rsidR="00CA1731" w:rsidRPr="00CA1731">
        <w:rPr>
          <w:rFonts w:hint="eastAsia"/>
        </w:rPr>
        <w:t>导航失效一段时间内起到独立起到导航作用</w:t>
      </w:r>
      <w:r w:rsidR="009F2245">
        <w:rPr>
          <w:rFonts w:hint="eastAsia"/>
        </w:rPr>
        <w:t>。</w:t>
      </w:r>
    </w:p>
    <w:p w:rsidR="009761C3" w:rsidRDefault="00E506E0" w:rsidP="00E506E0">
      <w:pPr>
        <w:ind w:firstLine="420"/>
      </w:pPr>
      <w:r>
        <w:rPr>
          <w:rFonts w:hint="eastAsia"/>
        </w:rPr>
        <w:t>近年来国内中国农业大学、华南农业大学、华南理工大学、江苏大学、等高</w:t>
      </w:r>
      <w:r>
        <w:rPr>
          <w:rFonts w:hint="eastAsia"/>
        </w:rPr>
        <w:lastRenderedPageBreak/>
        <w:t>校都对视觉导航及</w:t>
      </w:r>
      <w:r>
        <w:rPr>
          <w:rFonts w:hint="eastAsia"/>
        </w:rPr>
        <w:t>G</w:t>
      </w:r>
      <w:r>
        <w:t>PS</w:t>
      </w:r>
      <w:r>
        <w:rPr>
          <w:rFonts w:hint="eastAsia"/>
        </w:rPr>
        <w:t>与视觉导航融合相关技术进行了研究</w:t>
      </w:r>
      <w:r w:rsidR="003D298D">
        <w:rPr>
          <w:rFonts w:hint="eastAsia"/>
        </w:rPr>
        <w:t>。</w:t>
      </w:r>
      <w:r w:rsidR="009761C3">
        <w:rPr>
          <w:rFonts w:hint="eastAsia"/>
        </w:rPr>
        <w:t>2007</w:t>
      </w:r>
      <w:r w:rsidR="009761C3">
        <w:rPr>
          <w:rFonts w:hint="eastAsia"/>
        </w:rPr>
        <w:t>年张志斌</w:t>
      </w:r>
      <w:r w:rsidR="009761C3">
        <w:rPr>
          <w:rFonts w:hint="eastAsia"/>
        </w:rPr>
        <w:t>;</w:t>
      </w:r>
      <w:r w:rsidR="009761C3">
        <w:rPr>
          <w:rFonts w:hint="eastAsia"/>
        </w:rPr>
        <w:t>罗锡文等</w:t>
      </w:r>
      <w:r w:rsidR="009761C3">
        <w:fldChar w:fldCharType="begin"/>
      </w:r>
      <w:r w:rsidR="00F345FE">
        <w:instrText xml:space="preserve"> ADDIN NE.Ref.{1D3DDCE3-7C23-4410-9B20-8FAF0972F6AB}</w:instrText>
      </w:r>
      <w:r w:rsidR="009761C3">
        <w:fldChar w:fldCharType="separate"/>
      </w:r>
      <w:r w:rsidR="00F345FE">
        <w:rPr>
          <w:rFonts w:eastAsiaTheme="minorEastAsia"/>
          <w:color w:val="080000"/>
          <w:kern w:val="0"/>
          <w:vertAlign w:val="superscript"/>
        </w:rPr>
        <w:t>[8]</w:t>
      </w:r>
      <w:r w:rsidR="009761C3">
        <w:fldChar w:fldCharType="end"/>
      </w:r>
      <w:r w:rsidR="0040456E" w:rsidRPr="0040456E">
        <w:rPr>
          <w:rFonts w:hint="eastAsia"/>
        </w:rPr>
        <w:t xml:space="preserve"> </w:t>
      </w:r>
      <w:r w:rsidR="0040456E" w:rsidRPr="00931CEA">
        <w:rPr>
          <w:rFonts w:hint="eastAsia"/>
        </w:rPr>
        <w:t>运用像素子集的良序性</w:t>
      </w:r>
      <w:proofErr w:type="gramStart"/>
      <w:r w:rsidR="0040456E" w:rsidRPr="00DA2E0F">
        <w:rPr>
          <w:rFonts w:hint="eastAsia"/>
        </w:rPr>
        <w:t>结合垄宽先验</w:t>
      </w:r>
      <w:proofErr w:type="gramEnd"/>
      <w:r w:rsidR="0040456E" w:rsidRPr="00DA2E0F">
        <w:rPr>
          <w:rFonts w:hint="eastAsia"/>
        </w:rPr>
        <w:t>知识</w:t>
      </w:r>
      <w:proofErr w:type="gramStart"/>
      <w:r w:rsidR="0040456E" w:rsidRPr="00DA2E0F">
        <w:rPr>
          <w:rFonts w:hint="eastAsia"/>
        </w:rPr>
        <w:t>得到垄行轨</w:t>
      </w:r>
      <w:proofErr w:type="gramEnd"/>
      <w:r w:rsidR="0040456E" w:rsidRPr="00DA2E0F">
        <w:rPr>
          <w:rFonts w:hint="eastAsia"/>
        </w:rPr>
        <w:t>迹中心</w:t>
      </w:r>
      <w:r w:rsidR="008D41FB">
        <w:rPr>
          <w:rFonts w:hint="eastAsia"/>
        </w:rPr>
        <w:t>，</w:t>
      </w:r>
      <w:r w:rsidR="00706B97" w:rsidRPr="00C36A94">
        <w:rPr>
          <w:rFonts w:hint="eastAsia"/>
        </w:rPr>
        <w:t>试验结果表明</w:t>
      </w:r>
      <w:r w:rsidR="00706B97" w:rsidRPr="00C36A94">
        <w:rPr>
          <w:rFonts w:hint="eastAsia"/>
        </w:rPr>
        <w:t>:</w:t>
      </w:r>
      <w:r w:rsidR="00706B97" w:rsidRPr="00C36A94">
        <w:rPr>
          <w:rFonts w:hint="eastAsia"/>
        </w:rPr>
        <w:t>航向角和位置参数平均误差分别约为</w:t>
      </w:r>
      <w:r w:rsidR="00706B97" w:rsidRPr="00C36A94">
        <w:rPr>
          <w:rFonts w:hint="eastAsia"/>
        </w:rPr>
        <w:t>1</w:t>
      </w:r>
      <w:r w:rsidR="00706B97" w:rsidRPr="00C36A94">
        <w:rPr>
          <w:rFonts w:hint="eastAsia"/>
        </w:rPr>
        <w:t>°和</w:t>
      </w:r>
      <w:r w:rsidR="00706B97" w:rsidRPr="00C36A94">
        <w:rPr>
          <w:rFonts w:hint="eastAsia"/>
        </w:rPr>
        <w:t>1 mm</w:t>
      </w:r>
      <w:r w:rsidR="008D555D">
        <w:rPr>
          <w:rFonts w:hint="eastAsia"/>
        </w:rPr>
        <w:t>。</w:t>
      </w:r>
      <w:r w:rsidR="008D555D">
        <w:rPr>
          <w:rFonts w:hint="eastAsia"/>
        </w:rPr>
        <w:t>2016</w:t>
      </w:r>
      <w:r w:rsidR="008D555D">
        <w:rPr>
          <w:rFonts w:hint="eastAsia"/>
        </w:rPr>
        <w:t>年华南农业大学</w:t>
      </w:r>
      <w:r w:rsidR="008D555D">
        <w:t>庄晓霖</w:t>
      </w:r>
      <w:r w:rsidR="008D555D">
        <w:fldChar w:fldCharType="begin"/>
      </w:r>
      <w:r w:rsidR="00F345FE">
        <w:instrText xml:space="preserve"> ADDIN NE.Ref.{331A5D6C-EAE2-46E9-86CF-4F6039BD32D1}</w:instrText>
      </w:r>
      <w:r w:rsidR="008D555D">
        <w:fldChar w:fldCharType="separate"/>
      </w:r>
      <w:r w:rsidR="00F345FE">
        <w:rPr>
          <w:rFonts w:eastAsiaTheme="minorEastAsia"/>
          <w:color w:val="080000"/>
          <w:kern w:val="0"/>
          <w:vertAlign w:val="superscript"/>
        </w:rPr>
        <w:t>[9]</w:t>
      </w:r>
      <w:r w:rsidR="008D555D">
        <w:fldChar w:fldCharType="end"/>
      </w:r>
      <w:r w:rsidR="00C473BB">
        <w:rPr>
          <w:rFonts w:hint="eastAsia"/>
        </w:rPr>
        <w:t>研究了</w:t>
      </w:r>
      <w:r w:rsidR="00C473BB" w:rsidRPr="00A073E3">
        <w:rPr>
          <w:rFonts w:hint="eastAsia"/>
        </w:rPr>
        <w:t>基于机器视觉的路径识别及避障导航系统</w:t>
      </w:r>
      <w:r w:rsidR="00BC393C">
        <w:rPr>
          <w:rFonts w:hint="eastAsia"/>
        </w:rPr>
        <w:t>，在校内道路进行了实验，</w:t>
      </w:r>
      <w:r w:rsidR="00E8527C">
        <w:rPr>
          <w:rFonts w:hint="eastAsia"/>
        </w:rPr>
        <w:t>利用多区域霍夫变换提高图像处理效率</w:t>
      </w:r>
      <w:r w:rsidR="00FD07ED">
        <w:rPr>
          <w:rFonts w:hint="eastAsia"/>
        </w:rPr>
        <w:t>。</w:t>
      </w:r>
      <w:r w:rsidR="00851F96">
        <w:rPr>
          <w:rFonts w:hint="eastAsia"/>
        </w:rPr>
        <w:t>2009</w:t>
      </w:r>
      <w:r w:rsidR="00851F96">
        <w:rPr>
          <w:rFonts w:hint="eastAsia"/>
        </w:rPr>
        <w:t>年</w:t>
      </w:r>
      <w:r w:rsidR="003A1954">
        <w:rPr>
          <w:rFonts w:hint="eastAsia"/>
        </w:rPr>
        <w:t>中国农业大学</w:t>
      </w:r>
      <w:r w:rsidR="00851F96">
        <w:rPr>
          <w:rFonts w:hint="eastAsia"/>
        </w:rPr>
        <w:t>陈艳等人</w:t>
      </w:r>
      <w:r w:rsidR="00851F96">
        <w:fldChar w:fldCharType="begin"/>
      </w:r>
      <w:r w:rsidR="00F345FE">
        <w:instrText xml:space="preserve"> ADDIN NE.Ref.{507D89BF-CA4F-4900-86B2-60115F8DAF4B}</w:instrText>
      </w:r>
      <w:r w:rsidR="00851F96">
        <w:fldChar w:fldCharType="separate"/>
      </w:r>
      <w:r w:rsidR="00F345FE">
        <w:rPr>
          <w:rFonts w:eastAsiaTheme="minorEastAsia"/>
          <w:color w:val="080000"/>
          <w:kern w:val="0"/>
          <w:vertAlign w:val="superscript"/>
        </w:rPr>
        <w:t>[10]</w:t>
      </w:r>
      <w:r w:rsidR="00851F96">
        <w:fldChar w:fldCharType="end"/>
      </w:r>
      <w:r w:rsidR="005642DD">
        <w:rPr>
          <w:rFonts w:hint="eastAsia"/>
        </w:rPr>
        <w:t>研究了基于卡尔曼滤波将</w:t>
      </w:r>
      <w:r w:rsidR="005642DD">
        <w:rPr>
          <w:rFonts w:hint="eastAsia"/>
        </w:rPr>
        <w:t>R</w:t>
      </w:r>
      <w:r w:rsidR="005642DD">
        <w:t>TDGPS</w:t>
      </w:r>
      <w:r w:rsidR="005642DD">
        <w:rPr>
          <w:rFonts w:hint="eastAsia"/>
        </w:rPr>
        <w:t>与视觉信息进行融合，证明视觉可以提高</w:t>
      </w:r>
      <w:r w:rsidR="005642DD">
        <w:rPr>
          <w:rFonts w:hint="eastAsia"/>
        </w:rPr>
        <w:t>R</w:t>
      </w:r>
      <w:r w:rsidR="005642DD">
        <w:t>TDGPS</w:t>
      </w:r>
      <w:r w:rsidR="005642DD">
        <w:rPr>
          <w:rFonts w:hint="eastAsia"/>
        </w:rPr>
        <w:t>精度</w:t>
      </w:r>
      <w:r w:rsidR="00B57399">
        <w:rPr>
          <w:rFonts w:hint="eastAsia"/>
        </w:rPr>
        <w:t>。</w:t>
      </w:r>
      <w:r w:rsidR="00AD2E30">
        <w:rPr>
          <w:rFonts w:hint="eastAsia"/>
        </w:rPr>
        <w:t>2017</w:t>
      </w:r>
      <w:r w:rsidR="00AD2E30">
        <w:rPr>
          <w:rFonts w:hint="eastAsia"/>
        </w:rPr>
        <w:t>年翟志强研究了基于虚拟现实的拖拉机双目视觉导航</w:t>
      </w:r>
      <w:r w:rsidR="00D85D49">
        <w:fldChar w:fldCharType="begin"/>
      </w:r>
      <w:r w:rsidR="00F345FE">
        <w:instrText xml:space="preserve"> ADDIN NE.Ref.{75D7F82A-A8AD-4CC4-B7A0-8CAB8AC243EE}</w:instrText>
      </w:r>
      <w:r w:rsidR="00D85D49">
        <w:fldChar w:fldCharType="separate"/>
      </w:r>
      <w:r w:rsidR="00F345FE">
        <w:rPr>
          <w:rFonts w:eastAsiaTheme="minorEastAsia"/>
          <w:color w:val="080000"/>
          <w:kern w:val="0"/>
          <w:vertAlign w:val="superscript"/>
        </w:rPr>
        <w:t>[11]</w:t>
      </w:r>
      <w:r w:rsidR="00D85D49">
        <w:fldChar w:fldCharType="end"/>
      </w:r>
      <w:r w:rsidR="00AD2E30">
        <w:rPr>
          <w:rFonts w:hint="eastAsia"/>
        </w:rPr>
        <w:t>，</w:t>
      </w:r>
      <w:r w:rsidR="007059E2">
        <w:rPr>
          <w:rFonts w:hint="eastAsia"/>
        </w:rPr>
        <w:t>在虚拟环境下进行实验，</w:t>
      </w:r>
      <w:r w:rsidR="00CA36C4">
        <w:rPr>
          <w:rFonts w:hint="eastAsia"/>
        </w:rPr>
        <w:t>得到结果，</w:t>
      </w:r>
      <w:r w:rsidR="001C2619" w:rsidRPr="001C2619">
        <w:rPr>
          <w:rFonts w:hint="eastAsia"/>
        </w:rPr>
        <w:t>在非地头环境下</w:t>
      </w:r>
      <w:r w:rsidR="001C2619" w:rsidRPr="001C2619">
        <w:rPr>
          <w:rFonts w:hint="eastAsia"/>
        </w:rPr>
        <w:t>,</w:t>
      </w:r>
      <w:r w:rsidR="001C2619" w:rsidRPr="001C2619">
        <w:rPr>
          <w:rFonts w:hint="eastAsia"/>
        </w:rPr>
        <w:t>作物行中心线的正确识别率不小于</w:t>
      </w:r>
      <w:r w:rsidR="001C2619" w:rsidRPr="001C2619">
        <w:rPr>
          <w:rFonts w:hint="eastAsia"/>
        </w:rPr>
        <w:t>92.11%,</w:t>
      </w:r>
      <w:r w:rsidR="001C2619" w:rsidRPr="001C2619">
        <w:rPr>
          <w:rFonts w:hint="eastAsia"/>
        </w:rPr>
        <w:t>平均偏差角度的绝对值不大于</w:t>
      </w:r>
      <w:r w:rsidR="001C2619" w:rsidRPr="001C2619">
        <w:rPr>
          <w:rFonts w:hint="eastAsia"/>
        </w:rPr>
        <w:t>1.07</w:t>
      </w:r>
      <w:r w:rsidR="001C2619" w:rsidRPr="001C2619">
        <w:rPr>
          <w:rFonts w:hint="eastAsia"/>
        </w:rPr>
        <w:t>°</w:t>
      </w:r>
      <w:r w:rsidR="001C2619" w:rsidRPr="001C2619">
        <w:rPr>
          <w:rFonts w:hint="eastAsia"/>
        </w:rPr>
        <w:t>,</w:t>
      </w:r>
      <w:r w:rsidR="001C2619" w:rsidRPr="001C2619">
        <w:rPr>
          <w:rFonts w:hint="eastAsia"/>
        </w:rPr>
        <w:t>偏差角度的标准差不大于</w:t>
      </w:r>
      <w:r w:rsidR="001C2619" w:rsidRPr="001C2619">
        <w:rPr>
          <w:rFonts w:hint="eastAsia"/>
        </w:rPr>
        <w:t>2.52</w:t>
      </w:r>
      <w:r w:rsidR="001C2619" w:rsidRPr="001C2619">
        <w:rPr>
          <w:rFonts w:hint="eastAsia"/>
        </w:rPr>
        <w:t>°</w:t>
      </w:r>
      <w:r w:rsidR="001C2619" w:rsidRPr="001C2619">
        <w:rPr>
          <w:rFonts w:hint="eastAsia"/>
        </w:rPr>
        <w:t>;</w:t>
      </w:r>
      <w:r w:rsidR="001C2619" w:rsidRPr="001C2619">
        <w:rPr>
          <w:rFonts w:hint="eastAsia"/>
        </w:rPr>
        <w:t>图像处理时间的平均值不大于</w:t>
      </w:r>
      <w:r w:rsidR="001C2619" w:rsidRPr="001C2619">
        <w:rPr>
          <w:rFonts w:hint="eastAsia"/>
        </w:rPr>
        <w:t xml:space="preserve">202.90 </w:t>
      </w:r>
      <w:proofErr w:type="spellStart"/>
      <w:r w:rsidR="001C2619" w:rsidRPr="001C2619">
        <w:rPr>
          <w:rFonts w:hint="eastAsia"/>
        </w:rPr>
        <w:t>ms</w:t>
      </w:r>
      <w:proofErr w:type="spellEnd"/>
      <w:r w:rsidR="001C2619" w:rsidRPr="001C2619">
        <w:rPr>
          <w:rFonts w:hint="eastAsia"/>
        </w:rPr>
        <w:t>、标准差不大于</w:t>
      </w:r>
      <w:r w:rsidR="001C2619" w:rsidRPr="001C2619">
        <w:rPr>
          <w:rFonts w:hint="eastAsia"/>
        </w:rPr>
        <w:t xml:space="preserve">17.75 </w:t>
      </w:r>
      <w:proofErr w:type="spellStart"/>
      <w:r w:rsidR="001C2619" w:rsidRPr="001C2619">
        <w:rPr>
          <w:rFonts w:hint="eastAsia"/>
        </w:rPr>
        <w:t>ms</w:t>
      </w:r>
      <w:proofErr w:type="spellEnd"/>
      <w:r w:rsidR="001C2619" w:rsidRPr="001C2619">
        <w:rPr>
          <w:rFonts w:hint="eastAsia"/>
        </w:rPr>
        <w:t>。通过比较作物行中心线与拖拉机行驶方位的相对位置规划导航路径</w:t>
      </w:r>
      <w:r w:rsidR="001C2619" w:rsidRPr="001C2619">
        <w:rPr>
          <w:rFonts w:hint="eastAsia"/>
        </w:rPr>
        <w:t>,</w:t>
      </w:r>
      <w:r w:rsidR="001C2619" w:rsidRPr="001C2619">
        <w:rPr>
          <w:rFonts w:hint="eastAsia"/>
        </w:rPr>
        <w:t>能够保证拖拉机稳定跟踪同一条目标作物行</w:t>
      </w:r>
      <w:r w:rsidR="001C2619" w:rsidRPr="001C2619">
        <w:rPr>
          <w:rFonts w:hint="eastAsia"/>
        </w:rPr>
        <w:t>,</w:t>
      </w:r>
      <w:r w:rsidR="001C2619" w:rsidRPr="001C2619">
        <w:rPr>
          <w:rFonts w:hint="eastAsia"/>
        </w:rPr>
        <w:t>目标路径规划的正确率为</w:t>
      </w:r>
      <w:r w:rsidR="001C2619" w:rsidRPr="001C2619">
        <w:rPr>
          <w:rFonts w:hint="eastAsia"/>
        </w:rPr>
        <w:t>97.33%;</w:t>
      </w:r>
      <w:r w:rsidR="001C2619" w:rsidRPr="001C2619">
        <w:rPr>
          <w:rFonts w:hint="eastAsia"/>
        </w:rPr>
        <w:t>导航路径规划时间的平均值为</w:t>
      </w:r>
      <w:r w:rsidR="001C2619" w:rsidRPr="001C2619">
        <w:rPr>
          <w:rFonts w:hint="eastAsia"/>
        </w:rPr>
        <w:t xml:space="preserve">0.017 </w:t>
      </w:r>
      <w:proofErr w:type="spellStart"/>
      <w:r w:rsidR="001C2619" w:rsidRPr="001C2619">
        <w:rPr>
          <w:rFonts w:hint="eastAsia"/>
        </w:rPr>
        <w:t>ms</w:t>
      </w:r>
      <w:proofErr w:type="spellEnd"/>
      <w:r w:rsidR="001C2619" w:rsidRPr="001C2619">
        <w:rPr>
          <w:rFonts w:hint="eastAsia"/>
        </w:rPr>
        <w:t>,</w:t>
      </w:r>
      <w:r w:rsidR="001C2619" w:rsidRPr="001C2619">
        <w:rPr>
          <w:rFonts w:hint="eastAsia"/>
        </w:rPr>
        <w:t>标准差为</w:t>
      </w:r>
      <w:r w:rsidR="001C2619" w:rsidRPr="001C2619">
        <w:rPr>
          <w:rFonts w:hint="eastAsia"/>
        </w:rPr>
        <w:t xml:space="preserve"> 0.017 </w:t>
      </w:r>
      <w:proofErr w:type="spellStart"/>
      <w:r w:rsidR="001C2619" w:rsidRPr="001C2619">
        <w:rPr>
          <w:rFonts w:hint="eastAsia"/>
        </w:rPr>
        <w:t>ms</w:t>
      </w:r>
      <w:proofErr w:type="spellEnd"/>
      <w:r w:rsidR="001C2619" w:rsidRPr="001C2619">
        <w:rPr>
          <w:rFonts w:hint="eastAsia"/>
        </w:rPr>
        <w:t>。</w:t>
      </w:r>
      <w:r w:rsidR="0021468C">
        <w:rPr>
          <w:rFonts w:hint="eastAsia"/>
        </w:rPr>
        <w:t>2017</w:t>
      </w:r>
      <w:r w:rsidR="0021468C">
        <w:rPr>
          <w:rFonts w:hint="eastAsia"/>
        </w:rPr>
        <w:t>年</w:t>
      </w:r>
      <w:proofErr w:type="gramStart"/>
      <w:r w:rsidR="0089370E" w:rsidRPr="00291433">
        <w:rPr>
          <w:rFonts w:hint="eastAsia"/>
        </w:rPr>
        <w:t>杨玲香</w:t>
      </w:r>
      <w:proofErr w:type="gramEnd"/>
      <w:r w:rsidR="0089370E" w:rsidRPr="00291433">
        <w:rPr>
          <w:rFonts w:hint="eastAsia"/>
        </w:rPr>
        <w:t xml:space="preserve">; </w:t>
      </w:r>
      <w:r w:rsidR="0089370E" w:rsidRPr="00291433">
        <w:rPr>
          <w:rFonts w:hint="eastAsia"/>
        </w:rPr>
        <w:t>王田</w:t>
      </w:r>
      <w:proofErr w:type="gramStart"/>
      <w:r w:rsidR="0089370E" w:rsidRPr="00291433">
        <w:rPr>
          <w:rFonts w:hint="eastAsia"/>
        </w:rPr>
        <w:t>田</w:t>
      </w:r>
      <w:proofErr w:type="gramEnd"/>
      <w:r w:rsidR="0089370E" w:rsidRPr="00291433">
        <w:rPr>
          <w:rFonts w:hint="eastAsia"/>
        </w:rPr>
        <w:t>;</w:t>
      </w:r>
      <w:r w:rsidR="0089370E">
        <w:fldChar w:fldCharType="begin"/>
      </w:r>
      <w:r w:rsidR="00F345FE">
        <w:instrText xml:space="preserve"> ADDIN NE.Ref.{238E93B0-8691-4663-AC76-20B6E83E9A6A}</w:instrText>
      </w:r>
      <w:r w:rsidR="0089370E">
        <w:fldChar w:fldCharType="separate"/>
      </w:r>
      <w:r w:rsidR="00F345FE">
        <w:rPr>
          <w:rFonts w:eastAsiaTheme="minorEastAsia"/>
          <w:color w:val="080000"/>
          <w:kern w:val="0"/>
          <w:vertAlign w:val="superscript"/>
        </w:rPr>
        <w:t>[12]</w:t>
      </w:r>
      <w:r w:rsidR="0089370E">
        <w:fldChar w:fldCharType="end"/>
      </w:r>
      <w:r w:rsidR="00F62A4F">
        <w:rPr>
          <w:rFonts w:hint="eastAsia"/>
        </w:rPr>
        <w:t>等人研究了</w:t>
      </w:r>
      <w:r w:rsidR="00F62A4F" w:rsidRPr="00E5542F">
        <w:rPr>
          <w:rFonts w:hint="eastAsia"/>
        </w:rPr>
        <w:t>基于随机抽样一致性算法</w:t>
      </w:r>
      <w:r w:rsidR="00F62A4F" w:rsidRPr="00E5542F">
        <w:rPr>
          <w:rFonts w:hint="eastAsia"/>
        </w:rPr>
        <w:t>(RANSAC)</w:t>
      </w:r>
      <w:r w:rsidR="00F62A4F" w:rsidRPr="00E5542F">
        <w:rPr>
          <w:rFonts w:hint="eastAsia"/>
        </w:rPr>
        <w:t>的农作物行提取</w:t>
      </w:r>
      <w:r w:rsidR="006A1ED8">
        <w:rPr>
          <w:rFonts w:hint="eastAsia"/>
        </w:rPr>
        <w:t>，</w:t>
      </w:r>
      <w:r w:rsidR="006A1ED8" w:rsidRPr="006D76EA">
        <w:rPr>
          <w:rFonts w:hint="eastAsia"/>
        </w:rPr>
        <w:t>结果表明</w:t>
      </w:r>
      <w:r w:rsidR="006A1ED8" w:rsidRPr="006D76EA">
        <w:rPr>
          <w:rFonts w:hint="eastAsia"/>
        </w:rPr>
        <w:t>,</w:t>
      </w:r>
      <w:r w:rsidR="006A1ED8" w:rsidRPr="006D76EA">
        <w:rPr>
          <w:rFonts w:hint="eastAsia"/>
        </w:rPr>
        <w:t>该算法能够在缺株、有杂草、地膜覆盖等复杂背景下</w:t>
      </w:r>
      <w:r w:rsidR="006A1ED8" w:rsidRPr="006D76EA">
        <w:rPr>
          <w:rFonts w:hint="eastAsia"/>
        </w:rPr>
        <w:t>,</w:t>
      </w:r>
      <w:r w:rsidR="006A1ED8" w:rsidRPr="006D76EA">
        <w:rPr>
          <w:rFonts w:hint="eastAsia"/>
        </w:rPr>
        <w:t>自动剔除伪定位点</w:t>
      </w:r>
      <w:r w:rsidR="006A1ED8" w:rsidRPr="006D76EA">
        <w:rPr>
          <w:rFonts w:hint="eastAsia"/>
        </w:rPr>
        <w:t>,</w:t>
      </w:r>
      <w:r w:rsidR="006A1ED8" w:rsidRPr="006D76EA">
        <w:rPr>
          <w:rFonts w:hint="eastAsia"/>
        </w:rPr>
        <w:t>有效检测出作物行。</w:t>
      </w:r>
      <w:proofErr w:type="gramStart"/>
      <w:r w:rsidR="000A7983">
        <w:rPr>
          <w:rFonts w:hint="eastAsia"/>
        </w:rPr>
        <w:t>2017</w:t>
      </w:r>
      <w:r w:rsidR="000A7983">
        <w:rPr>
          <w:rFonts w:hint="eastAsia"/>
        </w:rPr>
        <w:t>年</w:t>
      </w:r>
      <w:r w:rsidR="000A7983" w:rsidRPr="00347DFA">
        <w:rPr>
          <w:rFonts w:hint="eastAsia"/>
        </w:rPr>
        <w:t>赵腾</w:t>
      </w:r>
      <w:proofErr w:type="gramEnd"/>
      <w:r w:rsidR="000A7983">
        <w:fldChar w:fldCharType="begin"/>
      </w:r>
      <w:r w:rsidR="00F345FE">
        <w:instrText xml:space="preserve"> ADDIN NE.Ref.{5F9E801B-1516-4AA5-9DAF-AD1AFA9C1762}</w:instrText>
      </w:r>
      <w:r w:rsidR="000A7983">
        <w:fldChar w:fldCharType="separate"/>
      </w:r>
      <w:r w:rsidR="00F345FE">
        <w:rPr>
          <w:rFonts w:eastAsiaTheme="minorEastAsia"/>
          <w:color w:val="080000"/>
          <w:kern w:val="0"/>
          <w:vertAlign w:val="superscript"/>
        </w:rPr>
        <w:t>[13]</w:t>
      </w:r>
      <w:r w:rsidR="000A7983">
        <w:fldChar w:fldCharType="end"/>
      </w:r>
      <w:r w:rsidR="000A7983" w:rsidRPr="000A7983">
        <w:rPr>
          <w:rFonts w:hint="eastAsia"/>
        </w:rPr>
        <w:t xml:space="preserve"> </w:t>
      </w:r>
      <w:r w:rsidR="000A7983">
        <w:rPr>
          <w:rFonts w:hint="eastAsia"/>
        </w:rPr>
        <w:t>研究了</w:t>
      </w:r>
      <w:r w:rsidR="000A7983" w:rsidRPr="00347DFA">
        <w:rPr>
          <w:rFonts w:hint="eastAsia"/>
        </w:rPr>
        <w:t>基于激光扫描的联合收割机自动导航方法</w:t>
      </w:r>
      <w:r w:rsidR="00382DB6">
        <w:rPr>
          <w:rFonts w:hint="eastAsia"/>
        </w:rPr>
        <w:t>，</w:t>
      </w:r>
      <w:r w:rsidR="00B40BD6" w:rsidRPr="006C484C">
        <w:rPr>
          <w:rFonts w:hint="eastAsia"/>
        </w:rPr>
        <w:t>田间静态试验将基于</w:t>
      </w:r>
      <w:r w:rsidR="00B40BD6" w:rsidRPr="006C484C">
        <w:rPr>
          <w:rFonts w:hint="eastAsia"/>
        </w:rPr>
        <w:t>Otsu</w:t>
      </w:r>
      <w:r w:rsidR="00B40BD6" w:rsidRPr="006C484C">
        <w:rPr>
          <w:rFonts w:hint="eastAsia"/>
        </w:rPr>
        <w:t>算法检测的作物边缘线与实际作物边缘线进行对比</w:t>
      </w:r>
      <w:r w:rsidR="00B40BD6" w:rsidRPr="006C484C">
        <w:rPr>
          <w:rFonts w:hint="eastAsia"/>
        </w:rPr>
        <w:t>,</w:t>
      </w:r>
      <w:r w:rsidR="00B40BD6" w:rsidRPr="006C484C">
        <w:rPr>
          <w:rFonts w:hint="eastAsia"/>
        </w:rPr>
        <w:t>最大偏差为</w:t>
      </w:r>
      <w:r w:rsidR="00B40BD6" w:rsidRPr="006C484C">
        <w:rPr>
          <w:rFonts w:hint="eastAsia"/>
        </w:rPr>
        <w:t>8.3 cm,</w:t>
      </w:r>
      <w:r w:rsidR="00B40BD6" w:rsidRPr="006C484C">
        <w:rPr>
          <w:rFonts w:hint="eastAsia"/>
        </w:rPr>
        <w:t>平均偏差为</w:t>
      </w:r>
      <w:r w:rsidR="00B40BD6" w:rsidRPr="006C484C">
        <w:rPr>
          <w:rFonts w:hint="eastAsia"/>
        </w:rPr>
        <w:t>5.4 cm,</w:t>
      </w:r>
      <w:r w:rsidR="00B40BD6" w:rsidRPr="006C484C">
        <w:rPr>
          <w:rFonts w:hint="eastAsia"/>
        </w:rPr>
        <w:t>标准差为</w:t>
      </w:r>
      <w:r w:rsidR="00B40BD6" w:rsidRPr="006C484C">
        <w:rPr>
          <w:rFonts w:hint="eastAsia"/>
        </w:rPr>
        <w:t>3 cm</w:t>
      </w:r>
      <w:r w:rsidR="00647CD0">
        <w:rPr>
          <w:rFonts w:hint="eastAsia"/>
        </w:rPr>
        <w:t>。</w:t>
      </w:r>
    </w:p>
    <w:p w:rsidR="00E506E0" w:rsidRDefault="0050507F" w:rsidP="00E506E0">
      <w:pPr>
        <w:ind w:firstLine="420"/>
      </w:pPr>
      <w:r>
        <w:rPr>
          <w:rFonts w:hint="eastAsia"/>
        </w:rPr>
        <w:t>总结来说</w:t>
      </w:r>
      <w:r w:rsidR="0023507C">
        <w:rPr>
          <w:rFonts w:hint="eastAsia"/>
        </w:rPr>
        <w:t>典型的视觉导航中导航线提取一般包括以下几个步骤</w:t>
      </w:r>
      <w:r w:rsidR="001F2E6A">
        <w:rPr>
          <w:rFonts w:hint="eastAsia"/>
        </w:rPr>
        <w:t>颜色特征提取</w:t>
      </w:r>
      <w:r w:rsidR="000D4585">
        <w:rPr>
          <w:rFonts w:hint="eastAsia"/>
        </w:rPr>
        <w:t>、</w:t>
      </w:r>
      <w:r w:rsidR="004E35B6">
        <w:rPr>
          <w:rFonts w:hint="eastAsia"/>
        </w:rPr>
        <w:t>图像分割、</w:t>
      </w:r>
      <w:r w:rsidR="007D70B9">
        <w:rPr>
          <w:rFonts w:hint="eastAsia"/>
        </w:rPr>
        <w:t>定位点选取</w:t>
      </w:r>
      <w:r w:rsidR="00BE3B95">
        <w:rPr>
          <w:rFonts w:hint="eastAsia"/>
        </w:rPr>
        <w:t>、直线拟合四个步骤</w:t>
      </w:r>
      <w:r w:rsidR="0023507C">
        <w:rPr>
          <w:rFonts w:hint="eastAsia"/>
        </w:rPr>
        <w:t>，</w:t>
      </w:r>
      <w:r w:rsidR="00933878">
        <w:rPr>
          <w:rFonts w:hint="eastAsia"/>
        </w:rPr>
        <w:t>研究</w:t>
      </w:r>
      <w:r w:rsidR="00E506E0">
        <w:rPr>
          <w:rFonts w:hint="eastAsia"/>
        </w:rPr>
        <w:t>结果表明</w:t>
      </w:r>
      <w:r w:rsidR="002E65A1">
        <w:rPr>
          <w:rFonts w:hint="eastAsia"/>
        </w:rPr>
        <w:t>各步骤的处理速度</w:t>
      </w:r>
      <w:r w:rsidR="00E506E0">
        <w:rPr>
          <w:rFonts w:hint="eastAsia"/>
        </w:rPr>
        <w:t>能满足作业要求，对复杂情况下作物行线提取都有了较为成熟的方法，可去除杂草、阴影、光照等影响，误差能够达到厘米级（</w:t>
      </w:r>
      <w:r w:rsidR="00E506E0">
        <w:rPr>
          <w:rFonts w:hint="eastAsia"/>
        </w:rPr>
        <w:t>10cm</w:t>
      </w:r>
      <w:r w:rsidR="00E506E0">
        <w:rPr>
          <w:rFonts w:hint="eastAsia"/>
        </w:rPr>
        <w:t>内）。与</w:t>
      </w:r>
      <w:r w:rsidR="00E506E0">
        <w:rPr>
          <w:rFonts w:hint="eastAsia"/>
        </w:rPr>
        <w:t>G</w:t>
      </w:r>
      <w:r w:rsidR="00E506E0">
        <w:t>PS</w:t>
      </w:r>
      <w:r w:rsidR="00E506E0">
        <w:rPr>
          <w:rFonts w:hint="eastAsia"/>
        </w:rPr>
        <w:t>的融合研究也表明且视觉导航能对</w:t>
      </w:r>
      <w:r w:rsidR="00E506E0">
        <w:rPr>
          <w:rFonts w:hint="eastAsia"/>
        </w:rPr>
        <w:t>G</w:t>
      </w:r>
      <w:r w:rsidR="00E506E0">
        <w:t>PS</w:t>
      </w:r>
      <w:r w:rsidR="00E506E0">
        <w:rPr>
          <w:rFonts w:hint="eastAsia"/>
        </w:rPr>
        <w:t>导航起到辅助作用。</w:t>
      </w:r>
    </w:p>
    <w:p w:rsidR="00306031" w:rsidRDefault="003C3DC8" w:rsidP="00F85360">
      <w:pPr>
        <w:ind w:firstLine="420"/>
      </w:pPr>
      <w:r>
        <w:rPr>
          <w:rFonts w:hint="eastAsia"/>
        </w:rPr>
        <w:t>但</w:t>
      </w:r>
      <w:r w:rsidR="0005477B">
        <w:rPr>
          <w:rFonts w:hint="eastAsia"/>
        </w:rPr>
        <w:t>国内</w:t>
      </w:r>
      <w:r w:rsidR="00E506E0">
        <w:rPr>
          <w:rFonts w:hint="eastAsia"/>
        </w:rPr>
        <w:t>大多文献限于模拟环境下，没有在真实农田环境中进行作业实验研究，尤其是水田环境作业机械，未见实验案例，而少数拖拉机有进行真实作业实验，其误差多为</w:t>
      </w:r>
      <w:r w:rsidR="00E506E0">
        <w:rPr>
          <w:rFonts w:hint="eastAsia"/>
        </w:rPr>
        <w:t>R</w:t>
      </w:r>
      <w:r w:rsidR="00E506E0">
        <w:t>TK-GPS</w:t>
      </w:r>
      <w:r w:rsidR="00E506E0">
        <w:rPr>
          <w:rFonts w:hint="eastAsia"/>
        </w:rPr>
        <w:t>来评判，除</w:t>
      </w:r>
      <w:r w:rsidR="00E506E0">
        <w:rPr>
          <w:rFonts w:hint="eastAsia"/>
        </w:rPr>
        <w:t>R</w:t>
      </w:r>
      <w:r w:rsidR="00E506E0">
        <w:t>TK-GPS</w:t>
      </w:r>
      <w:r w:rsidR="00E506E0">
        <w:rPr>
          <w:rFonts w:hint="eastAsia"/>
        </w:rPr>
        <w:t>来衡量误差外，其余误差多为图像本身提取参数与实际参数（人为选取）进行比较</w:t>
      </w:r>
      <w:r w:rsidR="00A775A1">
        <w:rPr>
          <w:rFonts w:hint="eastAsia"/>
        </w:rPr>
        <w:t>，可见在水田环境下作业的视觉导航</w:t>
      </w:r>
      <w:r w:rsidR="001F7071">
        <w:rPr>
          <w:rFonts w:hint="eastAsia"/>
        </w:rPr>
        <w:t>机械仍有待研究</w:t>
      </w:r>
      <w:r w:rsidR="00457389">
        <w:rPr>
          <w:rFonts w:hint="eastAsia"/>
        </w:rPr>
        <w:t>。</w:t>
      </w:r>
    </w:p>
    <w:p w:rsidR="00306031" w:rsidRDefault="00306031" w:rsidP="00306031">
      <w:pPr>
        <w:pStyle w:val="2"/>
      </w:pPr>
      <w:r>
        <w:rPr>
          <w:rFonts w:hint="eastAsia"/>
        </w:rPr>
        <w:t>1.</w:t>
      </w:r>
      <w:r>
        <w:t>3</w:t>
      </w:r>
      <w:r>
        <w:rPr>
          <w:rFonts w:hint="eastAsia"/>
        </w:rPr>
        <w:t>农机自动避障碍研究现状（JH原有的+部分刘老师的）</w:t>
      </w:r>
    </w:p>
    <w:p w:rsidR="00306031" w:rsidRPr="00AF067D" w:rsidRDefault="00306031" w:rsidP="00306031">
      <w:pPr>
        <w:rPr>
          <w:color w:val="FF0000"/>
        </w:rPr>
      </w:pPr>
      <w:r w:rsidRPr="00032074">
        <w:rPr>
          <w:rFonts w:hint="eastAsia"/>
        </w:rPr>
        <w:t>真实的农田环境是复杂的非结构化环境，在智能农业车辆或机器人行进路线上不可避免的存在大量障碍物，包括高土堆或坑、树桩或较大的树杈、灌木丛、电线杆、人工放置的农具以及人、家畜和其他行驶的农机等，如果不通过传感器实时感知并及时避开，会造成严重的安全问题。目前世界上用于障碍物检测的传感器主要为超声波传感器、激光雷达和视觉传感器，</w:t>
      </w:r>
      <w:r w:rsidRPr="00AF067D">
        <w:rPr>
          <w:rFonts w:hint="eastAsia"/>
          <w:color w:val="FF0000"/>
        </w:rPr>
        <w:t>但大多数的研究集中在室内或者已知结构的简单室外环境，对于田间的研究相对较少</w:t>
      </w:r>
      <w:r>
        <w:rPr>
          <w:rFonts w:hint="eastAsia"/>
          <w:color w:val="FF0000"/>
        </w:rPr>
        <w:t>。</w:t>
      </w:r>
    </w:p>
    <w:p w:rsidR="00306031" w:rsidRPr="00032074" w:rsidRDefault="00306031" w:rsidP="00306031">
      <w:r w:rsidRPr="00AF067D">
        <w:rPr>
          <w:rFonts w:hint="eastAsia"/>
          <w:b/>
        </w:rPr>
        <w:t>超声波</w:t>
      </w:r>
      <w:r w:rsidRPr="00032074">
        <w:rPr>
          <w:rFonts w:hint="eastAsia"/>
        </w:rPr>
        <w:t>是一种频率高于人耳听觉上限的声波，其方向性好、穿透能力强、易于获得集中的声能，在农业、化工、医学、军事等领域得到了广泛的应用，超声波距离检测的基本原理是通过传感器发出超声波，遇物体反射后，传感器计算超</w:t>
      </w:r>
      <w:r w:rsidRPr="00032074">
        <w:rPr>
          <w:rFonts w:hint="eastAsia"/>
        </w:rPr>
        <w:lastRenderedPageBreak/>
        <w:t>声波的飞行时间（</w:t>
      </w:r>
      <w:r w:rsidRPr="00032074">
        <w:rPr>
          <w:rFonts w:hint="eastAsia"/>
        </w:rPr>
        <w:t>Time of Fly , TOF</w:t>
      </w:r>
      <w:r w:rsidRPr="00032074">
        <w:rPr>
          <w:rFonts w:hint="eastAsia"/>
        </w:rPr>
        <w:t>）从而确定物体的大致位置；超声波传感器无需接触、操作简单、探测速度快（一个测量周期仅需几十毫秒），并且在一定条件下可以检测到处于黑暗、灰尘、烟雾、电磁干扰、有毒等恶劣环境中的被测障碍物，但缺点在于空间检测的准确性较低、受噪音的影响大以及检测效果受物体表面类型影响大。</w:t>
      </w:r>
      <w:r w:rsidRPr="00AF067D">
        <w:rPr>
          <w:rFonts w:hint="eastAsia"/>
          <w:b/>
        </w:rPr>
        <w:t>激光雷达</w:t>
      </w:r>
      <w:r w:rsidRPr="00032074">
        <w:rPr>
          <w:rFonts w:hint="eastAsia"/>
        </w:rPr>
        <w:t>（</w:t>
      </w:r>
      <w:r w:rsidRPr="00032074">
        <w:rPr>
          <w:rFonts w:hint="eastAsia"/>
        </w:rPr>
        <w:t>Light detection and ranging, LIDAR</w:t>
      </w:r>
      <w:r w:rsidRPr="00032074">
        <w:rPr>
          <w:rFonts w:hint="eastAsia"/>
        </w:rPr>
        <w:t>），是激光与现代光电探测技术结合的探测方式，集激光、全球定位系统（</w:t>
      </w:r>
      <w:r w:rsidRPr="00032074">
        <w:rPr>
          <w:rFonts w:hint="eastAsia"/>
        </w:rPr>
        <w:t>Global positioning system ,GPS</w:t>
      </w:r>
      <w:r w:rsidRPr="00032074">
        <w:rPr>
          <w:rFonts w:hint="eastAsia"/>
        </w:rPr>
        <w:t>）和惯性导航系统（</w:t>
      </w:r>
      <w:r w:rsidRPr="00032074">
        <w:rPr>
          <w:rFonts w:hint="eastAsia"/>
        </w:rPr>
        <w:t>Inertial Navigation System, INS</w:t>
      </w:r>
      <w:r w:rsidRPr="00032074">
        <w:rPr>
          <w:rFonts w:hint="eastAsia"/>
        </w:rPr>
        <w:t>）三种技术于一体，通过发射器向目标发射激光束，将接收到的反射信号与发射信号比较，处理后得到目标的相关信息，如目标距离、方向、速度、形状参数等，基本原理与超声波测距类似，但该技术依据光速计算距离，而光的传播速度基本不受环境温度的影响；激光雷达具有分辨率高、抗有源干扰能力强、光束窄的优点，已经被广泛应用于军事、大气监测、无人机遥感、道路检测、自动避障等方面。根据扫描机构的不同，激光雷达可分为二维扫描和三维扫描两种，其中三维激光雷达检测效果</w:t>
      </w:r>
      <w:proofErr w:type="gramStart"/>
      <w:r w:rsidRPr="00032074">
        <w:rPr>
          <w:rFonts w:hint="eastAsia"/>
        </w:rPr>
        <w:t>更好但</w:t>
      </w:r>
      <w:proofErr w:type="gramEnd"/>
      <w:r w:rsidRPr="00032074">
        <w:rPr>
          <w:rFonts w:hint="eastAsia"/>
        </w:rPr>
        <w:t>成本太高且无法检测低于地表的障碍物（如土坑）。</w:t>
      </w:r>
      <w:r w:rsidRPr="009C33BD">
        <w:rPr>
          <w:rFonts w:hint="eastAsia"/>
          <w:b/>
        </w:rPr>
        <w:t>机器视觉</w:t>
      </w:r>
      <w:r w:rsidRPr="00032074">
        <w:rPr>
          <w:rFonts w:hint="eastAsia"/>
        </w:rPr>
        <w:t>就是指用视觉传感器代替人眼来做测量和判断，目前常用的视觉传感器主要有单目相机、双目相机和多目相机；单目相机结构简单，在已知障碍物类型的特定环境中可以用来进行障碍物检测，但是在非特定环境中只能得到二维信息；多目相机需要用到</w:t>
      </w:r>
      <w:r w:rsidRPr="00032074">
        <w:rPr>
          <w:rFonts w:hint="eastAsia"/>
        </w:rPr>
        <w:t>3</w:t>
      </w:r>
      <w:r w:rsidRPr="00032074">
        <w:rPr>
          <w:rFonts w:hint="eastAsia"/>
        </w:rPr>
        <w:t>个及以上的相机，构造复杂，价格相对昂贵，对计算机处理器的运算速度要求很高；相比较而言，双目相机更有利于研究和使用，尤其是在障碍物检测方面，得到了国内外学者的重视，但其缺点在于受环境因素影响严重，且在数据处理上相对复杂，若要提高处理的速度需在检测范围或精度标准上相应降低。</w:t>
      </w:r>
    </w:p>
    <w:p w:rsidR="00306031" w:rsidRDefault="00306031" w:rsidP="00306031">
      <w:r w:rsidRPr="00032074">
        <w:rPr>
          <w:rFonts w:hint="eastAsia"/>
        </w:rPr>
        <w:t>农田环境是非结构化环境，相比于如室内这种结构化环境，更为复杂和未知，障碍物种类</w:t>
      </w:r>
      <w:proofErr w:type="gramStart"/>
      <w:r w:rsidRPr="00032074">
        <w:rPr>
          <w:rFonts w:hint="eastAsia"/>
        </w:rPr>
        <w:t>更多且</w:t>
      </w:r>
      <w:proofErr w:type="gramEnd"/>
      <w:r w:rsidRPr="00032074">
        <w:rPr>
          <w:rFonts w:hint="eastAsia"/>
        </w:rPr>
        <w:t>环境因素更不可控，因此需要障碍物检测系统具有更高的精确性、更远的检测距离、更好的实时性和更强的环境适应性。而单一的传感器检测技术虽各有优点，但同时也存在局限性，如表</w:t>
      </w:r>
      <w:r w:rsidRPr="00032074">
        <w:rPr>
          <w:rFonts w:hint="eastAsia"/>
        </w:rPr>
        <w:t>2</w:t>
      </w:r>
      <w:r w:rsidRPr="00032074">
        <w:rPr>
          <w:rFonts w:hint="eastAsia"/>
        </w:rPr>
        <w:t>所示。</w:t>
      </w:r>
    </w:p>
    <w:p w:rsidR="00306031" w:rsidRPr="00032074" w:rsidRDefault="00306031" w:rsidP="00306031">
      <w:pPr>
        <w:jc w:val="center"/>
      </w:pPr>
      <w:r w:rsidRPr="00032074">
        <w:rPr>
          <w:rFonts w:hint="eastAsia"/>
        </w:rPr>
        <w:t>表</w:t>
      </w:r>
      <w:r w:rsidRPr="00032074">
        <w:t>2</w:t>
      </w:r>
      <w:r w:rsidRPr="00032074">
        <w:rPr>
          <w:rFonts w:hint="eastAsia"/>
        </w:rPr>
        <w:t xml:space="preserve"> </w:t>
      </w:r>
      <w:r w:rsidRPr="00032074">
        <w:t xml:space="preserve"> </w:t>
      </w:r>
      <w:r w:rsidRPr="00032074">
        <w:rPr>
          <w:rFonts w:hint="eastAsia"/>
        </w:rPr>
        <w:t>单一传感器检测技术的优缺点</w:t>
      </w:r>
    </w:p>
    <w:tbl>
      <w:tblPr>
        <w:tblW w:w="5000" w:type="pct"/>
        <w:jc w:val="center"/>
        <w:tblCellMar>
          <w:left w:w="0" w:type="dxa"/>
          <w:right w:w="0" w:type="dxa"/>
        </w:tblCellMar>
        <w:tblLook w:val="0000" w:firstRow="0" w:lastRow="0" w:firstColumn="0" w:lastColumn="0" w:noHBand="0" w:noVBand="0"/>
      </w:tblPr>
      <w:tblGrid>
        <w:gridCol w:w="1127"/>
        <w:gridCol w:w="3513"/>
        <w:gridCol w:w="3666"/>
      </w:tblGrid>
      <w:tr w:rsidR="00306031" w:rsidRPr="00FE6DF9" w:rsidTr="00817EE7">
        <w:trPr>
          <w:trHeight w:val="284"/>
          <w:jc w:val="center"/>
        </w:trPr>
        <w:tc>
          <w:tcPr>
            <w:tcW w:w="678" w:type="pct"/>
            <w:tcBorders>
              <w:top w:val="single" w:sz="8" w:space="0" w:color="auto"/>
              <w:bottom w:val="single" w:sz="4" w:space="0" w:color="auto"/>
            </w:tcBorders>
            <w:vAlign w:val="center"/>
          </w:tcPr>
          <w:p w:rsidR="00306031" w:rsidRDefault="00306031" w:rsidP="00817EE7">
            <w:pPr>
              <w:ind w:firstLine="0"/>
              <w:rPr>
                <w:sz w:val="16"/>
              </w:rPr>
            </w:pPr>
            <w:r w:rsidRPr="00FE6DF9">
              <w:rPr>
                <w:rFonts w:hint="eastAsia"/>
                <w:sz w:val="16"/>
              </w:rPr>
              <w:t>技术</w:t>
            </w:r>
            <w:r w:rsidRPr="00FE6DF9">
              <w:rPr>
                <w:rFonts w:hint="eastAsia"/>
                <w:sz w:val="16"/>
              </w:rPr>
              <w:t xml:space="preserve"> </w:t>
            </w:r>
          </w:p>
          <w:p w:rsidR="00306031" w:rsidRPr="00FE6DF9" w:rsidRDefault="00306031" w:rsidP="00817EE7">
            <w:pPr>
              <w:ind w:firstLine="0"/>
              <w:rPr>
                <w:sz w:val="16"/>
              </w:rPr>
            </w:pPr>
            <w:r w:rsidRPr="00FE6DF9">
              <w:rPr>
                <w:sz w:val="16"/>
              </w:rPr>
              <w:t>Technology</w:t>
            </w:r>
          </w:p>
        </w:tc>
        <w:tc>
          <w:tcPr>
            <w:tcW w:w="2115" w:type="pct"/>
            <w:tcBorders>
              <w:top w:val="single" w:sz="8" w:space="0" w:color="auto"/>
              <w:bottom w:val="single" w:sz="4" w:space="0" w:color="auto"/>
            </w:tcBorders>
            <w:vAlign w:val="center"/>
          </w:tcPr>
          <w:p w:rsidR="00306031" w:rsidRPr="00FE6DF9" w:rsidRDefault="00306031" w:rsidP="00817EE7">
            <w:pPr>
              <w:ind w:firstLine="0"/>
              <w:rPr>
                <w:sz w:val="16"/>
              </w:rPr>
            </w:pPr>
            <w:r w:rsidRPr="00FE6DF9">
              <w:rPr>
                <w:rFonts w:hint="eastAsia"/>
                <w:sz w:val="16"/>
              </w:rPr>
              <w:t>优点</w:t>
            </w:r>
            <w:r w:rsidRPr="00FE6DF9">
              <w:rPr>
                <w:rFonts w:hint="eastAsia"/>
                <w:sz w:val="16"/>
              </w:rPr>
              <w:t xml:space="preserve"> </w:t>
            </w:r>
            <w:r w:rsidRPr="00FE6DF9">
              <w:rPr>
                <w:sz w:val="16"/>
              </w:rPr>
              <w:t>Advantages</w:t>
            </w:r>
          </w:p>
        </w:tc>
        <w:tc>
          <w:tcPr>
            <w:tcW w:w="2207" w:type="pct"/>
            <w:tcBorders>
              <w:top w:val="single" w:sz="8" w:space="0" w:color="auto"/>
              <w:bottom w:val="single" w:sz="4" w:space="0" w:color="auto"/>
            </w:tcBorders>
            <w:vAlign w:val="center"/>
          </w:tcPr>
          <w:p w:rsidR="00306031" w:rsidRPr="00FE6DF9" w:rsidRDefault="00306031" w:rsidP="00817EE7">
            <w:pPr>
              <w:ind w:firstLine="0"/>
              <w:rPr>
                <w:sz w:val="16"/>
              </w:rPr>
            </w:pPr>
            <w:r w:rsidRPr="00FE6DF9">
              <w:rPr>
                <w:rFonts w:hint="eastAsia"/>
                <w:sz w:val="16"/>
              </w:rPr>
              <w:t>缺点</w:t>
            </w:r>
            <w:r w:rsidRPr="00FE6DF9">
              <w:rPr>
                <w:rFonts w:hint="eastAsia"/>
                <w:sz w:val="16"/>
              </w:rPr>
              <w:t xml:space="preserve"> </w:t>
            </w:r>
            <w:r w:rsidRPr="00FE6DF9">
              <w:rPr>
                <w:sz w:val="16"/>
              </w:rPr>
              <w:t>Disadvantages</w:t>
            </w:r>
          </w:p>
        </w:tc>
      </w:tr>
      <w:tr w:rsidR="00306031" w:rsidRPr="00FE6DF9" w:rsidTr="00817EE7">
        <w:trPr>
          <w:trHeight w:val="284"/>
          <w:jc w:val="center"/>
        </w:trPr>
        <w:tc>
          <w:tcPr>
            <w:tcW w:w="678"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rFonts w:hint="eastAsia"/>
                <w:sz w:val="16"/>
              </w:rPr>
              <w:t>超声波检测</w:t>
            </w:r>
            <w:r w:rsidRPr="00FE6DF9">
              <w:rPr>
                <w:rFonts w:hint="eastAsia"/>
                <w:sz w:val="16"/>
              </w:rPr>
              <w:br/>
            </w:r>
            <w:r w:rsidRPr="00FE6DF9">
              <w:rPr>
                <w:sz w:val="16"/>
              </w:rPr>
              <w:t>Ultrasonic measurement</w:t>
            </w:r>
          </w:p>
        </w:tc>
        <w:tc>
          <w:tcPr>
            <w:tcW w:w="2115"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sz w:val="16"/>
              </w:rPr>
              <w:t>1</w:t>
            </w:r>
            <w:r w:rsidRPr="00FE6DF9">
              <w:rPr>
                <w:rFonts w:hint="eastAsia"/>
                <w:sz w:val="16"/>
              </w:rPr>
              <w:t>）操作简单</w:t>
            </w:r>
          </w:p>
          <w:p w:rsidR="00306031" w:rsidRPr="00FE6DF9" w:rsidRDefault="00306031" w:rsidP="00817EE7">
            <w:pPr>
              <w:ind w:firstLine="0"/>
              <w:rPr>
                <w:sz w:val="16"/>
              </w:rPr>
            </w:pPr>
            <w:r w:rsidRPr="00FE6DF9">
              <w:rPr>
                <w:sz w:val="16"/>
              </w:rPr>
              <w:t>2</w:t>
            </w:r>
            <w:r w:rsidRPr="00FE6DF9">
              <w:rPr>
                <w:rFonts w:hint="eastAsia"/>
                <w:sz w:val="16"/>
              </w:rPr>
              <w:t>）探测速度快，数据处理速度快</w:t>
            </w:r>
          </w:p>
          <w:p w:rsidR="00306031" w:rsidRPr="00FE6DF9" w:rsidRDefault="00306031" w:rsidP="00817EE7">
            <w:pPr>
              <w:ind w:firstLine="0"/>
              <w:rPr>
                <w:sz w:val="16"/>
              </w:rPr>
            </w:pPr>
            <w:r w:rsidRPr="00FE6DF9">
              <w:rPr>
                <w:sz w:val="16"/>
              </w:rPr>
              <w:t>3</w:t>
            </w:r>
            <w:r w:rsidRPr="00FE6DF9">
              <w:rPr>
                <w:rFonts w:hint="eastAsia"/>
                <w:sz w:val="16"/>
              </w:rPr>
              <w:t>）成本相对较低且技术较为成熟</w:t>
            </w:r>
          </w:p>
          <w:p w:rsidR="00306031" w:rsidRPr="00FE6DF9" w:rsidRDefault="00306031" w:rsidP="00817EE7">
            <w:pPr>
              <w:ind w:firstLine="0"/>
              <w:rPr>
                <w:sz w:val="16"/>
              </w:rPr>
            </w:pPr>
            <w:r w:rsidRPr="00FE6DF9">
              <w:rPr>
                <w:sz w:val="16"/>
              </w:rPr>
              <w:t>4</w:t>
            </w:r>
            <w:r w:rsidRPr="00FE6DF9">
              <w:rPr>
                <w:rFonts w:hint="eastAsia"/>
                <w:sz w:val="16"/>
              </w:rPr>
              <w:t>）黑暗、强光、烟尘条件下工作</w:t>
            </w:r>
          </w:p>
        </w:tc>
        <w:tc>
          <w:tcPr>
            <w:tcW w:w="2207"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sz w:val="16"/>
              </w:rPr>
              <w:t>1</w:t>
            </w:r>
            <w:r w:rsidRPr="00FE6DF9">
              <w:rPr>
                <w:rFonts w:hint="eastAsia"/>
                <w:sz w:val="16"/>
              </w:rPr>
              <w:t>）方向性差（空间位置准确性在</w:t>
            </w:r>
            <w:r w:rsidRPr="00FE6DF9">
              <w:rPr>
                <w:sz w:val="16"/>
              </w:rPr>
              <w:t>10-50</w:t>
            </w:r>
            <w:r w:rsidRPr="00FE6DF9">
              <w:rPr>
                <w:rFonts w:hint="eastAsia"/>
                <w:sz w:val="16"/>
              </w:rPr>
              <w:t xml:space="preserve"> </w:t>
            </w:r>
            <w:r w:rsidRPr="00FE6DF9">
              <w:rPr>
                <w:sz w:val="16"/>
              </w:rPr>
              <w:t>cm</w:t>
            </w:r>
            <w:r w:rsidRPr="00FE6DF9">
              <w:rPr>
                <w:rFonts w:hint="eastAsia"/>
                <w:sz w:val="16"/>
              </w:rPr>
              <w:t>）</w:t>
            </w:r>
          </w:p>
          <w:p w:rsidR="00306031" w:rsidRPr="00FE6DF9" w:rsidRDefault="00306031" w:rsidP="00817EE7">
            <w:pPr>
              <w:ind w:firstLine="0"/>
              <w:rPr>
                <w:sz w:val="16"/>
              </w:rPr>
            </w:pPr>
            <w:r w:rsidRPr="00FE6DF9">
              <w:rPr>
                <w:rFonts w:hint="eastAsia"/>
                <w:sz w:val="16"/>
              </w:rPr>
              <w:t>2</w:t>
            </w:r>
            <w:r w:rsidRPr="00FE6DF9">
              <w:rPr>
                <w:rFonts w:hint="eastAsia"/>
                <w:sz w:val="16"/>
              </w:rPr>
              <w:t>）环境噪音或多传感器间干扰的影响大</w:t>
            </w:r>
          </w:p>
          <w:p w:rsidR="00306031" w:rsidRPr="00FE6DF9" w:rsidRDefault="00306031" w:rsidP="00817EE7">
            <w:pPr>
              <w:ind w:firstLine="0"/>
              <w:rPr>
                <w:sz w:val="16"/>
              </w:rPr>
            </w:pPr>
            <w:r w:rsidRPr="00FE6DF9">
              <w:rPr>
                <w:sz w:val="16"/>
              </w:rPr>
              <w:t>3</w:t>
            </w:r>
            <w:r w:rsidRPr="00FE6DF9">
              <w:rPr>
                <w:rFonts w:hint="eastAsia"/>
                <w:sz w:val="16"/>
              </w:rPr>
              <w:t>）空气温度的影响较大</w:t>
            </w:r>
          </w:p>
          <w:p w:rsidR="00306031" w:rsidRPr="00FE6DF9" w:rsidRDefault="00306031" w:rsidP="00817EE7">
            <w:pPr>
              <w:ind w:firstLine="0"/>
              <w:rPr>
                <w:sz w:val="16"/>
              </w:rPr>
            </w:pPr>
            <w:r w:rsidRPr="00FE6DF9">
              <w:rPr>
                <w:sz w:val="16"/>
              </w:rPr>
              <w:t>4</w:t>
            </w:r>
            <w:r w:rsidRPr="00FE6DF9">
              <w:rPr>
                <w:rFonts w:hint="eastAsia"/>
                <w:sz w:val="16"/>
              </w:rPr>
              <w:t>）超声波对于不同表面种类的障碍物检测效果不同</w:t>
            </w:r>
          </w:p>
        </w:tc>
      </w:tr>
      <w:tr w:rsidR="00306031" w:rsidRPr="00FE6DF9" w:rsidTr="00817EE7">
        <w:trPr>
          <w:trHeight w:val="284"/>
          <w:jc w:val="center"/>
        </w:trPr>
        <w:tc>
          <w:tcPr>
            <w:tcW w:w="678"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rFonts w:hint="eastAsia"/>
                <w:sz w:val="16"/>
              </w:rPr>
              <w:t>激光雷达检测</w:t>
            </w:r>
            <w:r w:rsidRPr="00FE6DF9">
              <w:rPr>
                <w:rFonts w:hint="eastAsia"/>
                <w:sz w:val="16"/>
              </w:rPr>
              <w:br/>
            </w:r>
            <w:r w:rsidRPr="00FE6DF9">
              <w:rPr>
                <w:sz w:val="16"/>
              </w:rPr>
              <w:t>Laser radar measurement</w:t>
            </w:r>
          </w:p>
        </w:tc>
        <w:tc>
          <w:tcPr>
            <w:tcW w:w="2115"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sz w:val="16"/>
              </w:rPr>
              <w:t>1</w:t>
            </w:r>
            <w:r w:rsidRPr="00FE6DF9">
              <w:rPr>
                <w:rFonts w:hint="eastAsia"/>
                <w:sz w:val="16"/>
              </w:rPr>
              <w:t>）对严苛环境（灰、雨、雪、黑暗）的适应性强</w:t>
            </w:r>
          </w:p>
          <w:p w:rsidR="00306031" w:rsidRPr="00FE6DF9" w:rsidRDefault="00306031" w:rsidP="00817EE7">
            <w:pPr>
              <w:ind w:firstLine="0"/>
              <w:rPr>
                <w:sz w:val="16"/>
              </w:rPr>
            </w:pPr>
            <w:r w:rsidRPr="00FE6DF9">
              <w:rPr>
                <w:sz w:val="16"/>
              </w:rPr>
              <w:t>2</w:t>
            </w:r>
            <w:r w:rsidRPr="00FE6DF9">
              <w:rPr>
                <w:rFonts w:hint="eastAsia"/>
                <w:sz w:val="16"/>
              </w:rPr>
              <w:t>）探测距离远</w:t>
            </w:r>
          </w:p>
          <w:p w:rsidR="00306031" w:rsidRPr="00FE6DF9" w:rsidRDefault="00306031" w:rsidP="00817EE7">
            <w:pPr>
              <w:ind w:firstLine="0"/>
              <w:rPr>
                <w:sz w:val="16"/>
              </w:rPr>
            </w:pPr>
            <w:r w:rsidRPr="00FE6DF9">
              <w:rPr>
                <w:sz w:val="16"/>
              </w:rPr>
              <w:t>3</w:t>
            </w:r>
            <w:r w:rsidRPr="00FE6DF9">
              <w:rPr>
                <w:rFonts w:hint="eastAsia"/>
                <w:sz w:val="16"/>
              </w:rPr>
              <w:t>）受有源信号的干扰弱</w:t>
            </w:r>
          </w:p>
        </w:tc>
        <w:tc>
          <w:tcPr>
            <w:tcW w:w="2207" w:type="pct"/>
            <w:tcBorders>
              <w:top w:val="single" w:sz="4" w:space="0" w:color="auto"/>
              <w:bottom w:val="single" w:sz="4" w:space="0" w:color="auto"/>
            </w:tcBorders>
            <w:vAlign w:val="center"/>
          </w:tcPr>
          <w:p w:rsidR="00306031" w:rsidRPr="00FE6DF9" w:rsidRDefault="00306031" w:rsidP="00817EE7">
            <w:pPr>
              <w:ind w:firstLine="0"/>
              <w:rPr>
                <w:sz w:val="16"/>
              </w:rPr>
            </w:pPr>
            <w:r w:rsidRPr="00FE6DF9">
              <w:rPr>
                <w:sz w:val="16"/>
              </w:rPr>
              <w:t>1</w:t>
            </w:r>
            <w:r w:rsidRPr="00FE6DF9">
              <w:rPr>
                <w:rFonts w:hint="eastAsia"/>
                <w:sz w:val="16"/>
              </w:rPr>
              <w:t>）二维激光雷达视角太小，且要求颠簸不能太大</w:t>
            </w:r>
          </w:p>
          <w:p w:rsidR="00306031" w:rsidRPr="00FE6DF9" w:rsidRDefault="00306031" w:rsidP="00817EE7">
            <w:pPr>
              <w:ind w:firstLine="0"/>
              <w:rPr>
                <w:sz w:val="16"/>
              </w:rPr>
            </w:pPr>
            <w:r w:rsidRPr="00FE6DF9">
              <w:rPr>
                <w:sz w:val="16"/>
              </w:rPr>
              <w:t>2</w:t>
            </w:r>
            <w:r w:rsidRPr="00FE6DF9">
              <w:rPr>
                <w:rFonts w:hint="eastAsia"/>
                <w:sz w:val="16"/>
              </w:rPr>
              <w:t>）三维激光雷达成本太高，且无法检测低于地表障碍物</w:t>
            </w:r>
          </w:p>
          <w:p w:rsidR="00306031" w:rsidRPr="00FE6DF9" w:rsidRDefault="00306031" w:rsidP="00817EE7">
            <w:pPr>
              <w:ind w:firstLine="0"/>
              <w:rPr>
                <w:sz w:val="16"/>
              </w:rPr>
            </w:pPr>
            <w:r w:rsidRPr="00FE6DF9">
              <w:rPr>
                <w:sz w:val="16"/>
              </w:rPr>
              <w:t>3</w:t>
            </w:r>
            <w:r w:rsidRPr="00FE6DF9">
              <w:rPr>
                <w:rFonts w:hint="eastAsia"/>
                <w:sz w:val="16"/>
              </w:rPr>
              <w:t>）改装二维激光雷达获得三维数据：目前还无法得到与三维一样的检测效果</w:t>
            </w:r>
          </w:p>
        </w:tc>
      </w:tr>
      <w:tr w:rsidR="00306031" w:rsidRPr="00FE6DF9" w:rsidTr="00817EE7">
        <w:trPr>
          <w:trHeight w:val="284"/>
          <w:jc w:val="center"/>
        </w:trPr>
        <w:tc>
          <w:tcPr>
            <w:tcW w:w="678" w:type="pct"/>
            <w:tcBorders>
              <w:top w:val="single" w:sz="4" w:space="0" w:color="auto"/>
              <w:bottom w:val="single" w:sz="8" w:space="0" w:color="auto"/>
            </w:tcBorders>
          </w:tcPr>
          <w:p w:rsidR="00306031" w:rsidRPr="00FE6DF9" w:rsidRDefault="00306031" w:rsidP="00817EE7">
            <w:pPr>
              <w:ind w:firstLine="0"/>
              <w:rPr>
                <w:sz w:val="16"/>
              </w:rPr>
            </w:pPr>
            <w:r w:rsidRPr="00FE6DF9">
              <w:rPr>
                <w:rFonts w:hint="eastAsia"/>
                <w:sz w:val="16"/>
              </w:rPr>
              <w:t>视觉相机检测</w:t>
            </w:r>
          </w:p>
          <w:p w:rsidR="00306031" w:rsidRPr="00FE6DF9" w:rsidRDefault="00306031" w:rsidP="00817EE7">
            <w:pPr>
              <w:ind w:firstLine="0"/>
              <w:rPr>
                <w:sz w:val="16"/>
              </w:rPr>
            </w:pPr>
            <w:r w:rsidRPr="00FE6DF9">
              <w:rPr>
                <w:rFonts w:hint="eastAsia"/>
                <w:sz w:val="16"/>
              </w:rPr>
              <w:lastRenderedPageBreak/>
              <w:t>（双目）</w:t>
            </w:r>
          </w:p>
          <w:p w:rsidR="00306031" w:rsidRPr="00FE6DF9" w:rsidRDefault="00306031" w:rsidP="00817EE7">
            <w:pPr>
              <w:ind w:firstLine="0"/>
              <w:rPr>
                <w:sz w:val="16"/>
              </w:rPr>
            </w:pPr>
            <w:r w:rsidRPr="00FE6DF9">
              <w:rPr>
                <w:sz w:val="16"/>
              </w:rPr>
              <w:t>Binocular vision</w:t>
            </w:r>
            <w:r w:rsidRPr="00FE6DF9">
              <w:rPr>
                <w:rFonts w:hint="eastAsia"/>
                <w:sz w:val="16"/>
              </w:rPr>
              <w:br/>
            </w:r>
            <w:r w:rsidRPr="00FE6DF9">
              <w:rPr>
                <w:sz w:val="16"/>
              </w:rPr>
              <w:t>measurement</w:t>
            </w:r>
          </w:p>
        </w:tc>
        <w:tc>
          <w:tcPr>
            <w:tcW w:w="2115" w:type="pct"/>
            <w:tcBorders>
              <w:top w:val="single" w:sz="4" w:space="0" w:color="auto"/>
              <w:bottom w:val="single" w:sz="8" w:space="0" w:color="auto"/>
            </w:tcBorders>
          </w:tcPr>
          <w:p w:rsidR="00306031" w:rsidRPr="00FE6DF9" w:rsidRDefault="00306031" w:rsidP="00817EE7">
            <w:pPr>
              <w:ind w:firstLine="0"/>
              <w:rPr>
                <w:sz w:val="16"/>
              </w:rPr>
            </w:pPr>
            <w:r w:rsidRPr="00FE6DF9">
              <w:rPr>
                <w:sz w:val="16"/>
              </w:rPr>
              <w:lastRenderedPageBreak/>
              <w:t>1</w:t>
            </w:r>
            <w:r w:rsidRPr="00FE6DF9">
              <w:rPr>
                <w:rFonts w:hint="eastAsia"/>
                <w:sz w:val="16"/>
              </w:rPr>
              <w:t>）不对外发射信号，相互之间不会干扰</w:t>
            </w:r>
          </w:p>
          <w:p w:rsidR="00306031" w:rsidRPr="00FE6DF9" w:rsidRDefault="00306031" w:rsidP="00817EE7">
            <w:pPr>
              <w:ind w:firstLine="0"/>
              <w:rPr>
                <w:sz w:val="16"/>
              </w:rPr>
            </w:pPr>
            <w:r w:rsidRPr="00FE6DF9">
              <w:rPr>
                <w:sz w:val="16"/>
              </w:rPr>
              <w:lastRenderedPageBreak/>
              <w:t>2</w:t>
            </w:r>
            <w:r w:rsidRPr="00FE6DF9">
              <w:rPr>
                <w:rFonts w:hint="eastAsia"/>
                <w:sz w:val="16"/>
              </w:rPr>
              <w:t>）可以检测更宽广视角下的障碍物而无需进行扫描</w:t>
            </w:r>
          </w:p>
          <w:p w:rsidR="00306031" w:rsidRPr="00FE6DF9" w:rsidRDefault="00306031" w:rsidP="00817EE7">
            <w:pPr>
              <w:ind w:firstLine="0"/>
              <w:rPr>
                <w:sz w:val="16"/>
              </w:rPr>
            </w:pPr>
            <w:r w:rsidRPr="00FE6DF9">
              <w:rPr>
                <w:sz w:val="16"/>
              </w:rPr>
              <w:t>3</w:t>
            </w:r>
            <w:r w:rsidRPr="00FE6DF9">
              <w:rPr>
                <w:rFonts w:hint="eastAsia"/>
                <w:sz w:val="16"/>
              </w:rPr>
              <w:t>）价格相对便宜且图像中包含的信息更全面</w:t>
            </w:r>
          </w:p>
          <w:p w:rsidR="00306031" w:rsidRPr="00FE6DF9" w:rsidRDefault="00306031" w:rsidP="00817EE7">
            <w:pPr>
              <w:ind w:firstLine="0"/>
              <w:rPr>
                <w:sz w:val="16"/>
              </w:rPr>
            </w:pPr>
            <w:r w:rsidRPr="00FE6DF9">
              <w:rPr>
                <w:sz w:val="16"/>
              </w:rPr>
              <w:t>4</w:t>
            </w:r>
            <w:r w:rsidRPr="00FE6DF9">
              <w:rPr>
                <w:rFonts w:hint="eastAsia"/>
                <w:sz w:val="16"/>
              </w:rPr>
              <w:t>）可以检测到低于地表的障碍物</w:t>
            </w:r>
          </w:p>
        </w:tc>
        <w:tc>
          <w:tcPr>
            <w:tcW w:w="2207" w:type="pct"/>
            <w:tcBorders>
              <w:top w:val="single" w:sz="4" w:space="0" w:color="auto"/>
              <w:bottom w:val="single" w:sz="8" w:space="0" w:color="auto"/>
            </w:tcBorders>
            <w:vAlign w:val="center"/>
          </w:tcPr>
          <w:p w:rsidR="00306031" w:rsidRPr="00FE6DF9" w:rsidRDefault="00306031" w:rsidP="00817EE7">
            <w:pPr>
              <w:ind w:firstLine="0"/>
              <w:rPr>
                <w:sz w:val="16"/>
              </w:rPr>
            </w:pPr>
            <w:r w:rsidRPr="00FE6DF9">
              <w:rPr>
                <w:sz w:val="16"/>
              </w:rPr>
              <w:lastRenderedPageBreak/>
              <w:t>1</w:t>
            </w:r>
            <w:r w:rsidRPr="00FE6DF9">
              <w:rPr>
                <w:rFonts w:hint="eastAsia"/>
                <w:sz w:val="16"/>
              </w:rPr>
              <w:t>）受环境光、环境中灰尘的影响较大</w:t>
            </w:r>
          </w:p>
          <w:p w:rsidR="00306031" w:rsidRPr="00FE6DF9" w:rsidRDefault="00306031" w:rsidP="00817EE7">
            <w:pPr>
              <w:ind w:firstLine="0"/>
              <w:rPr>
                <w:sz w:val="16"/>
              </w:rPr>
            </w:pPr>
            <w:r w:rsidRPr="00FE6DF9">
              <w:rPr>
                <w:sz w:val="16"/>
              </w:rPr>
              <w:lastRenderedPageBreak/>
              <w:t>2</w:t>
            </w:r>
            <w:r w:rsidRPr="00FE6DF9">
              <w:rPr>
                <w:rFonts w:hint="eastAsia"/>
                <w:sz w:val="16"/>
              </w:rPr>
              <w:t>）数据处理时算法耗时长且对计算机要求高，部分算法实时</w:t>
            </w:r>
            <w:proofErr w:type="gramStart"/>
            <w:r w:rsidRPr="00FE6DF9">
              <w:rPr>
                <w:rFonts w:hint="eastAsia"/>
                <w:sz w:val="16"/>
              </w:rPr>
              <w:t>性无法</w:t>
            </w:r>
            <w:proofErr w:type="gramEnd"/>
            <w:r w:rsidRPr="00FE6DF9">
              <w:rPr>
                <w:rFonts w:hint="eastAsia"/>
                <w:sz w:val="16"/>
              </w:rPr>
              <w:t>保证，同时背景太过复杂时，没有较好的算法用于分割</w:t>
            </w:r>
          </w:p>
          <w:p w:rsidR="00306031" w:rsidRPr="00FE6DF9" w:rsidRDefault="00306031" w:rsidP="00817EE7">
            <w:pPr>
              <w:ind w:firstLine="0"/>
              <w:rPr>
                <w:sz w:val="16"/>
              </w:rPr>
            </w:pPr>
            <w:r w:rsidRPr="00FE6DF9">
              <w:rPr>
                <w:sz w:val="16"/>
              </w:rPr>
              <w:t>3</w:t>
            </w:r>
            <w:r w:rsidRPr="00FE6DF9">
              <w:rPr>
                <w:rFonts w:hint="eastAsia"/>
                <w:sz w:val="16"/>
              </w:rPr>
              <w:t>）立体匹配的准确性随着检测距离增加而降低</w:t>
            </w:r>
          </w:p>
        </w:tc>
      </w:tr>
    </w:tbl>
    <w:p w:rsidR="00306031" w:rsidRPr="00032074" w:rsidRDefault="00306031" w:rsidP="00306031"/>
    <w:p w:rsidR="00306031" w:rsidRDefault="00306031" w:rsidP="00306031">
      <w:r w:rsidRPr="00AF067D">
        <w:rPr>
          <w:rFonts w:hint="eastAsia"/>
          <w:b/>
        </w:rPr>
        <w:t>显然，只靠单一传感器搭建的系统无法满足农机的农田作业要求，随着多传感器融合技术的出现和应用，将两种或多种单传感器检测技术结合运用到系统中可以互相弥补单一传感器检测存在的缺点</w:t>
      </w:r>
      <w:r>
        <w:rPr>
          <w:rFonts w:hint="eastAsia"/>
          <w:b/>
        </w:rPr>
        <w:t>。</w:t>
      </w:r>
      <w:r w:rsidRPr="00032074">
        <w:rPr>
          <w:rFonts w:hint="eastAsia"/>
        </w:rPr>
        <w:t>如将视觉技术与激光雷达技术相结合一方面能通过激光雷达弥补视觉相机检测距离短的问题，另一方面能通过相机弥补二维激光雷达检测视角小的缺点，能有效地提高系统的鲁棒性和准确性，同时避免了使用三维激光雷达的高成本问题；利用单目相机获得的图像确定障碍物的大小和大致范围，并通过低成本超声波探头确定障碍物的距离，这种融合方法一方面进一步降低了系统的成本，另一方面解决了单独使用超声波技术时方向性差以及单独使用双目相机时立体匹配过程耗时长的问题，提升了系统的实时性。近几年来随着技术的不断发展，多传感器融合技术在智能化农业车辆（包括农业机器人）上的研究逐渐开始有了进展。</w:t>
      </w:r>
      <w:r w:rsidRPr="00032074">
        <w:rPr>
          <w:rFonts w:hint="eastAsia"/>
        </w:rPr>
        <w:t>Liu</w:t>
      </w:r>
      <w:r w:rsidRPr="00032074">
        <w:rPr>
          <w:rFonts w:hint="eastAsia"/>
        </w:rPr>
        <w:t>等设计了基于多传感器融合算法的避障系统用于农业机器人上，该系统中</w:t>
      </w:r>
      <w:r w:rsidRPr="00032074">
        <w:rPr>
          <w:rFonts w:hint="eastAsia"/>
        </w:rPr>
        <w:t>GPS</w:t>
      </w:r>
      <w:r w:rsidRPr="00032074">
        <w:rPr>
          <w:rFonts w:hint="eastAsia"/>
        </w:rPr>
        <w:t>进行定位，超声波传感器、红外热成像传感器、二维激光扫描仪测得到的障碍物信息进行融合后通过聚类模糊找到障碍物的大致区域。</w:t>
      </w:r>
      <w:r w:rsidRPr="00032074">
        <w:rPr>
          <w:rFonts w:hint="eastAsia"/>
        </w:rPr>
        <w:t>Ding</w:t>
      </w:r>
      <w:r w:rsidRPr="00032074">
        <w:rPr>
          <w:rFonts w:hint="eastAsia"/>
        </w:rPr>
        <w:t>等研究的避障算法可用于较接近于农田环境的森林环境中，具体做法是用二维激光扫描仪和红外热像仪采集林区障碍物信息，从中分别提取障碍物的特征（包括温度、颜色、长宽比、多边形特点），利用融合后的数据训练支持</w:t>
      </w:r>
      <w:proofErr w:type="gramStart"/>
      <w:r w:rsidRPr="00032074">
        <w:rPr>
          <w:rFonts w:hint="eastAsia"/>
        </w:rPr>
        <w:t>向量机</w:t>
      </w:r>
      <w:proofErr w:type="gramEnd"/>
      <w:r w:rsidRPr="00032074">
        <w:rPr>
          <w:rFonts w:hint="eastAsia"/>
        </w:rPr>
        <w:t>进行障碍物的识别；试验设置的障碍物包括人、树木、石头，平均识别准确率为</w:t>
      </w:r>
      <w:r w:rsidRPr="00032074">
        <w:rPr>
          <w:rFonts w:hint="eastAsia"/>
        </w:rPr>
        <w:t>91%</w:t>
      </w:r>
      <w:r w:rsidRPr="00032074">
        <w:rPr>
          <w:rFonts w:hint="eastAsia"/>
        </w:rPr>
        <w:t>，可以考虑将其用于障碍物较少的农田环境中使用。</w:t>
      </w:r>
      <w:r w:rsidRPr="00032074">
        <w:rPr>
          <w:rFonts w:hint="eastAsia"/>
        </w:rPr>
        <w:t>Yang</w:t>
      </w:r>
      <w:r w:rsidRPr="00032074">
        <w:rPr>
          <w:rFonts w:hint="eastAsia"/>
        </w:rPr>
        <w:t>等在专利中设计了用于山地区域的农业机器人避障系统，包括视觉传感器模块、超声波传感器模块、红外传感器模块和数据融合模块。</w:t>
      </w:r>
      <w:r w:rsidRPr="00032074">
        <w:rPr>
          <w:rFonts w:hint="eastAsia"/>
        </w:rPr>
        <w:t>Benet</w:t>
      </w:r>
      <w:r w:rsidRPr="00032074">
        <w:rPr>
          <w:rFonts w:hint="eastAsia"/>
        </w:rPr>
        <w:t>等将激光雷达获得的三维数据融入到普通相机获得的彩色图像中，在葡萄园环境中进行试验，结果显示识别农机前方不同离地高度的杂草或实体障碍物（如树杈）有较好的效果，且受光照条件的影响较小。</w:t>
      </w:r>
    </w:p>
    <w:p w:rsidR="00306031" w:rsidRPr="00032074" w:rsidRDefault="00306031" w:rsidP="00306031">
      <w:r w:rsidRPr="00032074">
        <w:rPr>
          <w:rFonts w:hint="eastAsia"/>
        </w:rPr>
        <w:t>总而言之，将</w:t>
      </w:r>
      <w:r w:rsidRPr="00032074">
        <w:rPr>
          <w:rFonts w:hint="eastAsia"/>
        </w:rPr>
        <w:t>2</w:t>
      </w:r>
      <w:r w:rsidRPr="00032074">
        <w:rPr>
          <w:rFonts w:hint="eastAsia"/>
        </w:rPr>
        <w:t>种或多种单传感器检测技术结合运用到系统中已经成为室外环境障碍物检测的趋势。但目前这些研究大多仍处于起步阶段或室内模拟试验阶段，距离产品化及实际田间使用还有大量问题亟待解决，如产品的成本、环境变化时系统的稳定性等。</w:t>
      </w:r>
    </w:p>
    <w:p w:rsidR="00306031" w:rsidRPr="00FE447D" w:rsidRDefault="00306031" w:rsidP="00306031">
      <w:pPr>
        <w:pStyle w:val="2"/>
        <w:rPr>
          <w:color w:val="FF0000"/>
        </w:rPr>
      </w:pPr>
      <w:r>
        <w:rPr>
          <w:rFonts w:hint="eastAsia"/>
        </w:rPr>
        <w:t>1.</w:t>
      </w:r>
      <w:r>
        <w:t>4</w:t>
      </w:r>
      <w:r w:rsidRPr="00372BD7">
        <w:rPr>
          <w:rFonts w:hint="eastAsia"/>
        </w:rPr>
        <w:t>农机自动导航</w:t>
      </w:r>
      <w:r>
        <w:rPr>
          <w:rFonts w:hint="eastAsia"/>
        </w:rPr>
        <w:t>执行机构及其控制的</w:t>
      </w:r>
      <w:r w:rsidRPr="00372BD7">
        <w:rPr>
          <w:rFonts w:hint="eastAsia"/>
        </w:rPr>
        <w:t>研究现状</w:t>
      </w:r>
      <w:r w:rsidRPr="00FE447D">
        <w:rPr>
          <w:rFonts w:hint="eastAsia"/>
          <w:color w:val="FF0000"/>
        </w:rPr>
        <w:t>（WY改写）</w:t>
      </w:r>
    </w:p>
    <w:p w:rsidR="00306031" w:rsidRPr="006E543D" w:rsidRDefault="00306031" w:rsidP="00306031">
      <w:pPr>
        <w:pStyle w:val="a7"/>
        <w:rPr>
          <w:i/>
          <w:sz w:val="21"/>
        </w:rPr>
      </w:pPr>
      <w:r w:rsidRPr="006E543D">
        <w:rPr>
          <w:rFonts w:hint="eastAsia"/>
          <w:i/>
          <w:sz w:val="21"/>
        </w:rPr>
        <w:t>前言：概述田间装备的控制方式</w:t>
      </w:r>
    </w:p>
    <w:p w:rsidR="00306031" w:rsidRPr="006E543D" w:rsidRDefault="00306031" w:rsidP="00306031">
      <w:pPr>
        <w:pStyle w:val="a7"/>
        <w:numPr>
          <w:ilvl w:val="0"/>
          <w:numId w:val="1"/>
        </w:numPr>
        <w:ind w:firstLineChars="0"/>
        <w:rPr>
          <w:i/>
          <w:sz w:val="21"/>
        </w:rPr>
      </w:pPr>
      <w:r w:rsidRPr="006E543D">
        <w:rPr>
          <w:rFonts w:hint="eastAsia"/>
          <w:i/>
          <w:sz w:val="21"/>
        </w:rPr>
        <w:t>田间装备的控制方式研究现状（机电式，液压式）</w:t>
      </w:r>
    </w:p>
    <w:p w:rsidR="00306031" w:rsidRPr="006E543D" w:rsidRDefault="00306031" w:rsidP="00306031">
      <w:pPr>
        <w:pStyle w:val="a7"/>
        <w:numPr>
          <w:ilvl w:val="0"/>
          <w:numId w:val="1"/>
        </w:numPr>
        <w:ind w:firstLineChars="0"/>
        <w:rPr>
          <w:i/>
          <w:sz w:val="21"/>
        </w:rPr>
      </w:pPr>
      <w:r w:rsidRPr="006E543D">
        <w:rPr>
          <w:rFonts w:hint="eastAsia"/>
          <w:i/>
          <w:sz w:val="21"/>
        </w:rPr>
        <w:t>成功的农机自动导航产品优点及问题</w:t>
      </w:r>
    </w:p>
    <w:p w:rsidR="00306031" w:rsidRPr="006E543D" w:rsidRDefault="00306031" w:rsidP="00306031">
      <w:pPr>
        <w:pStyle w:val="a7"/>
        <w:ind w:firstLine="440"/>
        <w:rPr>
          <w:i/>
          <w:sz w:val="22"/>
          <w:szCs w:val="28"/>
        </w:rPr>
      </w:pPr>
      <w:r w:rsidRPr="006E543D">
        <w:rPr>
          <w:rFonts w:hint="eastAsia"/>
          <w:i/>
          <w:sz w:val="22"/>
          <w:szCs w:val="28"/>
        </w:rPr>
        <w:lastRenderedPageBreak/>
        <w:t>插秧机是一种将稻苗植入稻田的农业机械，在水稻种植领域被广泛应用。目前，插秧机均是由人工驾驶插秧，并不具备自动控制的硬件和软件装备，</w:t>
      </w:r>
    </w:p>
    <w:p w:rsidR="00306031" w:rsidRPr="006E543D" w:rsidRDefault="00306031" w:rsidP="00306031">
      <w:r w:rsidRPr="006E543D">
        <w:rPr>
          <w:rFonts w:hint="eastAsia"/>
        </w:rPr>
        <w:t>农机控制执行单元包括：离合、刹车、油门、换挡控制执行器，转向、悬挂液压控制系统等。农机控制执行单元将传感器信号反馈给集成控制电子单元，并接受集成控制电子单元发送的离合、刹车、油门、换挡、转向、悬挂等自动控制信号。</w:t>
      </w:r>
    </w:p>
    <w:p w:rsidR="00306031" w:rsidRDefault="00306031" w:rsidP="00306031">
      <w:r w:rsidRPr="006E543D">
        <w:rPr>
          <w:rFonts w:hint="eastAsia"/>
        </w:rPr>
        <w:t>辅助测量传感器包括：转向传感器，轮速传感器，悬挂加装的力和位移传感器</w:t>
      </w:r>
      <w:r w:rsidRPr="006E543D">
        <w:t>[65-66]</w:t>
      </w:r>
      <w:r w:rsidRPr="006E543D">
        <w:rPr>
          <w:rFonts w:hint="eastAsia"/>
        </w:rPr>
        <w:t>。在转向控制策略中，通过比较转向控制模式</w:t>
      </w:r>
      <w:r w:rsidRPr="006E543D">
        <w:t>1</w:t>
      </w:r>
      <w:r w:rsidRPr="006E543D">
        <w:rPr>
          <w:rFonts w:hint="eastAsia"/>
        </w:rPr>
        <w:t>（采用转向传感器作为内闭环反馈的控制模式</w:t>
      </w:r>
      <w:r w:rsidRPr="006E543D">
        <w:t>[67-68]</w:t>
      </w:r>
      <w:r w:rsidRPr="006E543D">
        <w:rPr>
          <w:rFonts w:hint="eastAsia"/>
        </w:rPr>
        <w:t>）和转向控制模式</w:t>
      </w:r>
      <w:r w:rsidRPr="006E543D">
        <w:t>2</w:t>
      </w:r>
      <w:r w:rsidRPr="006E543D">
        <w:rPr>
          <w:rFonts w:hint="eastAsia"/>
        </w:rPr>
        <w:t>（仅采用姿态角信号作为转向控制反馈的控制模式</w:t>
      </w:r>
      <w:r w:rsidRPr="006E543D">
        <w:t>[69-70]</w:t>
      </w:r>
      <w:r w:rsidRPr="006E543D">
        <w:rPr>
          <w:rFonts w:hint="eastAsia"/>
        </w:rPr>
        <w:t>）的控制效果，尽量减少传感器数量。四个轮速传感器用于模型降阶研究，车辆动力学模型可以表达为具有车身</w:t>
      </w:r>
      <w:r w:rsidRPr="006E543D">
        <w:t xml:space="preserve">6 </w:t>
      </w:r>
      <w:r w:rsidRPr="006E543D">
        <w:rPr>
          <w:rFonts w:hint="eastAsia"/>
        </w:rPr>
        <w:t>自由度、底盘悬架</w:t>
      </w:r>
      <w:r w:rsidRPr="006E543D">
        <w:t xml:space="preserve">4 </w:t>
      </w:r>
      <w:r w:rsidRPr="006E543D">
        <w:rPr>
          <w:rFonts w:hint="eastAsia"/>
        </w:rPr>
        <w:t>自由度、四轮转速</w:t>
      </w:r>
      <w:r w:rsidRPr="006E543D">
        <w:t xml:space="preserve">4 </w:t>
      </w:r>
      <w:r w:rsidRPr="006E543D">
        <w:rPr>
          <w:rFonts w:hint="eastAsia"/>
        </w:rPr>
        <w:t>自由度等的多自由度模型，需要根据农机控制特点进行降阶，轮速传感器用于建模分析和模型降阶研究，最终自主控制策略可以不需要轮速反馈。</w:t>
      </w:r>
    </w:p>
    <w:p w:rsidR="00306031" w:rsidRDefault="00306031" w:rsidP="00306031">
      <w:r>
        <w:rPr>
          <w:rFonts w:hint="eastAsia"/>
        </w:rPr>
        <w:t>。。。。。。</w:t>
      </w:r>
    </w:p>
    <w:p w:rsidR="00306031" w:rsidRDefault="00306031" w:rsidP="00306031">
      <w:r w:rsidRPr="00645B6A">
        <w:rPr>
          <w:rFonts w:hint="eastAsia"/>
        </w:rPr>
        <w:t>美国伊利诺伊州立大学</w:t>
      </w:r>
      <w:r w:rsidRPr="00645B6A">
        <w:t xml:space="preserve">Dickson MA </w:t>
      </w:r>
      <w:r w:rsidRPr="00645B6A">
        <w:rPr>
          <w:rFonts w:hint="eastAsia"/>
        </w:rPr>
        <w:t>等以</w:t>
      </w:r>
      <w:r w:rsidRPr="00645B6A">
        <w:t xml:space="preserve">John Deere GATOR </w:t>
      </w:r>
      <w:r w:rsidRPr="00645B6A">
        <w:rPr>
          <w:rFonts w:hint="eastAsia"/>
        </w:rPr>
        <w:t>型农用车为平台；</w:t>
      </w:r>
      <w:r w:rsidRPr="00645B6A">
        <w:t xml:space="preserve"> </w:t>
      </w:r>
      <w:r w:rsidRPr="00645B6A">
        <w:rPr>
          <w:rFonts w:hint="eastAsia"/>
        </w:rPr>
        <w:t>建立了</w:t>
      </w:r>
      <w:r w:rsidRPr="00645B6A">
        <w:t xml:space="preserve">2 </w:t>
      </w:r>
      <w:r w:rsidRPr="00645B6A">
        <w:rPr>
          <w:rFonts w:hint="eastAsia"/>
        </w:rPr>
        <w:t>自由度的线性动力学模型，</w:t>
      </w:r>
      <w:r w:rsidRPr="00645B6A">
        <w:t>RTK-DGPS</w:t>
      </w:r>
      <w:r w:rsidRPr="00645B6A">
        <w:rPr>
          <w:rFonts w:hint="eastAsia"/>
        </w:rPr>
        <w:t>、光纤陀螺</w:t>
      </w:r>
      <w:r w:rsidRPr="00645B6A">
        <w:t>FOG</w:t>
      </w:r>
      <w:r w:rsidRPr="00645B6A">
        <w:rPr>
          <w:rFonts w:hint="eastAsia"/>
        </w:rPr>
        <w:t>（</w:t>
      </w:r>
      <w:r w:rsidRPr="00645B6A">
        <w:t xml:space="preserve">fiber optic </w:t>
      </w:r>
      <w:proofErr w:type="spellStart"/>
      <w:r w:rsidRPr="00645B6A">
        <w:t>gyroscop</w:t>
      </w:r>
      <w:proofErr w:type="spellEnd"/>
      <w:r w:rsidRPr="00645B6A">
        <w:rPr>
          <w:rFonts w:hint="eastAsia"/>
        </w:rPr>
        <w:t>）和</w:t>
      </w:r>
      <w:r w:rsidRPr="00645B6A">
        <w:t>IMU(inertial measurement unit)</w:t>
      </w:r>
      <w:r w:rsidRPr="00645B6A">
        <w:rPr>
          <w:rFonts w:hint="eastAsia"/>
        </w:rPr>
        <w:t>结合应用于农机作业路线跟踪导航；</w:t>
      </w:r>
      <w:proofErr w:type="gramStart"/>
      <w:r w:rsidRPr="00645B6A">
        <w:rPr>
          <w:rFonts w:hint="eastAsia"/>
        </w:rPr>
        <w:t>提出预瞄策略</w:t>
      </w:r>
      <w:proofErr w:type="gramEnd"/>
      <w:r w:rsidRPr="00645B6A">
        <w:rPr>
          <w:rFonts w:hint="eastAsia"/>
        </w:rPr>
        <w:t>的动态路径搜索算法；通过</w:t>
      </w:r>
      <w:r w:rsidRPr="00645B6A">
        <w:t xml:space="preserve">WLAN </w:t>
      </w:r>
      <w:r w:rsidRPr="00645B6A">
        <w:rPr>
          <w:rFonts w:hint="eastAsia"/>
        </w:rPr>
        <w:t>与基站</w:t>
      </w:r>
      <w:r w:rsidRPr="00645B6A">
        <w:t xml:space="preserve">GIS </w:t>
      </w:r>
      <w:r w:rsidRPr="00645B6A">
        <w:rPr>
          <w:rFonts w:hint="eastAsia"/>
        </w:rPr>
        <w:t>数据相比校正，农机前进速度为</w:t>
      </w:r>
      <w:r w:rsidRPr="00645B6A">
        <w:t>3.5 m/s</w:t>
      </w:r>
      <w:r w:rsidRPr="00645B6A">
        <w:rPr>
          <w:rFonts w:hint="eastAsia"/>
        </w:rPr>
        <w:t>时，最大跟踪误差±</w:t>
      </w:r>
      <w:r w:rsidRPr="00645B6A">
        <w:t>10 cm[23]</w:t>
      </w:r>
      <w:r w:rsidRPr="00645B6A">
        <w:rPr>
          <w:rFonts w:hint="eastAsia"/>
        </w:rPr>
        <w:t>。这套智能农机实现方案融合了多项技术，对中国智能农机的发展具有启发意义。</w:t>
      </w:r>
      <w:r w:rsidRPr="00645B6A">
        <w:t xml:space="preserve">Eaton </w:t>
      </w:r>
      <w:r w:rsidRPr="00645B6A">
        <w:rPr>
          <w:rFonts w:hint="eastAsia"/>
        </w:rPr>
        <w:t>等</w:t>
      </w:r>
      <w:r w:rsidRPr="00645B6A">
        <w:t>[5]</w:t>
      </w:r>
      <w:r w:rsidRPr="00645B6A">
        <w:rPr>
          <w:rFonts w:hint="eastAsia"/>
        </w:rPr>
        <w:t>将</w:t>
      </w:r>
      <w:r w:rsidRPr="00645B6A">
        <w:t xml:space="preserve">Back stepping </w:t>
      </w:r>
      <w:r w:rsidRPr="00645B6A">
        <w:rPr>
          <w:rFonts w:hint="eastAsia"/>
        </w:rPr>
        <w:t>控制方法应用到农机路径跟踪控制中，并且在控制方法的设计过程中考虑了转向系动力学特性的影响，取得了较好的试验效果。</w:t>
      </w:r>
      <w:r w:rsidRPr="00645B6A">
        <w:t xml:space="preserve">Payne </w:t>
      </w:r>
      <w:r w:rsidRPr="00645B6A">
        <w:rPr>
          <w:rFonts w:hint="eastAsia"/>
        </w:rPr>
        <w:t>等</w:t>
      </w:r>
      <w:r w:rsidRPr="00645B6A">
        <w:t>[6]</w:t>
      </w:r>
      <w:r w:rsidRPr="00645B6A">
        <w:rPr>
          <w:rFonts w:hint="eastAsia"/>
        </w:rPr>
        <w:t>在大量辨识试验的基础上提出了一种航向率动力学模型，并基于该模型设计了</w:t>
      </w:r>
      <w:r w:rsidRPr="00645B6A">
        <w:t xml:space="preserve">LQR </w:t>
      </w:r>
      <w:r w:rsidRPr="00645B6A">
        <w:rPr>
          <w:rFonts w:hint="eastAsia"/>
        </w:rPr>
        <w:t>路径跟踪控制方法，解决了农机在高速行驶时的导航控制问。</w:t>
      </w:r>
    </w:p>
    <w:p w:rsidR="00306031" w:rsidRDefault="00306031" w:rsidP="00306031">
      <w:r w:rsidRPr="00645B6A">
        <w:rPr>
          <w:rFonts w:hint="eastAsia"/>
        </w:rPr>
        <w:t>在国内，罗锡文等</w:t>
      </w:r>
      <w:r w:rsidRPr="00645B6A">
        <w:t>[14-16]</w:t>
      </w:r>
      <w:r w:rsidRPr="00645B6A">
        <w:rPr>
          <w:rFonts w:hint="eastAsia"/>
        </w:rPr>
        <w:t>在东方红</w:t>
      </w:r>
      <w:r w:rsidRPr="00645B6A">
        <w:t xml:space="preserve">X-804 </w:t>
      </w:r>
      <w:r w:rsidRPr="00645B6A">
        <w:rPr>
          <w:rFonts w:hint="eastAsia"/>
        </w:rPr>
        <w:t>拖拉机上开发了基于</w:t>
      </w:r>
      <w:r w:rsidRPr="00645B6A">
        <w:t xml:space="preserve">RTK-DGPS </w:t>
      </w:r>
      <w:r w:rsidRPr="00645B6A">
        <w:rPr>
          <w:rFonts w:hint="eastAsia"/>
        </w:rPr>
        <w:t>的导航控制系统。</w:t>
      </w:r>
      <w:proofErr w:type="gramStart"/>
      <w:r w:rsidRPr="00645B6A">
        <w:rPr>
          <w:rFonts w:hint="eastAsia"/>
        </w:rPr>
        <w:t>李逃昌</w:t>
      </w:r>
      <w:proofErr w:type="gramEnd"/>
      <w:r w:rsidRPr="00645B6A">
        <w:rPr>
          <w:rFonts w:hint="eastAsia"/>
        </w:rPr>
        <w:t>等</w:t>
      </w:r>
      <w:r w:rsidRPr="00645B6A">
        <w:t>[17-19]</w:t>
      </w:r>
      <w:r w:rsidRPr="00645B6A">
        <w:rPr>
          <w:rFonts w:hint="eastAsia"/>
        </w:rPr>
        <w:t>针对运动学模型中的近似条件对模型控制方法曲线路径跟踪精度的影响，提出了一种农机导航自校正模型控制方法。该方法采用模型控制方法设计控制律，并采用模糊控制方法自适应地在线调节模型控制律的控制量。前进速度为</w:t>
      </w:r>
      <w:r w:rsidRPr="00645B6A">
        <w:t xml:space="preserve">1.0 m/s </w:t>
      </w:r>
      <w:r w:rsidRPr="00645B6A">
        <w:rPr>
          <w:rFonts w:hint="eastAsia"/>
        </w:rPr>
        <w:t>时，直线跟踪最大横向偏差小于</w:t>
      </w:r>
      <w:r w:rsidRPr="00645B6A">
        <w:t>0.0649 m</w:t>
      </w:r>
      <w:r w:rsidRPr="00645B6A">
        <w:rPr>
          <w:rFonts w:hint="eastAsia"/>
        </w:rPr>
        <w:t>，曲线跟踪横向最大偏差小于</w:t>
      </w:r>
      <w:r w:rsidRPr="00645B6A">
        <w:t>0.1857 m</w:t>
      </w:r>
      <w:r w:rsidRPr="00645B6A">
        <w:rPr>
          <w:rFonts w:hint="eastAsia"/>
        </w:rPr>
        <w:t>。</w:t>
      </w:r>
    </w:p>
    <w:p w:rsidR="00306031" w:rsidRPr="00645B6A" w:rsidRDefault="00306031" w:rsidP="00306031">
      <w:r w:rsidRPr="006E543D">
        <w:rPr>
          <w:rFonts w:hint="eastAsia"/>
        </w:rPr>
        <w:t>基于农机作业动力学特性设计控制策略，通过导航控制偏差预测，以未来控制偏差目标函数最小为目标，在线优化控制律参数，始终以最佳控制参数控制农机完成轨迹跟踪。控制策略采用位置、姿态角及其导数作为状态反馈来提高农机控制的稳定性，引入前馈控制提高机动性</w:t>
      </w:r>
      <w:r w:rsidRPr="006E543D">
        <w:t>[60]</w:t>
      </w:r>
      <w:r w:rsidRPr="006E543D">
        <w:rPr>
          <w:rFonts w:hint="eastAsia"/>
        </w:rPr>
        <w:t>。基于导航控制偏差预测优化控制律参数，超前调整控制律参数</w:t>
      </w:r>
    </w:p>
    <w:p w:rsidR="00306031" w:rsidRDefault="00306031" w:rsidP="00306031">
      <w:pPr>
        <w:pStyle w:val="2"/>
      </w:pPr>
      <w:r>
        <w:t>1</w:t>
      </w:r>
      <w:r>
        <w:rPr>
          <w:rFonts w:hint="eastAsia"/>
        </w:rPr>
        <w:t>.</w:t>
      </w:r>
      <w:r>
        <w:t>5</w:t>
      </w:r>
      <w:r w:rsidRPr="00372BD7">
        <w:rPr>
          <w:rFonts w:hint="eastAsia"/>
        </w:rPr>
        <w:t>导航软件平台</w:t>
      </w:r>
    </w:p>
    <w:p w:rsidR="00F345FE" w:rsidRDefault="00CD08FC" w:rsidP="00F345FE">
      <w:pPr>
        <w:autoSpaceDE w:val="0"/>
        <w:autoSpaceDN w:val="0"/>
        <w:adjustRightInd w:val="0"/>
        <w:spacing w:line="240" w:lineRule="auto"/>
        <w:ind w:firstLine="0"/>
        <w:jc w:val="left"/>
        <w:rPr>
          <w:rFonts w:ascii="宋体" w:hAnsiTheme="minorHAnsi" w:cstheme="minorBidi"/>
          <w:kern w:val="0"/>
        </w:rPr>
      </w:pPr>
      <w:r>
        <w:fldChar w:fldCharType="begin"/>
      </w:r>
      <w:r>
        <w:instrText xml:space="preserve"> ADDIN NE.Bib</w:instrText>
      </w:r>
      <w:r>
        <w:fldChar w:fldCharType="separate"/>
      </w:r>
    </w:p>
    <w:p w:rsidR="00F345FE" w:rsidRDefault="00F345FE" w:rsidP="00F345FE">
      <w:pPr>
        <w:autoSpaceDE w:val="0"/>
        <w:autoSpaceDN w:val="0"/>
        <w:adjustRightInd w:val="0"/>
        <w:spacing w:line="240" w:lineRule="auto"/>
        <w:ind w:firstLine="0"/>
        <w:jc w:val="center"/>
        <w:rPr>
          <w:rFonts w:ascii="宋体" w:hAnsiTheme="minorHAnsi" w:cstheme="minorBidi"/>
          <w:kern w:val="0"/>
        </w:rPr>
      </w:pPr>
      <w:r>
        <w:rPr>
          <w:rFonts w:ascii="宋体" w:hAnsiTheme="minorHAnsi" w:cs="宋体" w:hint="eastAsia"/>
          <w:b/>
          <w:bCs/>
          <w:color w:val="000000"/>
          <w:kern w:val="0"/>
          <w:sz w:val="40"/>
          <w:szCs w:val="40"/>
        </w:rPr>
        <w:lastRenderedPageBreak/>
        <w:t>参考文献</w:t>
      </w:r>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[1] </w:t>
      </w:r>
      <w:bookmarkStart w:id="40" w:name="_neb693F70D8_2C30_491B_B497_7A3EE3E0BD40"/>
      <w:r>
        <w:rPr>
          <w:color w:val="000000"/>
          <w:kern w:val="0"/>
          <w:sz w:val="20"/>
          <w:szCs w:val="20"/>
        </w:rPr>
        <w:t>Hague T, Tillett N D. A bandpass filter-based approach to crop row location and tracking[J]. MECHATRONICS. 2001, 11(1): 1-12.</w:t>
      </w:r>
      <w:bookmarkEnd w:id="40"/>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[2] </w:t>
      </w:r>
      <w:bookmarkStart w:id="41" w:name="_neb9A0039D7_A0CD_4685_8242_550C5F141010"/>
      <w:proofErr w:type="spellStart"/>
      <w:r>
        <w:rPr>
          <w:color w:val="000000"/>
          <w:kern w:val="0"/>
          <w:sz w:val="20"/>
          <w:szCs w:val="20"/>
        </w:rPr>
        <w:t>Astrand</w:t>
      </w:r>
      <w:proofErr w:type="spellEnd"/>
      <w:r>
        <w:rPr>
          <w:color w:val="000000"/>
          <w:kern w:val="0"/>
          <w:sz w:val="20"/>
          <w:szCs w:val="20"/>
        </w:rPr>
        <w:t xml:space="preserve"> B, </w:t>
      </w:r>
      <w:proofErr w:type="spellStart"/>
      <w:r>
        <w:rPr>
          <w:color w:val="000000"/>
          <w:kern w:val="0"/>
          <w:sz w:val="20"/>
          <w:szCs w:val="20"/>
        </w:rPr>
        <w:t>Baerveldt</w:t>
      </w:r>
      <w:proofErr w:type="spellEnd"/>
      <w:r>
        <w:rPr>
          <w:color w:val="000000"/>
          <w:kern w:val="0"/>
          <w:sz w:val="20"/>
          <w:szCs w:val="20"/>
        </w:rPr>
        <w:t xml:space="preserve"> A J. An agricultural mobile robot with vision-based perception for mechanical weed control[J]. AUTONOMOUS ROBOTS. 2002, 13(1): 21-35.</w:t>
      </w:r>
      <w:bookmarkEnd w:id="41"/>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[3] </w:t>
      </w:r>
      <w:bookmarkStart w:id="42" w:name="_nebFCDABF5B_0B42_4280_BB4C_86A47D0D5C4F"/>
      <w:r>
        <w:rPr>
          <w:color w:val="000000"/>
          <w:kern w:val="0"/>
          <w:sz w:val="20"/>
          <w:szCs w:val="20"/>
        </w:rPr>
        <w:t xml:space="preserve">Han S, Zhang Q, Ni B, et al. A guidance directrix approach to vision-based vehicle guidance </w:t>
      </w:r>
      <w:proofErr w:type="gramStart"/>
      <w:r>
        <w:rPr>
          <w:color w:val="000000"/>
          <w:kern w:val="0"/>
          <w:sz w:val="20"/>
          <w:szCs w:val="20"/>
        </w:rPr>
        <w:t>systems.[</w:t>
      </w:r>
      <w:proofErr w:type="gramEnd"/>
      <w:r>
        <w:rPr>
          <w:color w:val="000000"/>
          <w:kern w:val="0"/>
          <w:sz w:val="20"/>
          <w:szCs w:val="20"/>
        </w:rPr>
        <w:t>J]. Computers and Electronics in Agriculture. 2004, 43(2004): 179-195.</w:t>
      </w:r>
      <w:bookmarkEnd w:id="42"/>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[4] English A, Ross P, Ball D, et al. Vision Based Guidance for Robot Navigation in Agriculture[M]. IEEE International Conference on Robotics and Automation ICRA, 2014, 1693-1698.</w:t>
      </w:r>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[5] </w:t>
      </w:r>
      <w:bookmarkStart w:id="43" w:name="_neb24601F16_BB82_43BD_8E13_0204C57A82A1"/>
      <w:r>
        <w:rPr>
          <w:color w:val="000000"/>
          <w:kern w:val="0"/>
          <w:sz w:val="20"/>
          <w:szCs w:val="20"/>
        </w:rPr>
        <w:t xml:space="preserve">Ball D, </w:t>
      </w:r>
      <w:proofErr w:type="spellStart"/>
      <w:r>
        <w:rPr>
          <w:color w:val="000000"/>
          <w:kern w:val="0"/>
          <w:sz w:val="20"/>
          <w:szCs w:val="20"/>
        </w:rPr>
        <w:t>Upcroft</w:t>
      </w:r>
      <w:proofErr w:type="spellEnd"/>
      <w:r>
        <w:rPr>
          <w:color w:val="000000"/>
          <w:kern w:val="0"/>
          <w:sz w:val="20"/>
          <w:szCs w:val="20"/>
        </w:rPr>
        <w:t xml:space="preserve"> B, Wyeth G, et al. Vision-based Obstacle Detection and Navigation for an Agricultural Robot[J]. JOURNAL OF FIELD ROBOTICS. 2016, 33(8): 1107-1130.</w:t>
      </w:r>
      <w:bookmarkEnd w:id="43"/>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[6] </w:t>
      </w:r>
      <w:bookmarkStart w:id="44" w:name="_neb2E909514_905F_4893_9D8E_5071D7B68E60"/>
      <w:proofErr w:type="spellStart"/>
      <w:r>
        <w:rPr>
          <w:color w:val="000000"/>
          <w:kern w:val="0"/>
          <w:sz w:val="20"/>
          <w:szCs w:val="20"/>
        </w:rPr>
        <w:t>Bengochea</w:t>
      </w:r>
      <w:proofErr w:type="spellEnd"/>
      <w:r>
        <w:rPr>
          <w:color w:val="000000"/>
          <w:kern w:val="0"/>
          <w:sz w:val="20"/>
          <w:szCs w:val="20"/>
        </w:rPr>
        <w:t xml:space="preserve">-Guevara J, Conesa-Muñoz J, </w:t>
      </w:r>
      <w:proofErr w:type="spellStart"/>
      <w:r>
        <w:rPr>
          <w:color w:val="000000"/>
          <w:kern w:val="0"/>
          <w:sz w:val="20"/>
          <w:szCs w:val="20"/>
        </w:rPr>
        <w:t>Andújar</w:t>
      </w:r>
      <w:proofErr w:type="spellEnd"/>
      <w:r>
        <w:rPr>
          <w:color w:val="000000"/>
          <w:kern w:val="0"/>
          <w:sz w:val="20"/>
          <w:szCs w:val="20"/>
        </w:rPr>
        <w:t xml:space="preserve"> D, et al. Merge Fuzzy Visual </w:t>
      </w:r>
      <w:proofErr w:type="spellStart"/>
      <w:r>
        <w:rPr>
          <w:color w:val="000000"/>
          <w:kern w:val="0"/>
          <w:sz w:val="20"/>
          <w:szCs w:val="20"/>
        </w:rPr>
        <w:t>Servoing</w:t>
      </w:r>
      <w:proofErr w:type="spellEnd"/>
      <w:r>
        <w:rPr>
          <w:color w:val="000000"/>
          <w:kern w:val="0"/>
          <w:sz w:val="20"/>
          <w:szCs w:val="20"/>
        </w:rPr>
        <w:t xml:space="preserve"> and GPS-Based Planning to Obtain a Proper Navigation Behavior for a Small Crop-Inspection Robot[J]. Sensors. 2016, 16(3): 276.</w:t>
      </w:r>
      <w:bookmarkEnd w:id="44"/>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[7] </w:t>
      </w:r>
      <w:bookmarkStart w:id="45" w:name="_neb0E0CEF51_90FE_4311_88A7_6B028CAE6D92"/>
      <w:proofErr w:type="spellStart"/>
      <w:r>
        <w:rPr>
          <w:color w:val="000000"/>
          <w:kern w:val="0"/>
          <w:sz w:val="20"/>
          <w:szCs w:val="20"/>
        </w:rPr>
        <w:t>Vidovic</w:t>
      </w:r>
      <w:proofErr w:type="spellEnd"/>
      <w:r>
        <w:rPr>
          <w:color w:val="000000"/>
          <w:kern w:val="0"/>
          <w:sz w:val="20"/>
          <w:szCs w:val="20"/>
        </w:rPr>
        <w:t xml:space="preserve"> I, </w:t>
      </w:r>
      <w:proofErr w:type="spellStart"/>
      <w:r>
        <w:rPr>
          <w:color w:val="000000"/>
          <w:kern w:val="0"/>
          <w:sz w:val="20"/>
          <w:szCs w:val="20"/>
        </w:rPr>
        <w:t>Cupec</w:t>
      </w:r>
      <w:proofErr w:type="spellEnd"/>
      <w:r>
        <w:rPr>
          <w:color w:val="000000"/>
          <w:kern w:val="0"/>
          <w:sz w:val="20"/>
          <w:szCs w:val="20"/>
        </w:rPr>
        <w:t xml:space="preserve"> R, </w:t>
      </w:r>
      <w:proofErr w:type="spellStart"/>
      <w:r>
        <w:rPr>
          <w:color w:val="000000"/>
          <w:kern w:val="0"/>
          <w:sz w:val="20"/>
          <w:szCs w:val="20"/>
        </w:rPr>
        <w:t>Hocenski</w:t>
      </w:r>
      <w:proofErr w:type="spellEnd"/>
      <w:r>
        <w:rPr>
          <w:color w:val="000000"/>
          <w:kern w:val="0"/>
          <w:sz w:val="20"/>
          <w:szCs w:val="20"/>
        </w:rPr>
        <w:t xml:space="preserve"> Z. Crop row detection by global energy minimization[J]. PATTERN RECOGNITION. 2016, 55: 68-86.</w:t>
      </w:r>
      <w:bookmarkEnd w:id="45"/>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[8] </w:t>
      </w:r>
      <w:bookmarkStart w:id="46" w:name="_nebF1064D76_A889_4A5E_B56E_1DDA9ABD1B73"/>
      <w:r>
        <w:rPr>
          <w:rFonts w:ascii="宋体" w:hAnsiTheme="minorHAnsi" w:cs="宋体" w:hint="eastAsia"/>
          <w:color w:val="000000"/>
          <w:kern w:val="0"/>
          <w:sz w:val="20"/>
          <w:szCs w:val="20"/>
        </w:rPr>
        <w:t>张志斌，罗锡文，李庆，等</w:t>
      </w:r>
      <w:r>
        <w:rPr>
          <w:color w:val="000000"/>
          <w:kern w:val="0"/>
          <w:sz w:val="20"/>
          <w:szCs w:val="20"/>
        </w:rPr>
        <w:t xml:space="preserve">. </w:t>
      </w:r>
      <w:r>
        <w:rPr>
          <w:rFonts w:ascii="宋体" w:hAnsiTheme="minorHAnsi" w:cs="宋体" w:hint="eastAsia"/>
          <w:color w:val="000000"/>
          <w:kern w:val="0"/>
          <w:sz w:val="20"/>
          <w:szCs w:val="20"/>
        </w:rPr>
        <w:t>基于良序集和</w:t>
      </w:r>
      <w:proofErr w:type="gramStart"/>
      <w:r>
        <w:rPr>
          <w:rFonts w:ascii="宋体" w:hAnsiTheme="minorHAnsi" w:cs="宋体" w:hint="eastAsia"/>
          <w:color w:val="000000"/>
          <w:kern w:val="0"/>
          <w:sz w:val="20"/>
          <w:szCs w:val="20"/>
        </w:rPr>
        <w:t>垄行</w:t>
      </w:r>
      <w:proofErr w:type="gramEnd"/>
      <w:r>
        <w:rPr>
          <w:rFonts w:ascii="宋体" w:hAnsiTheme="minorHAnsi" w:cs="宋体" w:hint="eastAsia"/>
          <w:color w:val="000000"/>
          <w:kern w:val="0"/>
          <w:sz w:val="20"/>
          <w:szCs w:val="20"/>
        </w:rPr>
        <w:t>结构的农机视觉导航参数提取算法</w:t>
      </w:r>
      <w:r>
        <w:rPr>
          <w:color w:val="000000"/>
          <w:kern w:val="0"/>
          <w:sz w:val="20"/>
          <w:szCs w:val="20"/>
        </w:rPr>
        <w:t xml:space="preserve">[J]. </w:t>
      </w:r>
      <w:r>
        <w:rPr>
          <w:rFonts w:ascii="宋体" w:hAnsiTheme="minorHAnsi" w:cs="宋体" w:hint="eastAsia"/>
          <w:color w:val="000000"/>
          <w:kern w:val="0"/>
          <w:sz w:val="20"/>
          <w:szCs w:val="20"/>
        </w:rPr>
        <w:t>农业工程学报</w:t>
      </w:r>
      <w:r>
        <w:rPr>
          <w:color w:val="000000"/>
          <w:kern w:val="0"/>
          <w:sz w:val="20"/>
          <w:szCs w:val="20"/>
        </w:rPr>
        <w:t>. 2007(07): 122-126.</w:t>
      </w:r>
      <w:bookmarkEnd w:id="46"/>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 [9] </w:t>
      </w:r>
      <w:bookmarkStart w:id="47" w:name="_neb38080930_48D0_4AF2_B780_E55A9BCA7155"/>
      <w:r>
        <w:rPr>
          <w:rFonts w:ascii="宋体" w:hAnsiTheme="minorHAnsi" w:cs="宋体" w:hint="eastAsia"/>
          <w:color w:val="000000"/>
          <w:kern w:val="0"/>
          <w:sz w:val="20"/>
          <w:szCs w:val="20"/>
        </w:rPr>
        <w:t>庄晓霖</w:t>
      </w:r>
      <w:r>
        <w:rPr>
          <w:color w:val="000000"/>
          <w:kern w:val="0"/>
          <w:sz w:val="20"/>
          <w:szCs w:val="20"/>
        </w:rPr>
        <w:t xml:space="preserve">. </w:t>
      </w:r>
      <w:r>
        <w:rPr>
          <w:rFonts w:ascii="宋体" w:hAnsiTheme="minorHAnsi" w:cs="宋体" w:hint="eastAsia"/>
          <w:color w:val="000000"/>
          <w:kern w:val="0"/>
          <w:sz w:val="20"/>
          <w:szCs w:val="20"/>
        </w:rPr>
        <w:t>基于机器视觉的路径识别及避障导航系统</w:t>
      </w:r>
      <w:r>
        <w:rPr>
          <w:color w:val="000000"/>
          <w:kern w:val="0"/>
          <w:sz w:val="20"/>
          <w:szCs w:val="20"/>
        </w:rPr>
        <w:t xml:space="preserve">[D]. </w:t>
      </w:r>
      <w:r>
        <w:rPr>
          <w:rFonts w:ascii="宋体" w:hAnsiTheme="minorHAnsi" w:cs="宋体" w:hint="eastAsia"/>
          <w:color w:val="000000"/>
          <w:kern w:val="0"/>
          <w:sz w:val="20"/>
          <w:szCs w:val="20"/>
        </w:rPr>
        <w:t>华南农业大学</w:t>
      </w:r>
      <w:r>
        <w:rPr>
          <w:color w:val="000000"/>
          <w:kern w:val="0"/>
          <w:sz w:val="20"/>
          <w:szCs w:val="20"/>
        </w:rPr>
        <w:t>, 2016.</w:t>
      </w:r>
      <w:bookmarkEnd w:id="47"/>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[10] </w:t>
      </w:r>
      <w:bookmarkStart w:id="48" w:name="_neb7305AC13_8618_4C6E_827A_EB2B809C02B1"/>
      <w:r>
        <w:rPr>
          <w:rFonts w:ascii="宋体" w:hAnsiTheme="minorHAnsi" w:cs="宋体" w:hint="eastAsia"/>
          <w:color w:val="000000"/>
          <w:kern w:val="0"/>
          <w:sz w:val="20"/>
          <w:szCs w:val="20"/>
        </w:rPr>
        <w:t>陈艳，张漫，刘兆祥，等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Kalman</w:t>
      </w:r>
      <w:r>
        <w:rPr>
          <w:rFonts w:ascii="宋体" w:hAnsiTheme="minorHAnsi" w:cs="宋体" w:hint="eastAsia"/>
          <w:color w:val="000000"/>
          <w:kern w:val="0"/>
          <w:sz w:val="20"/>
          <w:szCs w:val="20"/>
        </w:rPr>
        <w:t>滤波器的机器视觉自动导航定位算法研究</w:t>
      </w:r>
      <w:r>
        <w:rPr>
          <w:color w:val="000000"/>
          <w:kern w:val="0"/>
          <w:sz w:val="20"/>
          <w:szCs w:val="20"/>
        </w:rPr>
        <w:t xml:space="preserve">: </w:t>
      </w:r>
      <w:r>
        <w:rPr>
          <w:rFonts w:ascii="宋体" w:hAnsiTheme="minorHAnsi" w:cs="宋体" w:hint="eastAsia"/>
          <w:color w:val="000000"/>
          <w:kern w:val="0"/>
          <w:sz w:val="20"/>
          <w:szCs w:val="20"/>
        </w:rPr>
        <w:t>纪念中国农业工程学会成立三十周年暨中国农业工程学会</w:t>
      </w:r>
      <w:r>
        <w:rPr>
          <w:color w:val="000000"/>
          <w:kern w:val="0"/>
          <w:sz w:val="20"/>
          <w:szCs w:val="20"/>
        </w:rPr>
        <w:t>2009</w:t>
      </w:r>
      <w:r>
        <w:rPr>
          <w:rFonts w:ascii="宋体" w:hAnsiTheme="minorHAnsi" w:cs="宋体" w:hint="eastAsia"/>
          <w:color w:val="000000"/>
          <w:kern w:val="0"/>
          <w:sz w:val="20"/>
          <w:szCs w:val="20"/>
        </w:rPr>
        <w:t>年学术年会（</w:t>
      </w:r>
      <w:r>
        <w:rPr>
          <w:color w:val="000000"/>
          <w:kern w:val="0"/>
          <w:sz w:val="20"/>
          <w:szCs w:val="20"/>
        </w:rPr>
        <w:t>CSAE 2009</w:t>
      </w:r>
      <w:r>
        <w:rPr>
          <w:rFonts w:ascii="宋体" w:hAnsiTheme="minorHAnsi" w:cs="宋体" w:hint="eastAsia"/>
          <w:color w:val="000000"/>
          <w:kern w:val="0"/>
          <w:sz w:val="20"/>
          <w:szCs w:val="20"/>
        </w:rPr>
        <w:t>）</w:t>
      </w:r>
      <w:r>
        <w:rPr>
          <w:color w:val="000000"/>
          <w:kern w:val="0"/>
          <w:sz w:val="20"/>
          <w:szCs w:val="20"/>
        </w:rPr>
        <w:t xml:space="preserve">[Z]. </w:t>
      </w:r>
      <w:r>
        <w:rPr>
          <w:rFonts w:ascii="宋体" w:hAnsiTheme="minorHAnsi" w:cs="宋体" w:hint="eastAsia"/>
          <w:color w:val="000000"/>
          <w:kern w:val="0"/>
          <w:sz w:val="20"/>
          <w:szCs w:val="20"/>
        </w:rPr>
        <w:t>中国山西太谷</w:t>
      </w:r>
      <w:r>
        <w:rPr>
          <w:color w:val="000000"/>
          <w:kern w:val="0"/>
          <w:sz w:val="20"/>
          <w:szCs w:val="20"/>
        </w:rPr>
        <w:t>: 20095.</w:t>
      </w:r>
      <w:bookmarkEnd w:id="48"/>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[11] </w:t>
      </w:r>
      <w:bookmarkStart w:id="49" w:name="_neb5C83FECB_B369_45ED_89E6_CCE7E338AD9E"/>
      <w:r>
        <w:rPr>
          <w:rFonts w:ascii="宋体" w:hAnsiTheme="minorHAnsi" w:cs="宋体" w:hint="eastAsia"/>
          <w:color w:val="000000"/>
          <w:kern w:val="0"/>
          <w:sz w:val="20"/>
          <w:szCs w:val="20"/>
        </w:rPr>
        <w:t>翟志强</w:t>
      </w:r>
      <w:r>
        <w:rPr>
          <w:color w:val="000000"/>
          <w:kern w:val="0"/>
          <w:sz w:val="20"/>
          <w:szCs w:val="20"/>
        </w:rPr>
        <w:t xml:space="preserve">. </w:t>
      </w:r>
      <w:r>
        <w:rPr>
          <w:rFonts w:ascii="宋体" w:hAnsiTheme="minorHAnsi" w:cs="宋体" w:hint="eastAsia"/>
          <w:color w:val="000000"/>
          <w:kern w:val="0"/>
          <w:sz w:val="20"/>
          <w:szCs w:val="20"/>
        </w:rPr>
        <w:t>基于虚拟现实的拖拉机双目视觉导航试验方法研究</w:t>
      </w:r>
      <w:r>
        <w:rPr>
          <w:color w:val="000000"/>
          <w:kern w:val="0"/>
          <w:sz w:val="20"/>
          <w:szCs w:val="20"/>
        </w:rPr>
        <w:t xml:space="preserve">[D]. </w:t>
      </w:r>
      <w:r>
        <w:rPr>
          <w:rFonts w:ascii="宋体" w:hAnsiTheme="minorHAnsi" w:cs="宋体" w:hint="eastAsia"/>
          <w:color w:val="000000"/>
          <w:kern w:val="0"/>
          <w:sz w:val="20"/>
          <w:szCs w:val="20"/>
        </w:rPr>
        <w:t>中国农业大学</w:t>
      </w:r>
      <w:r>
        <w:rPr>
          <w:color w:val="000000"/>
          <w:kern w:val="0"/>
          <w:sz w:val="20"/>
          <w:szCs w:val="20"/>
        </w:rPr>
        <w:t>, 2017.</w:t>
      </w:r>
      <w:bookmarkEnd w:id="49"/>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[12] </w:t>
      </w:r>
      <w:bookmarkStart w:id="50" w:name="_nebA50EBBBD_1B23_4C96_8100_344F244A2A0F"/>
      <w:r>
        <w:rPr>
          <w:rFonts w:ascii="宋体" w:hAnsiTheme="minorHAnsi" w:cs="宋体" w:hint="eastAsia"/>
          <w:color w:val="000000"/>
          <w:kern w:val="0"/>
          <w:sz w:val="20"/>
          <w:szCs w:val="20"/>
        </w:rPr>
        <w:t>杨玲香，王田田，何旭</w:t>
      </w:r>
      <w:r>
        <w:rPr>
          <w:color w:val="000000"/>
          <w:kern w:val="0"/>
          <w:sz w:val="20"/>
          <w:szCs w:val="20"/>
        </w:rPr>
        <w:t xml:space="preserve">. </w:t>
      </w:r>
      <w:r>
        <w:rPr>
          <w:rFonts w:ascii="宋体" w:hAnsiTheme="minorHAnsi" w:cs="宋体" w:hint="eastAsia"/>
          <w:color w:val="000000"/>
          <w:kern w:val="0"/>
          <w:sz w:val="20"/>
          <w:szCs w:val="20"/>
        </w:rPr>
        <w:t>基于随机抽样一致性算法</w:t>
      </w:r>
      <w:r>
        <w:rPr>
          <w:color w:val="000000"/>
          <w:kern w:val="0"/>
          <w:sz w:val="20"/>
          <w:szCs w:val="20"/>
        </w:rPr>
        <w:t>(RANSAC)</w:t>
      </w:r>
      <w:r>
        <w:rPr>
          <w:rFonts w:ascii="宋体" w:hAnsiTheme="minorHAnsi" w:cs="宋体" w:hint="eastAsia"/>
          <w:color w:val="000000"/>
          <w:kern w:val="0"/>
          <w:sz w:val="20"/>
          <w:szCs w:val="20"/>
        </w:rPr>
        <w:t>的农作物行提取</w:t>
      </w:r>
      <w:r>
        <w:rPr>
          <w:color w:val="000000"/>
          <w:kern w:val="0"/>
          <w:sz w:val="20"/>
          <w:szCs w:val="20"/>
        </w:rPr>
        <w:t xml:space="preserve">[J]. </w:t>
      </w:r>
      <w:r>
        <w:rPr>
          <w:rFonts w:ascii="宋体" w:hAnsiTheme="minorHAnsi" w:cs="宋体" w:hint="eastAsia"/>
          <w:color w:val="000000"/>
          <w:kern w:val="0"/>
          <w:sz w:val="20"/>
          <w:szCs w:val="20"/>
        </w:rPr>
        <w:t>江苏农业科学</w:t>
      </w:r>
      <w:r>
        <w:rPr>
          <w:color w:val="000000"/>
          <w:kern w:val="0"/>
          <w:sz w:val="20"/>
          <w:szCs w:val="20"/>
        </w:rPr>
        <w:t>. 2017(02): 195-197.</w:t>
      </w:r>
      <w:bookmarkEnd w:id="50"/>
    </w:p>
    <w:p w:rsidR="00F345FE" w:rsidRDefault="00F345FE" w:rsidP="00F345FE">
      <w:pPr>
        <w:autoSpaceDE w:val="0"/>
        <w:autoSpaceDN w:val="0"/>
        <w:adjustRightInd w:val="0"/>
        <w:spacing w:line="240" w:lineRule="auto"/>
        <w:ind w:firstLine="0"/>
        <w:rPr>
          <w:rFonts w:ascii="宋体" w:hAnsiTheme="minorHAnsi" w:cstheme="minorBidi"/>
          <w:kern w:val="0"/>
        </w:rPr>
      </w:pPr>
      <w:r>
        <w:rPr>
          <w:color w:val="000000"/>
          <w:kern w:val="0"/>
          <w:sz w:val="20"/>
          <w:szCs w:val="20"/>
        </w:rPr>
        <w:t xml:space="preserve">[13] </w:t>
      </w:r>
      <w:bookmarkStart w:id="51" w:name="_neb2A9D881F_C9F5_41BA_9322_744820AC5442"/>
      <w:proofErr w:type="gramStart"/>
      <w:r>
        <w:rPr>
          <w:rFonts w:ascii="宋体" w:hAnsiTheme="minorHAnsi" w:cs="宋体" w:hint="eastAsia"/>
          <w:color w:val="000000"/>
          <w:kern w:val="0"/>
          <w:sz w:val="20"/>
          <w:szCs w:val="20"/>
        </w:rPr>
        <w:t>赵腾</w:t>
      </w:r>
      <w:proofErr w:type="gramEnd"/>
      <w:r>
        <w:rPr>
          <w:color w:val="000000"/>
          <w:kern w:val="0"/>
          <w:sz w:val="20"/>
          <w:szCs w:val="20"/>
        </w:rPr>
        <w:t xml:space="preserve">. </w:t>
      </w:r>
      <w:r>
        <w:rPr>
          <w:rFonts w:ascii="宋体" w:hAnsiTheme="minorHAnsi" w:cs="宋体" w:hint="eastAsia"/>
          <w:color w:val="000000"/>
          <w:kern w:val="0"/>
          <w:sz w:val="20"/>
          <w:szCs w:val="20"/>
        </w:rPr>
        <w:t>基于激光扫描的联合收割机自动导航方法研究</w:t>
      </w:r>
      <w:r>
        <w:rPr>
          <w:color w:val="000000"/>
          <w:kern w:val="0"/>
          <w:sz w:val="20"/>
          <w:szCs w:val="20"/>
        </w:rPr>
        <w:t xml:space="preserve">[D]. </w:t>
      </w:r>
      <w:r>
        <w:rPr>
          <w:rFonts w:ascii="宋体" w:hAnsiTheme="minorHAnsi" w:cs="宋体" w:hint="eastAsia"/>
          <w:color w:val="000000"/>
          <w:kern w:val="0"/>
          <w:sz w:val="20"/>
          <w:szCs w:val="20"/>
        </w:rPr>
        <w:t>西北农林科技大学</w:t>
      </w:r>
      <w:r>
        <w:rPr>
          <w:color w:val="000000"/>
          <w:kern w:val="0"/>
          <w:sz w:val="20"/>
          <w:szCs w:val="20"/>
        </w:rPr>
        <w:t>, 2017.</w:t>
      </w:r>
      <w:bookmarkEnd w:id="51"/>
    </w:p>
    <w:p w:rsidR="00942717" w:rsidRDefault="00CD08FC" w:rsidP="00F345FE">
      <w:pPr>
        <w:autoSpaceDE w:val="0"/>
        <w:autoSpaceDN w:val="0"/>
        <w:adjustRightInd w:val="0"/>
        <w:spacing w:line="240" w:lineRule="auto"/>
        <w:ind w:firstLine="0"/>
        <w:jc w:val="left"/>
      </w:pPr>
      <w:r>
        <w:fldChar w:fldCharType="end"/>
      </w:r>
      <w:bookmarkStart w:id="52" w:name="_GoBack"/>
      <w:bookmarkEnd w:id="52"/>
      <w:r w:rsidR="00F345FE">
        <w:t xml:space="preserve"> </w:t>
      </w:r>
    </w:p>
    <w:sectPr w:rsidR="009427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CEC" w:rsidRDefault="00172CEC" w:rsidP="00306031">
      <w:pPr>
        <w:spacing w:line="240" w:lineRule="auto"/>
      </w:pPr>
      <w:r>
        <w:separator/>
      </w:r>
    </w:p>
  </w:endnote>
  <w:endnote w:type="continuationSeparator" w:id="0">
    <w:p w:rsidR="00172CEC" w:rsidRDefault="00172CEC" w:rsidP="00306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CEC" w:rsidRDefault="00172CEC" w:rsidP="00306031">
      <w:pPr>
        <w:spacing w:line="240" w:lineRule="auto"/>
      </w:pPr>
      <w:r>
        <w:separator/>
      </w:r>
    </w:p>
  </w:footnote>
  <w:footnote w:type="continuationSeparator" w:id="0">
    <w:p w:rsidR="00172CEC" w:rsidRDefault="00172CEC" w:rsidP="003060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18F6"/>
    <w:multiLevelType w:val="hybridMultilevel"/>
    <w:tmpl w:val="75906F42"/>
    <w:lvl w:ilvl="0" w:tplc="B414FC80">
      <w:start w:val="1"/>
      <w:numFmt w:val="decimal"/>
      <w:lvlText w:val="%1）"/>
      <w:lvlJc w:val="left"/>
      <w:pPr>
        <w:ind w:left="2080" w:hanging="720"/>
      </w:pPr>
      <w:rPr>
        <w:rFonts w:hint="default"/>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ang">
    <w15:presenceInfo w15:providerId="None" w15:userId="H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CA5D8B-C1C8-499B-9351-62803CD8E0F2}" w:val=" ADDIN NE.Ref.{1ACA5D8B-C1C8-499B-9351-62803CD8E0F2}&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1D3DDCE3-7C23-4410-9B20-8FAF0972F6AB}" w:val=" ADDIN NE.Ref.{1D3DDCE3-7C23-4410-9B20-8FAF0972F6AB}&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 去噪&lt;/_label&gt;&lt;_language&gt;Chinese&lt;/_language&gt;&lt;_modified&gt;62316884&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238E93B0-8691-4663-AC76-20B6E83E9A6A}" w:val=" ADDIN NE.Ref.{238E93B0-8691-4663-AC76-20B6E83E9A6A}&lt;Citation&gt;&lt;Group&gt;&lt;References&gt;&lt;Item&gt;&lt;ID&gt;1054&lt;/ID&gt;&lt;UID&gt;{A50EBBBD-1B23-4C96-8100-344F244A2A0F}&lt;/UID&gt;&lt;Title&gt;基于随机抽样一致性算法(RANSAC)的农作物行提取&lt;/Title&gt;&lt;Template&gt;Journal Article&lt;/Template&gt;&lt;Star&gt;0&lt;/Star&gt;&lt;Tag&gt;0&lt;/Tag&gt;&lt;Author&gt;杨玲香; 王田田; 何旭&lt;/Author&gt;&lt;Year&gt;2017&lt;/Year&gt;&lt;Details&gt;&lt;_accessed&gt;62309714&lt;/_accessed&gt;&lt;_author_aff&gt;石河子大学理学院;&lt;/_author_aff&gt;&lt;_collection_scope&gt;中国科技核心期刊;中文核心期刊;&lt;/_collection_scope&gt;&lt;_created&gt;62306522&lt;/_created&gt;&lt;_date&gt;61603200&lt;/_date&gt;&lt;_db_provider&gt;CNKI: 期刊&lt;/_db_provider&gt;&lt;_db_updated&gt;CNKI - Reference&lt;/_db_updated&gt;&lt;_issue&gt;02&lt;/_issue&gt;&lt;_journal&gt;江苏农业科学&lt;/_journal&gt;&lt;_keywords&gt;作物提取;随机抽样一致性算法;农业机械导航;灰度处理;二值图像;伪定位点&lt;/_keywords&gt;&lt;_label&gt;直线拟合&lt;/_label&gt;&lt;_modified&gt;62309714&lt;/_modified&gt;&lt;_pages&gt;195-197&lt;/_pages&gt;&lt;_url&gt;http://kns.cnki.net/KCMS/detail/detail.aspx?FileName=JSNY201702058&amp;amp;DbName=CJFQ2017&lt;/_url&gt;&lt;_translated_author&gt;Yang, Lingxiang;Wang, Tiantian;He, Xu&lt;/_translated_author&gt;&lt;/Details&gt;&lt;Extra&gt;&lt;DBUID&gt;{D7BE1F96-C7F0-42A8-801A-AD825AD00D6C}&lt;/DBUID&gt;&lt;/Extra&gt;&lt;/Item&gt;&lt;/References&gt;&lt;/Group&gt;&lt;/Citation&gt;_x000a_"/>
    <w:docVar w:name="NE.Ref{331A5D6C-EAE2-46E9-86CF-4F6039BD32D1}" w:val=" ADDIN NE.Ref.{331A5D6C-EAE2-46E9-86CF-4F6039BD32D1}&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3C4AA75C-8E84-4750-9D8E-14724CF82EA3}" w:val=" ADDIN NE.Ref.{3C4AA75C-8E84-4750-9D8E-14724CF82EA3}&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10015&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507D89BF-CA4F-4900-86B2-60115F8DAF4B}" w:val=" ADDIN NE.Ref.{507D89BF-CA4F-4900-86B2-60115F8DAF4B}&lt;Citation&gt;&lt;Group&gt;&lt;References&gt;&lt;Item&gt;&lt;ID&gt;79&lt;/ID&gt;&lt;UID&gt;{7305AC13-8618-4C6E-827A-EB2B809C02B1}&lt;/UID&gt;&lt;Title&gt;基于Kalman滤波器的机器视觉自动导航定位算法研究&lt;/Title&gt;&lt;Template&gt;Conference Paper&lt;/Template&gt;&lt;Star&gt;0&lt;/Star&gt;&lt;Tag&gt;0&lt;/Tag&gt;&lt;Author&gt;陈艳; 张漫; 刘兆祥; 籍颖; 马文强; 刘春红&lt;/Author&gt;&lt;Year&gt;2009&lt;/Year&gt;&lt;Details&gt;&lt;_accessed&gt;62309718&lt;/_accessed&gt;&lt;_author_adr&gt;中国农业大学现代精细农业系统集成重点实验室，北京，100083; 中国农业大学现代精细农业系统集成重点实验室，北京，100083；河北农业大学信息科学与技术学院，河北保定，071000&lt;/_author_adr&gt;&lt;_author_aff&gt;中国农业大学现代精细农业系统集成重点实验室;河北农业大学信息科学与技术学院;&lt;/_author_aff&gt;&lt;_created&gt;61968159&lt;/_created&gt;&lt;_date&gt;2009-01-01&lt;/_date&gt;&lt;_db_provider&gt;CNKI: 中国会议&lt;/_db_provider&gt;&lt;_db_updated&gt;CNKI - Reference&lt;/_db_updated&gt;&lt;_keywords&gt;Kalman滤波器;机器视觉;自动导航;传感器融合&lt;/_keywords&gt;&lt;_label&gt;融合&lt;/_label&gt;&lt;_language&gt;chi&lt;/_language&gt;&lt;_modified&gt;62309718&lt;/_modified&gt;&lt;_pages&gt;5&lt;/_pages&gt;&lt;_place_published&gt;中国山西太谷&lt;/_place_published&gt;&lt;_secondary_title&gt;纪念中国农业工程学会成立三十周年暨中国农业工程学会2009年学术年会（CSAE 2009）&lt;/_secondary_title&gt;&lt;_subsidiary_author&gt;中国农业工程学会&lt;/_subsidiary_author&gt;&lt;_tertiary_title&gt;纪念中国农业工程学会成立30周年暨中国农业工程学会2009年学术年会（CSAE 2009）论文集&lt;/_tertiary_title&gt;&lt;_url&gt;http://kns.cnki.net/KCMS/detail/detail.aspx?FileName=ZGNG200908001195&amp;amp;DbName=CPFD2010&lt;/_url&gt;&lt;_translated_author&gt;Chen, Yan;Zhang, Man;Liu, Zhaoxiang;Ji, Ying;Ma, Wenqiang;Liu, Chunhong&lt;/_translated_author&gt;&lt;_translated_subsidiary_author&gt;Zhong, Guonongyegongchengxuehui&lt;/_translated_subsidiary_author&gt;&lt;/Details&gt;&lt;Extra&gt;&lt;DBUID&gt;{D7BE1F96-C7F0-42A8-801A-AD825AD00D6C}&lt;/DBUID&gt;&lt;/Extra&gt;&lt;/Item&gt;&lt;/References&gt;&lt;/Group&gt;&lt;/Citation&gt;_x000a_"/>
    <w:docVar w:name="NE.Ref{5F9E801B-1516-4AA5-9DAF-AD1AFA9C1762}" w:val=" ADDIN NE.Ref.{5F9E801B-1516-4AA5-9DAF-AD1AFA9C1762}&lt;Citation&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Citation&gt;_x000a_"/>
    <w:docVar w:name="NE.Ref{61CC66A5-A97D-4E9B-B05C-2BAE0B170B32}" w:val=" ADDIN NE.Ref.{61CC66A5-A97D-4E9B-B05C-2BAE0B170B32}&lt;Citation&gt;&lt;Group&gt;&lt;References&gt;&lt;Item&gt;&lt;ID&gt;19&lt;/ID&gt;&lt;UID&gt;{FCDABF5B-0B42-4280-BB4C-86A47D0D5C4F}&lt;/UID&gt;&lt;Title&gt;A guidance directrix approach to vision-based vehicle guidance systems.&lt;/Title&gt;&lt;Template&gt;Journal Article&lt;/Template&gt;&lt;Star&gt;0&lt;/Star&gt;&lt;Tag&gt;0&lt;/Tag&gt;&lt;Author&gt;Han, S; Zhang, Q; Ni, B; Reid, J F&lt;/Author&gt;&lt;Year&gt;2004&lt;/Year&gt;&lt;Details&gt;&lt;_accessed&gt;61981152&lt;/_accessed&gt;&lt;_cited_count&gt;145&lt;/_cited_count&gt;&lt;_created&gt;61956854&lt;/_created&gt;&lt;_db_updated&gt;kuakujiansuo&lt;/_db_updated&gt;&lt;_doi&gt;10.1016/j.compag.2004.01.007&lt;/_doi&gt;&lt;_impact_factor&gt;   2.201&lt;/_impact_factor&gt;&lt;_issue&gt;2004&lt;/_issue&gt;&lt;_journal&gt;Computers and Electronics in Agriculture &lt;/_journal&gt;&lt;_modified&gt;61981158&lt;/_modified&gt;&lt;_pages&gt;179-195&lt;/_pages&gt;&lt;_url&gt;http://xueshu.baidu.com/s?wd=paperuri:%2879a77d4ed3d5e012663bcad8a3929c15%29&amp;amp;filter=sc_long_sign&amp;amp;tn=SE_xueshusource_2kduw22v&amp;amp;sc_vurl=http://www.sciencedirect.com/science/article/pii/S0168169904000286&amp;amp;ie=utf-8&amp;amp;sc_us=14921852961006646262&lt;/_url&gt;&lt;_volume&gt;43&lt;/_volume&gt;&lt;/Details&gt;&lt;Extra&gt;&lt;DBUID&gt;{D7BE1F96-C7F0-42A8-801A-AD825AD00D6C}&lt;/DBUID&gt;&lt;/Extra&gt;&lt;/Item&gt;&lt;/References&gt;&lt;/Group&gt;&lt;/Citation&gt;_x000a_"/>
    <w:docVar w:name="NE.Ref{75D7F82A-A8AD-4CC4-B7A0-8CAB8AC243EE}" w:val=" ADDIN NE.Ref.{75D7F82A-A8AD-4CC4-B7A0-8CAB8AC243EE}&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82B62887-8A49-4DF0-AEE5-647AD90E7774}" w:val=" ADDIN NE.Ref.{82B62887-8A49-4DF0-AEE5-647AD90E7774}&lt;Citation&gt;&lt;Group&gt;&lt;References&gt;&lt;Item&gt;&lt;ID&gt;382&lt;/ID&gt;&lt;UID&gt;{9A0039D7-A0CD-4685-8242-550C5F141010}&lt;/UID&gt;&lt;Title&gt;An agricultural mobile robot with vision-based perception for mechanical weed control&lt;/Title&gt;&lt;Template&gt;Journal Article&lt;/Template&gt;&lt;Star&gt;0&lt;/Star&gt;&lt;Tag&gt;0&lt;/Tag&gt;&lt;Author&gt;Astrand, B; Baerveldt, A J&lt;/Author&gt;&lt;Year&gt;2002&lt;/Year&gt;&lt;Details&gt;&lt;_accessed&gt;62329613&lt;/_accessed&gt;&lt;_accession_num&gt;WOS:000175856300003&lt;/_accession_num&gt;&lt;_cited_count&gt;122&lt;/_cited_count&gt;&lt;_collection_scope&gt;EI;SCI;SCIE;&lt;/_collection_scope&gt;&lt;_created&gt;61981132&lt;/_created&gt;&lt;_date_display&gt;2002, JUL 2002&lt;/_date_display&gt;&lt;_db_provider&gt;ISI&lt;/_db_provider&gt;&lt;_db_updated&gt;Web of Science-All&lt;/_db_updated&gt;&lt;_doi&gt;10.1023/A:1015674004201&lt;/_doi&gt;&lt;_impact_factor&gt;   2.244&lt;/_impact_factor&gt;&lt;_isbn&gt;0929-5593&lt;/_isbn&gt;&lt;_issue&gt;1&lt;/_issue&gt;&lt;_journal&gt;AUTONOMOUS ROBOTS&lt;/_journal&gt;&lt;_modified&gt;62328172&lt;/_modified&gt;&lt;_pages&gt;21-35&lt;/_pages&gt;&lt;_url&gt;http://gateway.isiknowledge.com/gateway/Gateway.cgi?GWVersion=2&amp;amp;SrcAuth=AegeanSoftware&amp;amp;SrcApp=NoteExpress&amp;amp;DestLinkType=FullRecord&amp;amp;DestApp=WOS&amp;amp;KeyUT=000175856300003&lt;/_url&gt;&lt;_volume&gt;13&lt;/_volume&gt;&lt;/Details&gt;&lt;Extra&gt;&lt;DBUID&gt;{D7BE1F96-C7F0-42A8-801A-AD825AD00D6C}&lt;/DBUID&gt;&lt;/Extra&gt;&lt;/Item&gt;&lt;/References&gt;&lt;/Group&gt;&lt;/Citation&gt;_x000a_"/>
    <w:docVar w:name="NE.Ref{A64D169A-436A-44F0-B21A-718FA9DE0207}" w:val=" ADDIN NE.Ref.{A64D169A-436A-44F0-B21A-718FA9DE0207}&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DFA9792C-DFA8-43A6-87F8-B5248B16CDEA}" w:val=" ADDIN NE.Ref.{DFA9792C-DFA8-43A6-87F8-B5248B16CDEA}&lt;Citation&gt;&lt;Group&gt;&lt;References&gt;&lt;Item&gt;&lt;ID&gt;380&lt;/ID&gt;&lt;UID&gt;{693F70D8-2C30-491B-B497-7A3EE3E0BD40}&lt;/UID&gt;&lt;Title&gt;A bandpass filter-based approach to crop row location and tracking&lt;/Title&gt;&lt;Template&gt;Journal Article&lt;/Template&gt;&lt;Star&gt;0&lt;/Star&gt;&lt;Tag&gt;0&lt;/Tag&gt;&lt;Author&gt;Hague, T; Tillett, N D&lt;/Author&gt;&lt;Year&gt;2001&lt;/Year&gt;&lt;Details&gt;&lt;_accession_num&gt;WOS:000166738700001&lt;/_accession_num&gt;&lt;_cited_count&gt;38&lt;/_cited_count&gt;&lt;_collection_scope&gt;EI;SCI;SCIE;&lt;/_collection_scope&gt;&lt;_created&gt;61981122&lt;/_created&gt;&lt;_date_display&gt;2001, FEB 2001&lt;/_date_display&gt;&lt;_db_provider&gt;ISI&lt;/_db_provider&gt;&lt;_db_updated&gt;Web of Science-All&lt;/_db_updated&gt;&lt;_doi&gt;10.1016/S0957-4158(00)00003-9&lt;/_doi&gt;&lt;_impact_factor&gt;   2.423&lt;/_impact_factor&gt;&lt;_isbn&gt;0957-4158&lt;/_isbn&gt;&lt;_issue&gt;1&lt;/_issue&gt;&lt;_journal&gt;MECHATRONICS&lt;/_journal&gt;&lt;_modified&gt;62329613&lt;/_modified&gt;&lt;_pages&gt;1-12&lt;/_pages&gt;&lt;_url&gt;http://gateway.isiknowledge.com/gateway/Gateway.cgi?GWVersion=2&amp;amp;SrcAuth=AegeanSoftware&amp;amp;SrcApp=NoteExpress&amp;amp;DestLinkType=FullRecord&amp;amp;DestApp=WOS&amp;amp;KeyUT=000166738700001&lt;/_url&gt;&lt;_volume&gt;11&lt;/_volume&gt;&lt;/Details&gt;&lt;Extra&gt;&lt;DBUID&gt;{D7BE1F96-C7F0-42A8-801A-AD825AD00D6C}&lt;/DBUID&gt;&lt;/Extra&gt;&lt;/Item&gt;&lt;/References&gt;&lt;/Group&gt;&lt;/Citation&gt;_x000a_"/>
    <w:docVar w:name="NE.Ref{E5BD7BAD-6E4D-424B-B48C-978E35BAEB99}" w:val=" ADDIN NE.Ref.{E5BD7BAD-6E4D-424B-B48C-978E35BAEB99}&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_stylename" w:val="Chinese Journal of Mechanical Engineering机械工程学报的英文版"/>
  </w:docVars>
  <w:rsids>
    <w:rsidRoot w:val="000D366D"/>
    <w:rsid w:val="00035C26"/>
    <w:rsid w:val="00043263"/>
    <w:rsid w:val="00053896"/>
    <w:rsid w:val="0005477B"/>
    <w:rsid w:val="00072084"/>
    <w:rsid w:val="000803A8"/>
    <w:rsid w:val="000A0FE7"/>
    <w:rsid w:val="000A7983"/>
    <w:rsid w:val="000D1696"/>
    <w:rsid w:val="000D366D"/>
    <w:rsid w:val="000D4585"/>
    <w:rsid w:val="00133BF7"/>
    <w:rsid w:val="00172CEC"/>
    <w:rsid w:val="00182953"/>
    <w:rsid w:val="001C2619"/>
    <w:rsid w:val="001C367B"/>
    <w:rsid w:val="001C4D4A"/>
    <w:rsid w:val="001E46DC"/>
    <w:rsid w:val="001F2E6A"/>
    <w:rsid w:val="001F7071"/>
    <w:rsid w:val="0021468C"/>
    <w:rsid w:val="0023507C"/>
    <w:rsid w:val="00295AEB"/>
    <w:rsid w:val="002D06F3"/>
    <w:rsid w:val="002D44D7"/>
    <w:rsid w:val="002E65A1"/>
    <w:rsid w:val="00306031"/>
    <w:rsid w:val="00322917"/>
    <w:rsid w:val="003607FB"/>
    <w:rsid w:val="00371130"/>
    <w:rsid w:val="00382DB6"/>
    <w:rsid w:val="003A1954"/>
    <w:rsid w:val="003C3DC8"/>
    <w:rsid w:val="003D298D"/>
    <w:rsid w:val="0040456E"/>
    <w:rsid w:val="00410D88"/>
    <w:rsid w:val="00432198"/>
    <w:rsid w:val="00446837"/>
    <w:rsid w:val="00457389"/>
    <w:rsid w:val="00460BD1"/>
    <w:rsid w:val="00494479"/>
    <w:rsid w:val="004B398D"/>
    <w:rsid w:val="004E35B6"/>
    <w:rsid w:val="0050507F"/>
    <w:rsid w:val="0052785B"/>
    <w:rsid w:val="005642DD"/>
    <w:rsid w:val="0057529C"/>
    <w:rsid w:val="005C1CF7"/>
    <w:rsid w:val="005D6C58"/>
    <w:rsid w:val="005F7BA3"/>
    <w:rsid w:val="00602BF4"/>
    <w:rsid w:val="00612D46"/>
    <w:rsid w:val="00647CD0"/>
    <w:rsid w:val="006A1ED8"/>
    <w:rsid w:val="007059E2"/>
    <w:rsid w:val="00706B97"/>
    <w:rsid w:val="00710903"/>
    <w:rsid w:val="00766FE2"/>
    <w:rsid w:val="0076753D"/>
    <w:rsid w:val="00775CFC"/>
    <w:rsid w:val="00776152"/>
    <w:rsid w:val="007812E9"/>
    <w:rsid w:val="00782127"/>
    <w:rsid w:val="007D70B9"/>
    <w:rsid w:val="00815690"/>
    <w:rsid w:val="0082139E"/>
    <w:rsid w:val="00851F96"/>
    <w:rsid w:val="0089370E"/>
    <w:rsid w:val="008A3D0D"/>
    <w:rsid w:val="008D41FB"/>
    <w:rsid w:val="008D555D"/>
    <w:rsid w:val="00933878"/>
    <w:rsid w:val="00942717"/>
    <w:rsid w:val="009540FB"/>
    <w:rsid w:val="009761C3"/>
    <w:rsid w:val="009B032A"/>
    <w:rsid w:val="009B6C28"/>
    <w:rsid w:val="009B7B49"/>
    <w:rsid w:val="009C1975"/>
    <w:rsid w:val="009F06EC"/>
    <w:rsid w:val="009F2245"/>
    <w:rsid w:val="00A775A1"/>
    <w:rsid w:val="00AD2E30"/>
    <w:rsid w:val="00B26E83"/>
    <w:rsid w:val="00B40BD6"/>
    <w:rsid w:val="00B57399"/>
    <w:rsid w:val="00BA3D41"/>
    <w:rsid w:val="00BC393C"/>
    <w:rsid w:val="00BC5005"/>
    <w:rsid w:val="00BE2B1E"/>
    <w:rsid w:val="00BE3B95"/>
    <w:rsid w:val="00C473BB"/>
    <w:rsid w:val="00CA1731"/>
    <w:rsid w:val="00CA36C4"/>
    <w:rsid w:val="00CD08FC"/>
    <w:rsid w:val="00D13E30"/>
    <w:rsid w:val="00D80061"/>
    <w:rsid w:val="00D85D49"/>
    <w:rsid w:val="00D93ABF"/>
    <w:rsid w:val="00DD40BF"/>
    <w:rsid w:val="00E14319"/>
    <w:rsid w:val="00E2513D"/>
    <w:rsid w:val="00E403B9"/>
    <w:rsid w:val="00E506E0"/>
    <w:rsid w:val="00E64ABE"/>
    <w:rsid w:val="00E8527C"/>
    <w:rsid w:val="00EB685D"/>
    <w:rsid w:val="00EC5A69"/>
    <w:rsid w:val="00EC79DF"/>
    <w:rsid w:val="00F345FE"/>
    <w:rsid w:val="00F573C8"/>
    <w:rsid w:val="00F62A4F"/>
    <w:rsid w:val="00F67FDB"/>
    <w:rsid w:val="00F85360"/>
    <w:rsid w:val="00FD07ED"/>
    <w:rsid w:val="00FE4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FAA74B-6AAC-40A0-920D-CCB13B70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031"/>
    <w:pPr>
      <w:widowControl w:val="0"/>
      <w:spacing w:line="276" w:lineRule="auto"/>
      <w:ind w:firstLine="435"/>
      <w:jc w:val="both"/>
    </w:pPr>
    <w:rPr>
      <w:rFonts w:ascii="Times New Roman" w:eastAsia="宋体" w:hAnsi="Times New Roman" w:cs="Times New Roman"/>
      <w:sz w:val="24"/>
      <w:szCs w:val="24"/>
    </w:rPr>
  </w:style>
  <w:style w:type="paragraph" w:styleId="1">
    <w:name w:val="heading 1"/>
    <w:basedOn w:val="a"/>
    <w:next w:val="a"/>
    <w:link w:val="10"/>
    <w:uiPriority w:val="9"/>
    <w:qFormat/>
    <w:rsid w:val="00306031"/>
    <w:pPr>
      <w:ind w:firstLineChars="177" w:firstLine="566"/>
      <w:outlineLvl w:val="0"/>
    </w:pPr>
    <w:rPr>
      <w:rFonts w:ascii="仿宋_GB2312" w:eastAsia="仿宋_GB2312" w:hAnsi="仿宋_GB2312" w:cs="仿宋_GB2312"/>
      <w:sz w:val="32"/>
    </w:rPr>
  </w:style>
  <w:style w:type="paragraph" w:styleId="2">
    <w:name w:val="heading 2"/>
    <w:basedOn w:val="1"/>
    <w:next w:val="a"/>
    <w:link w:val="20"/>
    <w:uiPriority w:val="9"/>
    <w:unhideWhenUsed/>
    <w:qFormat/>
    <w:rsid w:val="00306031"/>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0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031"/>
    <w:rPr>
      <w:sz w:val="18"/>
      <w:szCs w:val="18"/>
    </w:rPr>
  </w:style>
  <w:style w:type="paragraph" w:styleId="a5">
    <w:name w:val="footer"/>
    <w:basedOn w:val="a"/>
    <w:link w:val="a6"/>
    <w:uiPriority w:val="99"/>
    <w:unhideWhenUsed/>
    <w:rsid w:val="00306031"/>
    <w:pPr>
      <w:tabs>
        <w:tab w:val="center" w:pos="4153"/>
        <w:tab w:val="right" w:pos="8306"/>
      </w:tabs>
      <w:snapToGrid w:val="0"/>
      <w:jc w:val="left"/>
    </w:pPr>
    <w:rPr>
      <w:sz w:val="18"/>
      <w:szCs w:val="18"/>
    </w:rPr>
  </w:style>
  <w:style w:type="character" w:customStyle="1" w:styleId="a6">
    <w:name w:val="页脚 字符"/>
    <w:basedOn w:val="a0"/>
    <w:link w:val="a5"/>
    <w:uiPriority w:val="99"/>
    <w:rsid w:val="00306031"/>
    <w:rPr>
      <w:sz w:val="18"/>
      <w:szCs w:val="18"/>
    </w:rPr>
  </w:style>
  <w:style w:type="character" w:customStyle="1" w:styleId="10">
    <w:name w:val="标题 1 字符"/>
    <w:basedOn w:val="a0"/>
    <w:link w:val="1"/>
    <w:uiPriority w:val="9"/>
    <w:rsid w:val="00306031"/>
    <w:rPr>
      <w:rFonts w:ascii="仿宋_GB2312" w:eastAsia="仿宋_GB2312" w:hAnsi="仿宋_GB2312" w:cs="仿宋_GB2312"/>
      <w:sz w:val="32"/>
      <w:szCs w:val="24"/>
    </w:rPr>
  </w:style>
  <w:style w:type="character" w:customStyle="1" w:styleId="20">
    <w:name w:val="标题 2 字符"/>
    <w:basedOn w:val="a0"/>
    <w:link w:val="2"/>
    <w:uiPriority w:val="9"/>
    <w:rsid w:val="00306031"/>
    <w:rPr>
      <w:rFonts w:ascii="仿宋_GB2312" w:eastAsia="仿宋_GB2312" w:hAnsi="仿宋_GB2312" w:cs="仿宋_GB2312"/>
      <w:sz w:val="32"/>
      <w:szCs w:val="24"/>
    </w:rPr>
  </w:style>
  <w:style w:type="paragraph" w:styleId="a7">
    <w:name w:val="List Paragraph"/>
    <w:basedOn w:val="a"/>
    <w:uiPriority w:val="34"/>
    <w:qFormat/>
    <w:rsid w:val="00306031"/>
    <w:pPr>
      <w:ind w:firstLineChars="200" w:firstLine="420"/>
    </w:pPr>
  </w:style>
  <w:style w:type="table" w:styleId="a8">
    <w:name w:val="Table Grid"/>
    <w:basedOn w:val="a1"/>
    <w:uiPriority w:val="39"/>
    <w:rsid w:val="002D06F3"/>
    <w:rPr>
      <w:rFonts w:ascii="Times New Roman" w:eastAsia="华文仿宋"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NE.Rep</dc:description>
  <cp:lastModifiedBy>陈 海</cp:lastModifiedBy>
  <cp:revision>117</cp:revision>
  <dcterms:created xsi:type="dcterms:W3CDTF">2018-07-11T18:32:00Z</dcterms:created>
  <dcterms:modified xsi:type="dcterms:W3CDTF">2018-07-12T02:43:00Z</dcterms:modified>
</cp:coreProperties>
</file>